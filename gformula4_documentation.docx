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20"/>
          <w:tab w:val="left" w:pos="90" w:leader="none"/>
        </w:tabs>
        <w:jc w:val="center"/>
        <w:rPr>
          <w:rFonts w:ascii="Calibri" w:hAnsi="Calibri" w:eastAsia="Times New Roman" w:cs="Times New Roman"/>
        </w:rPr>
      </w:pPr>
      <w:r>
        <w:rPr>
          <w:rFonts w:ascii="Calibri" w:hAnsi="Calibri"/>
        </w:rPr>
        <w:t>G</w:t>
      </w:r>
      <w:r>
        <w:rPr>
          <w:rFonts w:ascii="Calibri" w:hAnsi="Calibri"/>
          <w:spacing w:val="-2"/>
        </w:rPr>
        <w:t>F</w:t>
      </w:r>
      <w:r>
        <w:rPr>
          <w:rFonts w:ascii="Calibri" w:hAnsi="Calibri"/>
        </w:rPr>
        <w:t>OR</w:t>
      </w:r>
      <w:r>
        <w:rPr>
          <w:rFonts w:ascii="Calibri" w:hAnsi="Calibri"/>
          <w:spacing w:val="1"/>
        </w:rPr>
        <w:t>M</w:t>
      </w:r>
      <w:r>
        <w:rPr>
          <w:rFonts w:ascii="Calibri" w:hAnsi="Calibri"/>
        </w:rPr>
        <w:t>ULA SAS M</w:t>
      </w:r>
      <w:r>
        <w:rPr>
          <w:rFonts w:ascii="Calibri" w:hAnsi="Calibri"/>
          <w:spacing w:val="1"/>
        </w:rPr>
        <w:t>A</w:t>
      </w:r>
      <w:r>
        <w:rPr>
          <w:rFonts w:ascii="Calibri" w:hAnsi="Calibri"/>
        </w:rPr>
        <w:t>C</w:t>
      </w:r>
      <w:r>
        <w:rPr>
          <w:rFonts w:ascii="Calibri" w:hAnsi="Calibri"/>
          <w:spacing w:val="-1"/>
        </w:rPr>
        <w:t>R</w:t>
      </w:r>
      <w:r>
        <w:rPr>
          <w:rFonts w:ascii="Calibri" w:hAnsi="Calibri"/>
        </w:rPr>
        <w:t>O version 4.0</w:t>
      </w:r>
    </w:p>
    <w:p>
      <w:pPr>
        <w:pStyle w:val="BodyA"/>
        <w:widowControl w:val="false"/>
        <w:spacing w:lineRule="exact" w:line="260" w:before="12" w:after="0"/>
        <w:rPr>
          <w:rFonts w:eastAsia="Times New Roman" w:cs="Times New Roman"/>
          <w:sz w:val="24"/>
          <w:szCs w:val="24"/>
        </w:rPr>
      </w:pPr>
      <w:r>
        <w:rPr>
          <w:rFonts w:eastAsia="Times New Roman" w:cs="Times New Roman"/>
          <w:sz w:val="24"/>
          <w:szCs w:val="24"/>
        </w:rPr>
      </w:r>
    </w:p>
    <w:p>
      <w:pPr>
        <w:pStyle w:val="BodyA"/>
        <w:widowControl w:val="false"/>
        <w:spacing w:lineRule="auto" w:line="240" w:before="0" w:after="0"/>
        <w:ind w:left="100" w:hanging="0"/>
        <w:rPr>
          <w:sz w:val="24"/>
          <w:szCs w:val="24"/>
        </w:rPr>
      </w:pPr>
      <w:r>
        <w:rPr>
          <w:sz w:val="24"/>
          <w:szCs w:val="24"/>
        </w:rPr>
      </w:r>
    </w:p>
    <w:p>
      <w:pPr>
        <w:pStyle w:val="BodyA"/>
        <w:widowControl w:val="false"/>
        <w:spacing w:lineRule="auto" w:line="240" w:before="0" w:after="0"/>
        <w:ind w:left="100" w:hanging="0"/>
        <w:rPr>
          <w:sz w:val="24"/>
          <w:szCs w:val="24"/>
        </w:rPr>
      </w:pPr>
      <w:r>
        <w:rPr>
          <w:sz w:val="24"/>
          <w:szCs w:val="24"/>
        </w:rPr>
      </w:r>
    </w:p>
    <w:p>
      <w:pPr>
        <w:pStyle w:val="BodyA"/>
        <w:widowControl w:val="false"/>
        <w:spacing w:lineRule="auto" w:line="240" w:before="16" w:after="0"/>
        <w:rPr>
          <w:b/>
          <w:b/>
        </w:rPr>
      </w:pPr>
      <w:r>
        <w:rPr>
          <w:b/>
        </w:rPr>
        <w:t>Abstract</w:t>
      </w:r>
    </w:p>
    <w:p>
      <w:pPr>
        <w:pStyle w:val="BodyA"/>
        <w:widowControl w:val="false"/>
        <w:spacing w:lineRule="auto" w:line="240" w:before="16" w:after="0"/>
        <w:rPr/>
      </w:pPr>
      <w:r>
        <w:rPr/>
        <w:t xml:space="preserve">The GFORMULA macro implements the parametric g-formula to estimate the risk or the mean of an outcome under sustained treatment strategies specified by the user. </w:t>
      </w:r>
    </w:p>
    <w:p>
      <w:pPr>
        <w:pStyle w:val="BodyA"/>
        <w:widowControl w:val="false"/>
        <w:spacing w:lineRule="auto" w:line="240" w:before="16" w:after="0"/>
        <w:rPr/>
      </w:pPr>
      <w:r>
        <w:rPr/>
      </w:r>
    </w:p>
    <w:p>
      <w:pPr>
        <w:pStyle w:val="BodyA"/>
        <w:widowControl w:val="false"/>
        <w:spacing w:lineRule="auto" w:line="240" w:before="16" w:after="0"/>
        <w:rPr>
          <w:b/>
          <w:b/>
          <w:spacing w:val="1"/>
        </w:rPr>
      </w:pPr>
      <w:r>
        <w:rPr>
          <w:b/>
        </w:rPr>
        <w:t>Autho</w:t>
      </w:r>
      <w:r>
        <w:rPr>
          <w:b/>
          <w:spacing w:val="-1"/>
        </w:rPr>
        <w:t>r</w:t>
      </w:r>
      <w:r>
        <w:rPr>
          <w:b/>
        </w:rPr>
        <w:t>s</w:t>
      </w:r>
    </w:p>
    <w:p>
      <w:pPr>
        <w:pStyle w:val="BodyA"/>
        <w:widowControl w:val="false"/>
        <w:spacing w:lineRule="auto" w:line="240" w:before="16" w:after="0"/>
        <w:rPr>
          <w:lang w:val="fr-FR"/>
        </w:rPr>
      </w:pPr>
      <w:r>
        <w:rPr/>
        <w:t>Ro</w:t>
      </w:r>
      <w:r>
        <w:rPr>
          <w:spacing w:val="-2"/>
        </w:rPr>
        <w:t>g</w:t>
      </w:r>
      <w:r>
        <w:rPr>
          <w:spacing w:val="-1"/>
        </w:rPr>
        <w:t>e</w:t>
      </w:r>
      <w:r>
        <w:rPr/>
        <w:t>r</w:t>
      </w:r>
      <w:r>
        <w:rPr>
          <w:spacing w:val="4"/>
        </w:rPr>
        <w:t xml:space="preserve"> W. </w:t>
      </w:r>
      <w:r>
        <w:rPr>
          <w:spacing w:val="-3"/>
        </w:rPr>
        <w:t>L</w:t>
      </w:r>
      <w:r>
        <w:rPr>
          <w:spacing w:val="2"/>
        </w:rPr>
        <w:t>o</w:t>
      </w:r>
      <w:r>
        <w:rPr>
          <w:spacing w:val="-2"/>
        </w:rPr>
        <w:t>g</w:t>
      </w:r>
      <w:r>
        <w:rPr>
          <w:spacing w:val="-1"/>
        </w:rPr>
        <w:t>a</w:t>
      </w:r>
      <w:r>
        <w:rPr/>
        <w:t xml:space="preserve">n, </w:t>
      </w:r>
      <w:r>
        <w:rPr>
          <w:spacing w:val="2"/>
        </w:rPr>
        <w:t>J</w:t>
      </w:r>
      <w:r>
        <w:rPr>
          <w:spacing w:val="-1"/>
        </w:rPr>
        <w:t>e</w:t>
      </w:r>
      <w:r>
        <w:rPr/>
        <w:t>ss</w:t>
      </w:r>
      <w:r>
        <w:rPr>
          <w:spacing w:val="1"/>
        </w:rPr>
        <w:t>i</w:t>
      </w:r>
      <w:r>
        <w:rPr>
          <w:spacing w:val="-1"/>
        </w:rPr>
        <w:t>c</w:t>
      </w:r>
      <w:r>
        <w:rPr/>
        <w:t>a</w:t>
      </w:r>
      <w:r>
        <w:rPr>
          <w:spacing w:val="-1"/>
        </w:rPr>
        <w:t xml:space="preserve"> G. </w:t>
      </w:r>
      <w:r>
        <w:rPr>
          <w:spacing w:val="2"/>
        </w:rPr>
        <w:t>Y</w:t>
      </w:r>
      <w:r>
        <w:rPr/>
        <w:t>oun</w:t>
      </w:r>
      <w:r>
        <w:rPr>
          <w:spacing w:val="-2"/>
        </w:rPr>
        <w:t>g</w:t>
      </w:r>
      <w:r>
        <w:rPr/>
        <w:t xml:space="preserve">, </w:t>
      </w:r>
      <w:r>
        <w:rPr>
          <w:spacing w:val="3"/>
        </w:rPr>
        <w:t>S</w:t>
      </w:r>
      <w:r>
        <w:rPr>
          <w:spacing w:val="-1"/>
        </w:rPr>
        <w:t>a</w:t>
      </w:r>
      <w:r>
        <w:rPr/>
        <w:t>r</w:t>
      </w:r>
      <w:r>
        <w:rPr>
          <w:spacing w:val="-2"/>
        </w:rPr>
        <w:t>a</w:t>
      </w:r>
      <w:r>
        <w:rPr/>
        <w:t xml:space="preserve">h </w:t>
      </w:r>
      <w:r>
        <w:rPr>
          <w:spacing w:val="2"/>
        </w:rPr>
        <w:t>T</w:t>
      </w:r>
      <w:r>
        <w:rPr>
          <w:spacing w:val="-1"/>
        </w:rPr>
        <w:t>a</w:t>
      </w:r>
      <w:r>
        <w:rPr/>
        <w:t>ubman,</w:t>
      </w:r>
      <w:r>
        <w:rPr>
          <w:spacing w:val="1"/>
        </w:rPr>
        <w:t xml:space="preserve"> Yu-Han Chiu, Sara Lodi, S</w:t>
      </w:r>
      <w:r>
        <w:rPr>
          <w:spacing w:val="-1"/>
        </w:rPr>
        <w:t>a</w:t>
      </w:r>
      <w:r>
        <w:rPr/>
        <w:t>l</w:t>
      </w:r>
      <w:r>
        <w:rPr>
          <w:spacing w:val="6"/>
        </w:rPr>
        <w:t>l</w:t>
      </w:r>
      <w:r>
        <w:rPr/>
        <w:t>y</w:t>
      </w:r>
      <w:r>
        <w:rPr>
          <w:spacing w:val="-5"/>
        </w:rPr>
        <w:t xml:space="preserve"> </w:t>
      </w:r>
      <w:r>
        <w:rPr>
          <w:spacing w:val="1"/>
        </w:rPr>
        <w:t>P</w:t>
      </w:r>
      <w:r>
        <w:rPr/>
        <w:t>ic</w:t>
      </w:r>
      <w:r>
        <w:rPr>
          <w:spacing w:val="-1"/>
        </w:rPr>
        <w:t>c</w:t>
      </w:r>
      <w:r>
        <w:rPr/>
        <w:t>io</w:t>
      </w:r>
      <w:r>
        <w:rPr>
          <w:spacing w:val="1"/>
        </w:rPr>
        <w:t>t</w:t>
      </w:r>
      <w:r>
        <w:rPr/>
        <w:t>to, Goodarz Danaei, Mi</w:t>
      </w:r>
      <w:r>
        <w:rPr>
          <w:spacing w:val="-2"/>
        </w:rPr>
        <w:t>g</w:t>
      </w:r>
      <w:r>
        <w:rPr/>
        <w:t>u</w:t>
      </w:r>
      <w:r>
        <w:rPr>
          <w:spacing w:val="-1"/>
        </w:rPr>
        <w:t>e</w:t>
      </w:r>
      <w:r>
        <w:rPr/>
        <w:t>l</w:t>
      </w:r>
      <w:r>
        <w:rPr>
          <w:spacing w:val="2"/>
        </w:rPr>
        <w:t xml:space="preserve"> </w:t>
      </w:r>
      <w:r>
        <w:rPr/>
        <w:t>A.</w:t>
      </w:r>
      <w:r>
        <w:rPr>
          <w:spacing w:val="2"/>
        </w:rPr>
        <w:t xml:space="preserve"> </w:t>
      </w:r>
      <w:r>
        <w:rPr/>
        <w:t>H</w:t>
      </w:r>
      <w:r>
        <w:rPr>
          <w:spacing w:val="-1"/>
        </w:rPr>
        <w:t>e</w:t>
      </w:r>
      <w:r>
        <w:rPr/>
        <w:t>r</w:t>
      </w:r>
      <w:r>
        <w:rPr>
          <w:spacing w:val="2"/>
        </w:rPr>
        <w:t>n</w:t>
      </w:r>
      <w:r>
        <w:rPr>
          <w:spacing w:val="-1"/>
        </w:rPr>
        <w:t>á</w:t>
      </w:r>
      <w:r>
        <w:rPr/>
        <w:t>n</w:t>
      </w:r>
    </w:p>
    <w:p>
      <w:pPr>
        <w:pStyle w:val="BodyA"/>
        <w:widowControl w:val="false"/>
        <w:spacing w:lineRule="auto" w:line="240" w:before="16" w:after="0"/>
        <w:rPr>
          <w:lang w:val="fr-FR"/>
        </w:rPr>
      </w:pPr>
      <w:r>
        <w:rPr>
          <w:lang w:val="fr-FR"/>
        </w:rPr>
      </w:r>
    </w:p>
    <w:p>
      <w:pPr>
        <w:pStyle w:val="BodyA"/>
        <w:widowControl w:val="false"/>
        <w:spacing w:lineRule="auto" w:line="240" w:before="16" w:after="0"/>
        <w:rPr>
          <w:b/>
          <w:b/>
          <w:lang w:val="fr-FR"/>
        </w:rPr>
      </w:pPr>
      <w:r>
        <w:rPr>
          <w:b/>
          <w:lang w:val="fr-FR"/>
        </w:rPr>
        <w:t>Version</w:t>
      </w:r>
    </w:p>
    <w:p>
      <w:pPr>
        <w:pStyle w:val="BodyA"/>
        <w:widowControl w:val="false"/>
        <w:spacing w:lineRule="auto" w:line="240" w:before="16" w:after="0"/>
        <w:rPr>
          <w:rStyle w:val="InternetLink"/>
        </w:rPr>
      </w:pPr>
      <w:r>
        <w:rPr>
          <w:lang w:val="fr-FR"/>
        </w:rPr>
        <w:t>V</w:t>
      </w:r>
      <w:r>
        <w:rPr>
          <w:spacing w:val="-1"/>
        </w:rPr>
        <w:t>e</w:t>
      </w:r>
      <w:r>
        <w:rPr/>
        <w:t>rsion</w:t>
      </w:r>
      <w:r>
        <w:rPr>
          <w:spacing w:val="1"/>
        </w:rPr>
        <w:t xml:space="preserve"> 4.0 April 2022</w:t>
      </w:r>
      <w:r>
        <w:rPr>
          <w:spacing w:val="2"/>
        </w:rPr>
        <w:t>. This version includes options and improvements that are not compatible with previous versions of the software. For questions and comments, e</w:t>
      </w:r>
      <w:r>
        <w:rPr/>
        <w:t xml:space="preserve">mail </w:t>
      </w:r>
      <w:hyperlink r:id="rId2">
        <w:r>
          <w:rPr>
            <w:rStyle w:val="InternetLink"/>
          </w:rPr>
          <w:t>rwlogan@hsph.harvard.edu</w:t>
        </w:r>
      </w:hyperlink>
      <w:r>
        <w:rPr/>
        <w:t xml:space="preserve"> or </w:t>
      </w:r>
      <w:hyperlink r:id="rId3">
        <w:r>
          <w:rPr>
            <w:rStyle w:val="InternetLink"/>
          </w:rPr>
          <w:t>jessica_young@hphc.org</w:t>
        </w:r>
      </w:hyperlink>
    </w:p>
    <w:p>
      <w:pPr>
        <w:pStyle w:val="BodyA"/>
        <w:widowControl w:val="false"/>
        <w:spacing w:lineRule="auto" w:line="240" w:before="16" w:after="0"/>
        <w:rPr/>
      </w:pPr>
      <w:r>
        <w:rPr/>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rFonts w:eastAsia="Times New Roman" w:cs="Times New Roman"/>
        </w:rPr>
      </w:pPr>
      <w:r>
        <w:rPr/>
        <w:t>Co</w:t>
      </w:r>
      <w:r>
        <w:rPr>
          <w:spacing w:val="2"/>
        </w:rPr>
        <w:t>p</w:t>
      </w:r>
      <w:r>
        <w:rPr>
          <w:spacing w:val="-5"/>
        </w:rPr>
        <w:t>y</w:t>
      </w:r>
      <w:r>
        <w:rPr/>
        <w:t>r</w:t>
      </w:r>
      <w:r>
        <w:rPr>
          <w:spacing w:val="2"/>
        </w:rPr>
        <w:t>i</w:t>
      </w:r>
      <w:r>
        <w:rPr>
          <w:spacing w:val="-2"/>
        </w:rPr>
        <w:t>g</w:t>
      </w:r>
      <w:r>
        <w:rPr>
          <w:lang w:val="de-DE"/>
        </w:rPr>
        <w:t>ht (</w:t>
      </w:r>
      <w:r>
        <w:rPr>
          <w:spacing w:val="1"/>
        </w:rPr>
        <w:t>c</w:t>
      </w:r>
      <w:r>
        <w:rPr/>
        <w:t>) 20</w:t>
      </w:r>
      <w:r>
        <w:rPr>
          <w:spacing w:val="-1"/>
        </w:rPr>
        <w:t>0</w:t>
      </w:r>
      <w:r>
        <w:rPr/>
        <w:t>7,</w:t>
      </w:r>
      <w:r>
        <w:rPr>
          <w:spacing w:val="1"/>
        </w:rPr>
        <w:t xml:space="preserve"> </w:t>
      </w:r>
      <w:r>
        <w:rPr/>
        <w:t>2019, T</w:t>
      </w:r>
      <w:r>
        <w:rPr>
          <w:spacing w:val="1"/>
        </w:rPr>
        <w:t>h</w:t>
      </w:r>
      <w:r>
        <w:rPr/>
        <w:t>e</w:t>
      </w:r>
      <w:r>
        <w:rPr>
          <w:spacing w:val="-1"/>
        </w:rPr>
        <w:t xml:space="preserve"> </w:t>
      </w:r>
      <w:r>
        <w:rPr>
          <w:spacing w:val="1"/>
        </w:rPr>
        <w:t>P</w:t>
      </w:r>
      <w:r>
        <w:rPr/>
        <w:t>r</w:t>
      </w:r>
      <w:r>
        <w:rPr>
          <w:spacing w:val="-2"/>
        </w:rPr>
        <w:t>e</w:t>
      </w:r>
      <w:r>
        <w:rPr/>
        <w:t>sident and</w:t>
      </w:r>
      <w:r>
        <w:rPr>
          <w:spacing w:val="1"/>
        </w:rPr>
        <w:t xml:space="preserve"> </w:t>
      </w:r>
      <w:r>
        <w:rPr>
          <w:spacing w:val="-1"/>
        </w:rPr>
        <w:t>Fe</w:t>
      </w:r>
      <w:r>
        <w:rPr/>
        <w:t>l</w:t>
      </w:r>
      <w:r>
        <w:rPr>
          <w:spacing w:val="1"/>
        </w:rPr>
        <w:t>l</w:t>
      </w:r>
      <w:r>
        <w:rPr>
          <w:spacing w:val="2"/>
        </w:rPr>
        <w:t>o</w:t>
      </w:r>
      <w:r>
        <w:rPr/>
        <w:t>ws of</w:t>
      </w:r>
      <w:r>
        <w:rPr>
          <w:spacing w:val="-1"/>
        </w:rPr>
        <w:t xml:space="preserve"> </w:t>
      </w:r>
      <w:r>
        <w:rPr/>
        <w:t>H</w:t>
      </w:r>
      <w:r>
        <w:rPr>
          <w:spacing w:val="-1"/>
        </w:rPr>
        <w:t>a</w:t>
      </w:r>
      <w:r>
        <w:rPr/>
        <w:t>r</w:t>
      </w:r>
      <w:r>
        <w:rPr>
          <w:spacing w:val="1"/>
        </w:rPr>
        <w:t>v</w:t>
      </w:r>
      <w:r>
        <w:rPr>
          <w:spacing w:val="-1"/>
        </w:rPr>
        <w:t>a</w:t>
      </w:r>
      <w:r>
        <w:rPr/>
        <w:t>rd Col</w:t>
      </w:r>
      <w:r>
        <w:rPr>
          <w:spacing w:val="1"/>
        </w:rPr>
        <w:t>le</w:t>
      </w:r>
      <w:r>
        <w:rPr>
          <w:spacing w:val="-2"/>
        </w:rPr>
        <w:t>g</w:t>
      </w:r>
      <w:r>
        <w:rPr/>
        <w:t>e</w:t>
      </w:r>
    </w:p>
    <w:p>
      <w:pPr>
        <w:pStyle w:val="BodyA"/>
        <w:widowControl w:val="false"/>
        <w:spacing w:lineRule="auto" w:line="240" w:before="16" w:after="0"/>
        <w:rPr/>
      </w:pPr>
      <w:r>
        <w:rPr>
          <w:spacing w:val="1"/>
        </w:rPr>
        <w:t>P</w:t>
      </w:r>
      <w:r>
        <w:rPr>
          <w:spacing w:val="-1"/>
        </w:rPr>
        <w:t>e</w:t>
      </w:r>
      <w:r>
        <w:rPr/>
        <w:t xml:space="preserve">rmission </w:t>
      </w:r>
      <w:r>
        <w:rPr>
          <w:spacing w:val="1"/>
        </w:rPr>
        <w:t>i</w:t>
      </w:r>
      <w:r>
        <w:rPr/>
        <w:t>s he</w:t>
      </w:r>
      <w:r>
        <w:rPr>
          <w:spacing w:val="-1"/>
        </w:rPr>
        <w:t>re</w:t>
      </w:r>
      <w:r>
        <w:rPr>
          <w:spacing w:val="2"/>
        </w:rPr>
        <w:t>b</w:t>
      </w:r>
      <w:r>
        <w:rPr/>
        <w:t>y</w:t>
      </w:r>
      <w:r>
        <w:rPr>
          <w:spacing w:val="-3"/>
        </w:rPr>
        <w:t xml:space="preserve"> </w:t>
      </w:r>
      <w:r>
        <w:rPr/>
        <w:t>g</w:t>
      </w:r>
      <w:r>
        <w:rPr>
          <w:spacing w:val="-1"/>
        </w:rPr>
        <w:t>r</w:t>
      </w:r>
      <w:r>
        <w:rPr>
          <w:spacing w:val="1"/>
        </w:rPr>
        <w:t>a</w:t>
      </w:r>
      <w:r>
        <w:rPr/>
        <w:t xml:space="preserve">nted, </w:t>
      </w:r>
      <w:r>
        <w:rPr>
          <w:spacing w:val="-1"/>
        </w:rPr>
        <w:t>f</w:t>
      </w:r>
      <w:r>
        <w:rPr>
          <w:lang w:val="nl-NL"/>
        </w:rPr>
        <w:t>ree</w:t>
      </w:r>
      <w:r>
        <w:rPr>
          <w:spacing w:val="-1"/>
        </w:rPr>
        <w:t xml:space="preserve"> </w:t>
      </w:r>
      <w:r>
        <w:rPr/>
        <w:t xml:space="preserve">of </w:t>
      </w:r>
      <w:r>
        <w:rPr>
          <w:spacing w:val="-2"/>
        </w:rPr>
        <w:t>c</w:t>
      </w:r>
      <w:r>
        <w:rPr>
          <w:spacing w:val="2"/>
        </w:rPr>
        <w:t>h</w:t>
      </w:r>
      <w:r>
        <w:rPr>
          <w:spacing w:val="-1"/>
        </w:rPr>
        <w:t>a</w:t>
      </w:r>
      <w:r>
        <w:rPr>
          <w:spacing w:val="1"/>
        </w:rPr>
        <w:t>r</w:t>
      </w:r>
      <w:r>
        <w:rPr>
          <w:spacing w:val="-2"/>
        </w:rPr>
        <w:t>g</w:t>
      </w:r>
      <w:r>
        <w:rPr>
          <w:spacing w:val="-1"/>
        </w:rPr>
        <w:t>e</w:t>
      </w:r>
      <w:r>
        <w:rPr/>
        <w:t>, to</w:t>
      </w:r>
      <w:r>
        <w:rPr>
          <w:spacing w:val="3"/>
        </w:rPr>
        <w:t xml:space="preserve"> </w:t>
      </w:r>
      <w:r>
        <w:rPr>
          <w:spacing w:val="1"/>
        </w:rPr>
        <w:t>a</w:t>
      </w:r>
      <w:r>
        <w:rPr>
          <w:spacing w:val="2"/>
        </w:rPr>
        <w:t>n</w:t>
      </w:r>
      <w:r>
        <w:rPr/>
        <w:t>y</w:t>
      </w:r>
      <w:r>
        <w:rPr>
          <w:spacing w:val="-5"/>
        </w:rPr>
        <w:t xml:space="preserve"> </w:t>
      </w:r>
      <w:r>
        <w:rPr/>
        <w:t>p</w:t>
      </w:r>
      <w:r>
        <w:rPr>
          <w:spacing w:val="1"/>
        </w:rPr>
        <w:t>e</w:t>
      </w:r>
      <w:r>
        <w:rPr/>
        <w:t>rson obt</w:t>
      </w:r>
      <w:r>
        <w:rPr>
          <w:spacing w:val="-1"/>
        </w:rPr>
        <w:t>a</w:t>
      </w:r>
      <w:r>
        <w:rPr/>
        <w:t>in</w:t>
      </w:r>
      <w:r>
        <w:rPr>
          <w:spacing w:val="1"/>
        </w:rPr>
        <w:t>i</w:t>
      </w:r>
      <w:r>
        <w:rPr/>
        <w:t>ng a</w:t>
      </w:r>
      <w:r>
        <w:rPr>
          <w:spacing w:val="-1"/>
        </w:rPr>
        <w:t xml:space="preserve"> c</w:t>
      </w:r>
      <w:r>
        <w:rPr>
          <w:spacing w:val="2"/>
        </w:rPr>
        <w:t>op</w:t>
      </w:r>
      <w:r>
        <w:rPr/>
        <w:t>y</w:t>
      </w:r>
      <w:r>
        <w:rPr>
          <w:spacing w:val="-5"/>
        </w:rPr>
        <w:t xml:space="preserve"> </w:t>
      </w:r>
      <w:r>
        <w:rPr/>
        <w:t>of this so</w:t>
      </w:r>
      <w:r>
        <w:rPr>
          <w:spacing w:val="-1"/>
        </w:rPr>
        <w:t>f</w:t>
      </w:r>
      <w:r>
        <w:rPr/>
        <w:t>tw</w:t>
      </w:r>
      <w:r>
        <w:rPr>
          <w:spacing w:val="1"/>
        </w:rPr>
        <w:t>a</w:t>
      </w:r>
      <w:r>
        <w:rPr/>
        <w:t xml:space="preserve">re </w:t>
      </w:r>
      <w:r>
        <w:rPr>
          <w:spacing w:val="-1"/>
        </w:rPr>
        <w:t>a</w:t>
      </w:r>
      <w:r>
        <w:rPr/>
        <w:t xml:space="preserve">nd </w:t>
      </w:r>
      <w:r>
        <w:rPr>
          <w:spacing w:val="-1"/>
        </w:rPr>
        <w:t>a</w:t>
      </w:r>
      <w:r>
        <w:rPr/>
        <w:t>ssoci</w:t>
      </w:r>
      <w:r>
        <w:rPr>
          <w:spacing w:val="-1"/>
        </w:rPr>
        <w:t>a</w:t>
      </w:r>
      <w:r>
        <w:rPr/>
        <w:t>ted do</w:t>
      </w:r>
      <w:r>
        <w:rPr>
          <w:spacing w:val="-1"/>
        </w:rPr>
        <w:t>c</w:t>
      </w:r>
      <w:r>
        <w:rPr/>
        <w:t>u</w:t>
      </w:r>
      <w:r>
        <w:rPr>
          <w:spacing w:val="3"/>
        </w:rPr>
        <w:t>m</w:t>
      </w:r>
      <w:r>
        <w:rPr>
          <w:spacing w:val="-1"/>
        </w:rPr>
        <w:t>e</w:t>
      </w:r>
      <w:r>
        <w:rPr/>
        <w:t>ntation fil</w:t>
      </w:r>
      <w:r>
        <w:rPr>
          <w:spacing w:val="-1"/>
        </w:rPr>
        <w:t>e</w:t>
      </w:r>
      <w:r>
        <w:rPr/>
        <w:t>s (the</w:t>
      </w:r>
      <w:r>
        <w:rPr>
          <w:spacing w:val="-1"/>
        </w:rPr>
        <w:t xml:space="preserve"> </w:t>
      </w:r>
      <w:r>
        <w:rPr>
          <w:spacing w:val="-2"/>
        </w:rPr>
        <w:t>"</w:t>
      </w:r>
      <w:r>
        <w:rPr>
          <w:spacing w:val="1"/>
        </w:rPr>
        <w:t>S</w:t>
      </w:r>
      <w:r>
        <w:rPr/>
        <w:t>o</w:t>
      </w:r>
      <w:r>
        <w:rPr>
          <w:spacing w:val="-1"/>
        </w:rPr>
        <w:t>f</w:t>
      </w:r>
      <w:r>
        <w:rPr/>
        <w:t>t</w:t>
      </w:r>
      <w:r>
        <w:rPr>
          <w:spacing w:val="2"/>
        </w:rPr>
        <w:t>w</w:t>
      </w:r>
      <w:r>
        <w:rPr>
          <w:spacing w:val="-1"/>
        </w:rPr>
        <w:t>a</w:t>
      </w:r>
      <w:r>
        <w:rPr>
          <w:spacing w:val="1"/>
        </w:rPr>
        <w:t>r</w:t>
      </w:r>
      <w:r>
        <w:rPr>
          <w:spacing w:val="-1"/>
        </w:rPr>
        <w:t>e</w:t>
      </w:r>
      <w:r>
        <w:rPr/>
        <w:t>"), to d</w:t>
      </w:r>
      <w:r>
        <w:rPr>
          <w:spacing w:val="-1"/>
        </w:rPr>
        <w:t>ea</w:t>
      </w:r>
      <w:r>
        <w:rPr/>
        <w:t xml:space="preserve">l </w:t>
      </w:r>
      <w:r>
        <w:rPr>
          <w:spacing w:val="1"/>
        </w:rPr>
        <w:t>i</w:t>
      </w:r>
      <w:r>
        <w:rPr/>
        <w:t>n the Softw</w:t>
      </w:r>
      <w:r>
        <w:rPr>
          <w:spacing w:val="-1"/>
        </w:rPr>
        <w:t>a</w:t>
      </w:r>
      <w:r>
        <w:rPr>
          <w:spacing w:val="1"/>
        </w:rPr>
        <w:t>r</w:t>
      </w:r>
      <w:r>
        <w:rPr/>
        <w:t>e</w:t>
      </w:r>
      <w:r>
        <w:rPr>
          <w:spacing w:val="-1"/>
        </w:rPr>
        <w:t xml:space="preserve"> </w:t>
      </w:r>
      <w:r>
        <w:rPr/>
        <w:t>w</w:t>
      </w:r>
      <w:r>
        <w:rPr>
          <w:spacing w:val="2"/>
        </w:rPr>
        <w:t>i</w:t>
      </w:r>
      <w:r>
        <w:rPr/>
        <w:t>thout</w:t>
      </w:r>
      <w:r>
        <w:rPr>
          <w:spacing w:val="1"/>
        </w:rPr>
        <w:t xml:space="preserve"> </w:t>
      </w:r>
      <w:r>
        <w:rPr>
          <w:spacing w:val="-1"/>
        </w:rPr>
        <w:t>re</w:t>
      </w:r>
      <w:r>
        <w:rPr/>
        <w:t>striction, including</w:t>
      </w:r>
      <w:r>
        <w:rPr>
          <w:spacing w:val="-2"/>
        </w:rPr>
        <w:t xml:space="preserve"> </w:t>
      </w:r>
      <w:r>
        <w:rPr/>
        <w:t>without</w:t>
      </w:r>
      <w:r>
        <w:rPr>
          <w:spacing w:val="1"/>
        </w:rPr>
        <w:t xml:space="preserve"> </w:t>
      </w:r>
      <w:r>
        <w:rPr/>
        <w:t>l</w:t>
      </w:r>
      <w:r>
        <w:rPr>
          <w:spacing w:val="1"/>
        </w:rPr>
        <w:t>i</w:t>
      </w:r>
      <w:r>
        <w:rPr/>
        <w:t>m</w:t>
      </w:r>
      <w:r>
        <w:rPr>
          <w:spacing w:val="1"/>
        </w:rPr>
        <w:t>i</w:t>
      </w:r>
      <w:r>
        <w:rPr/>
        <w:t>tat</w:t>
      </w:r>
      <w:r>
        <w:rPr>
          <w:spacing w:val="-2"/>
        </w:rPr>
        <w:t>i</w:t>
      </w:r>
      <w:r>
        <w:rPr/>
        <w:t xml:space="preserve">on the </w:t>
      </w:r>
      <w:r>
        <w:rPr>
          <w:spacing w:val="-1"/>
        </w:rPr>
        <w:t>r</w:t>
      </w:r>
      <w:r>
        <w:rPr/>
        <w:t>i</w:t>
      </w:r>
      <w:r>
        <w:rPr>
          <w:spacing w:val="-2"/>
        </w:rPr>
        <w:t>g</w:t>
      </w:r>
      <w:r>
        <w:rPr>
          <w:lang w:val="nl-NL"/>
        </w:rPr>
        <w:t xml:space="preserve">hts </w:t>
      </w:r>
      <w:r>
        <w:rPr>
          <w:spacing w:val="1"/>
        </w:rPr>
        <w:t>t</w:t>
      </w:r>
      <w:r>
        <w:rPr/>
        <w:t>o us</w:t>
      </w:r>
      <w:r>
        <w:rPr>
          <w:spacing w:val="-1"/>
        </w:rPr>
        <w:t>e</w:t>
      </w:r>
      <w:r>
        <w:rPr/>
        <w:t xml:space="preserve">, </w:t>
      </w:r>
      <w:r>
        <w:rPr>
          <w:spacing w:val="-1"/>
        </w:rPr>
        <w:t>c</w:t>
      </w:r>
      <w:r>
        <w:rPr/>
        <w:t>o</w:t>
      </w:r>
      <w:r>
        <w:rPr>
          <w:spacing w:val="5"/>
        </w:rPr>
        <w:t>p</w:t>
      </w:r>
      <w:r>
        <w:rPr>
          <w:spacing w:val="-2"/>
        </w:rPr>
        <w:t>y</w:t>
      </w:r>
      <w:r>
        <w:rPr/>
        <w:t>, mod</w:t>
      </w:r>
      <w:r>
        <w:rPr>
          <w:spacing w:val="1"/>
        </w:rPr>
        <w:t>if</w:t>
      </w:r>
      <w:r>
        <w:rPr>
          <w:spacing w:val="-5"/>
        </w:rPr>
        <w:t>y</w:t>
      </w:r>
      <w:r>
        <w:rPr/>
        <w:t>, me</w:t>
      </w:r>
      <w:r>
        <w:rPr>
          <w:spacing w:val="1"/>
        </w:rPr>
        <w:t>r</w:t>
      </w:r>
      <w:r>
        <w:rPr/>
        <w:t>g</w:t>
      </w:r>
      <w:r>
        <w:rPr>
          <w:spacing w:val="-1"/>
        </w:rPr>
        <w:t>e</w:t>
      </w:r>
      <w:r>
        <w:rPr/>
        <w:t>, publ</w:t>
      </w:r>
      <w:r>
        <w:rPr>
          <w:spacing w:val="1"/>
        </w:rPr>
        <w:t>i</w:t>
      </w:r>
      <w:r>
        <w:rPr/>
        <w:t>sh, distribu</w:t>
      </w:r>
      <w:r>
        <w:rPr>
          <w:spacing w:val="1"/>
        </w:rPr>
        <w:t>t</w:t>
      </w:r>
      <w:r>
        <w:rPr>
          <w:spacing w:val="-1"/>
        </w:rPr>
        <w:t>e</w:t>
      </w:r>
      <w:r>
        <w:rPr/>
        <w:t>, sublic</w:t>
      </w:r>
      <w:r>
        <w:rPr>
          <w:spacing w:val="-1"/>
        </w:rPr>
        <w:t>e</w:t>
      </w:r>
      <w:r>
        <w:rPr/>
        <w:t xml:space="preserve">nse, </w:t>
      </w:r>
      <w:r>
        <w:rPr>
          <w:spacing w:val="-2"/>
        </w:rPr>
        <w:t>a</w:t>
      </w:r>
      <w:r>
        <w:rPr/>
        <w:t>nd/or s</w:t>
      </w:r>
      <w:r>
        <w:rPr>
          <w:spacing w:val="-1"/>
        </w:rPr>
        <w:t>e</w:t>
      </w:r>
      <w:r>
        <w:rPr/>
        <w:t>ll</w:t>
      </w:r>
      <w:r>
        <w:rPr>
          <w:spacing w:val="1"/>
        </w:rPr>
        <w:t xml:space="preserve"> </w:t>
      </w:r>
      <w:r>
        <w:rPr>
          <w:spacing w:val="-1"/>
        </w:rPr>
        <w:t>c</w:t>
      </w:r>
      <w:r>
        <w:rPr>
          <w:spacing w:val="2"/>
        </w:rPr>
        <w:t>o</w:t>
      </w:r>
      <w:r>
        <w:rPr/>
        <w:t>pies of</w:t>
      </w:r>
      <w:r>
        <w:rPr>
          <w:spacing w:val="-1"/>
        </w:rPr>
        <w:t xml:space="preserve"> </w:t>
      </w:r>
      <w:r>
        <w:rPr/>
        <w:t>the Softw</w:t>
      </w:r>
      <w:r>
        <w:rPr>
          <w:spacing w:val="-1"/>
        </w:rPr>
        <w:t>a</w:t>
      </w:r>
      <w:r>
        <w:rPr>
          <w:spacing w:val="1"/>
        </w:rPr>
        <w:t>r</w:t>
      </w:r>
      <w:r>
        <w:rPr>
          <w:spacing w:val="-1"/>
        </w:rPr>
        <w:t>e</w:t>
      </w:r>
      <w:r>
        <w:rPr/>
        <w:t xml:space="preserve">, </w:t>
      </w:r>
      <w:r>
        <w:rPr>
          <w:spacing w:val="-1"/>
        </w:rPr>
        <w:t>a</w:t>
      </w:r>
      <w:r>
        <w:rPr/>
        <w:t>nd</w:t>
      </w:r>
      <w:r>
        <w:rPr>
          <w:spacing w:val="2"/>
        </w:rPr>
        <w:t xml:space="preserve"> </w:t>
      </w:r>
      <w:r>
        <w:rPr>
          <w:lang w:val="it-IT"/>
        </w:rPr>
        <w:t>to pe</w:t>
      </w:r>
      <w:r>
        <w:rPr>
          <w:spacing w:val="-1"/>
        </w:rPr>
        <w:t>r</w:t>
      </w:r>
      <w:r>
        <w:rPr/>
        <w:t>m</w:t>
      </w:r>
      <w:r>
        <w:rPr>
          <w:spacing w:val="1"/>
        </w:rPr>
        <w:t>i</w:t>
      </w:r>
      <w:r>
        <w:rPr/>
        <w:t>t pe</w:t>
      </w:r>
      <w:r>
        <w:rPr>
          <w:spacing w:val="-1"/>
        </w:rPr>
        <w:t>r</w:t>
      </w:r>
      <w:r>
        <w:rPr/>
        <w:t xml:space="preserve">sons </w:t>
      </w:r>
      <w:r>
        <w:rPr>
          <w:spacing w:val="1"/>
        </w:rPr>
        <w:t>t</w:t>
      </w:r>
      <w:r>
        <w:rPr/>
        <w:t>o whom the Softw</w:t>
      </w:r>
      <w:r>
        <w:rPr>
          <w:spacing w:val="-1"/>
        </w:rPr>
        <w:t>a</w:t>
      </w:r>
      <w:r>
        <w:rPr/>
        <w:t>re</w:t>
      </w:r>
      <w:r>
        <w:rPr>
          <w:spacing w:val="-2"/>
        </w:rPr>
        <w:t xml:space="preserve"> </w:t>
      </w:r>
      <w:r>
        <w:rPr/>
        <w:t>is fu</w:t>
      </w:r>
      <w:r>
        <w:rPr>
          <w:spacing w:val="-1"/>
        </w:rPr>
        <w:t>r</w:t>
      </w:r>
      <w:r>
        <w:rPr/>
        <w:t>nished to do so, sub</w:t>
      </w:r>
      <w:r>
        <w:rPr>
          <w:spacing w:val="1"/>
        </w:rPr>
        <w:t>je</w:t>
      </w:r>
      <w:r>
        <w:rPr>
          <w:spacing w:val="-1"/>
        </w:rPr>
        <w:t>c</w:t>
      </w:r>
      <w:r>
        <w:rPr/>
        <w:t xml:space="preserve">t </w:t>
      </w:r>
      <w:r>
        <w:rPr>
          <w:spacing w:val="1"/>
        </w:rPr>
        <w:t>t</w:t>
      </w:r>
      <w:r>
        <w:rPr/>
        <w:t xml:space="preserve">o the </w:t>
      </w:r>
      <w:r>
        <w:rPr>
          <w:spacing w:val="-1"/>
        </w:rPr>
        <w:t>f</w:t>
      </w:r>
      <w:r>
        <w:rPr/>
        <w:t>ol</w:t>
      </w:r>
      <w:r>
        <w:rPr>
          <w:spacing w:val="1"/>
        </w:rPr>
        <w:t>l</w:t>
      </w:r>
      <w:r>
        <w:rPr/>
        <w:t>owing</w:t>
      </w:r>
      <w:r>
        <w:rPr>
          <w:spacing w:val="-2"/>
        </w:rPr>
        <w:t xml:space="preserve"> </w:t>
      </w:r>
      <w:r>
        <w:rPr>
          <w:spacing w:val="-1"/>
        </w:rPr>
        <w:t>c</w:t>
      </w:r>
      <w:r>
        <w:rPr/>
        <w:t>ondi</w:t>
      </w:r>
      <w:r>
        <w:rPr>
          <w:spacing w:val="3"/>
        </w:rPr>
        <w:t>t</w:t>
      </w:r>
      <w:r>
        <w:rPr/>
        <w:t xml:space="preserve">ions: </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pPr>
      <w:r>
        <w:rPr/>
        <w:t>The</w:t>
      </w:r>
      <w:r>
        <w:rPr>
          <w:spacing w:val="-1"/>
        </w:rPr>
        <w:t xml:space="preserve"> a</w:t>
      </w:r>
      <w:r>
        <w:rPr>
          <w:lang w:val="nl-NL"/>
        </w:rPr>
        <w:t>bove</w:t>
      </w:r>
      <w:r>
        <w:rPr>
          <w:spacing w:val="1"/>
        </w:rPr>
        <w:t xml:space="preserve"> </w:t>
      </w:r>
      <w:r>
        <w:rPr>
          <w:spacing w:val="-1"/>
        </w:rPr>
        <w:t>c</w:t>
      </w:r>
      <w:r>
        <w:rPr/>
        <w:t>o</w:t>
      </w:r>
      <w:r>
        <w:rPr>
          <w:spacing w:val="5"/>
        </w:rPr>
        <w:t>p</w:t>
      </w:r>
      <w:r>
        <w:rPr>
          <w:spacing w:val="-5"/>
        </w:rPr>
        <w:t>y</w:t>
      </w:r>
      <w:r>
        <w:rPr/>
        <w:t>r</w:t>
      </w:r>
      <w:r>
        <w:rPr>
          <w:spacing w:val="2"/>
        </w:rPr>
        <w:t>i</w:t>
      </w:r>
      <w:r>
        <w:rPr>
          <w:spacing w:val="-2"/>
        </w:rPr>
        <w:t>g</w:t>
      </w:r>
      <w:r>
        <w:rPr>
          <w:lang w:val="de-DE"/>
        </w:rPr>
        <w:t>ht no</w:t>
      </w:r>
      <w:r>
        <w:rPr>
          <w:spacing w:val="1"/>
        </w:rPr>
        <w:t>t</w:t>
      </w:r>
      <w:r>
        <w:rPr/>
        <w:t>ice</w:t>
      </w:r>
      <w:r>
        <w:rPr>
          <w:spacing w:val="-1"/>
        </w:rPr>
        <w:t xml:space="preserve"> a</w:t>
      </w:r>
      <w:r>
        <w:rPr/>
        <w:t>nd th</w:t>
      </w:r>
      <w:r>
        <w:rPr>
          <w:spacing w:val="2"/>
        </w:rPr>
        <w:t>i</w:t>
      </w:r>
      <w:r>
        <w:rPr/>
        <w:t>s pe</w:t>
      </w:r>
      <w:r>
        <w:rPr>
          <w:spacing w:val="-1"/>
        </w:rPr>
        <w:t>r</w:t>
      </w:r>
      <w:r>
        <w:rPr/>
        <w:t>m</w:t>
      </w:r>
      <w:r>
        <w:rPr>
          <w:spacing w:val="1"/>
        </w:rPr>
        <w:t>i</w:t>
      </w:r>
      <w:r>
        <w:rPr/>
        <w:t>ss</w:t>
      </w:r>
      <w:r>
        <w:rPr>
          <w:spacing w:val="1"/>
        </w:rPr>
        <w:t>i</w:t>
      </w:r>
      <w:r>
        <w:rPr/>
        <w:t>on n</w:t>
      </w:r>
      <w:r>
        <w:rPr>
          <w:spacing w:val="2"/>
        </w:rPr>
        <w:t>o</w:t>
      </w:r>
      <w:r>
        <w:rPr/>
        <w:t>t</w:t>
      </w:r>
      <w:r>
        <w:rPr>
          <w:spacing w:val="1"/>
        </w:rPr>
        <w:t>i</w:t>
      </w:r>
      <w:r>
        <w:rPr>
          <w:spacing w:val="-1"/>
        </w:rPr>
        <w:t>c</w:t>
      </w:r>
      <w:r>
        <w:rPr/>
        <w:t>e</w:t>
      </w:r>
      <w:r>
        <w:rPr>
          <w:spacing w:val="-1"/>
        </w:rPr>
        <w:t xml:space="preserve"> </w:t>
      </w:r>
      <w:r>
        <w:rPr/>
        <w:t>shall be in</w:t>
      </w:r>
      <w:r>
        <w:rPr>
          <w:spacing w:val="-1"/>
        </w:rPr>
        <w:t>c</w:t>
      </w:r>
      <w:r>
        <w:rPr/>
        <w:t xml:space="preserve">luded in </w:t>
      </w:r>
      <w:r>
        <w:rPr>
          <w:spacing w:val="1"/>
        </w:rPr>
        <w:t>a</w:t>
      </w:r>
      <w:r>
        <w:rPr/>
        <w:t>ll</w:t>
      </w:r>
      <w:r>
        <w:rPr>
          <w:spacing w:val="1"/>
        </w:rPr>
        <w:t xml:space="preserve"> </w:t>
      </w:r>
      <w:r>
        <w:rPr>
          <w:spacing w:val="-1"/>
        </w:rPr>
        <w:t>c</w:t>
      </w:r>
      <w:r>
        <w:rPr/>
        <w:t>opies or subs</w:t>
      </w:r>
      <w:r>
        <w:rPr>
          <w:spacing w:val="1"/>
        </w:rPr>
        <w:t>t</w:t>
      </w:r>
      <w:r>
        <w:rPr>
          <w:spacing w:val="-1"/>
        </w:rPr>
        <w:t>a</w:t>
      </w:r>
      <w:r>
        <w:rPr/>
        <w:t>nt</w:t>
      </w:r>
      <w:r>
        <w:rPr>
          <w:spacing w:val="1"/>
        </w:rPr>
        <w:t>i</w:t>
      </w:r>
      <w:r>
        <w:rPr>
          <w:spacing w:val="-1"/>
        </w:rPr>
        <w:t>a</w:t>
      </w:r>
      <w:r>
        <w:rPr/>
        <w:t>l portions of the</w:t>
      </w:r>
      <w:r>
        <w:rPr>
          <w:spacing w:val="-1"/>
        </w:rPr>
        <w:t xml:space="preserve"> </w:t>
      </w:r>
      <w:r>
        <w:rPr>
          <w:spacing w:val="1"/>
        </w:rPr>
        <w:t>S</w:t>
      </w:r>
      <w:r>
        <w:rPr/>
        <w:t>o</w:t>
      </w:r>
      <w:r>
        <w:rPr>
          <w:spacing w:val="-1"/>
        </w:rPr>
        <w:t>f</w:t>
      </w:r>
      <w:r>
        <w:rPr/>
        <w:t>tw</w:t>
      </w:r>
      <w:r>
        <w:rPr>
          <w:spacing w:val="-1"/>
        </w:rPr>
        <w:t>a</w:t>
      </w:r>
      <w:r>
        <w:rPr/>
        <w:t>r</w:t>
      </w:r>
      <w:r>
        <w:rPr>
          <w:spacing w:val="-2"/>
        </w:rPr>
        <w:t>e</w:t>
      </w:r>
      <w:r>
        <w:rPr/>
        <w:t>.</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rFonts w:eastAsia="Times New Roman" w:cs="Times New Roman"/>
        </w:rPr>
      </w:pPr>
      <w:r>
        <w:rPr/>
        <w:t>This so</w:t>
      </w:r>
      <w:r>
        <w:rPr>
          <w:spacing w:val="-1"/>
        </w:rPr>
        <w:t>f</w:t>
      </w:r>
      <w:r>
        <w:rPr/>
        <w:t>tw</w:t>
      </w:r>
      <w:r>
        <w:rPr>
          <w:spacing w:val="-1"/>
        </w:rPr>
        <w:t>a</w:t>
      </w:r>
      <w:r>
        <w:rPr/>
        <w:t>re</w:t>
      </w:r>
      <w:r>
        <w:rPr>
          <w:spacing w:val="-2"/>
        </w:rPr>
        <w:t xml:space="preserve"> </w:t>
      </w:r>
      <w:r>
        <w:rPr/>
        <w:t>is provided</w:t>
      </w:r>
      <w:r>
        <w:rPr>
          <w:spacing w:val="2"/>
        </w:rPr>
        <w:t xml:space="preserve"> </w:t>
      </w:r>
      <w:r>
        <w:rPr/>
        <w:t>und</w:t>
      </w:r>
      <w:r>
        <w:rPr>
          <w:spacing w:val="-1"/>
        </w:rPr>
        <w:t>e</w:t>
      </w:r>
      <w:r>
        <w:rPr/>
        <w:t>r the</w:t>
      </w:r>
      <w:r>
        <w:rPr>
          <w:spacing w:val="-1"/>
        </w:rPr>
        <w:t xml:space="preserve"> </w:t>
      </w:r>
      <w:r>
        <w:rPr/>
        <w:t>stand</w:t>
      </w:r>
      <w:r>
        <w:rPr>
          <w:spacing w:val="1"/>
        </w:rPr>
        <w:t>a</w:t>
      </w:r>
      <w:r>
        <w:rPr/>
        <w:t xml:space="preserve">rd </w:t>
      </w:r>
      <w:r>
        <w:rPr>
          <w:spacing w:val="2"/>
        </w:rPr>
        <w:t>M</w:t>
      </w:r>
      <w:r>
        <w:rPr>
          <w:spacing w:val="-3"/>
        </w:rPr>
        <w:t>I</w:t>
      </w:r>
      <w:r>
        <w:rPr/>
        <w:t>T</w:t>
      </w:r>
      <w:r>
        <w:rPr>
          <w:spacing w:val="2"/>
        </w:rPr>
        <w:t xml:space="preserve"> </w:t>
      </w:r>
      <w:r>
        <w:rPr>
          <w:spacing w:val="-3"/>
        </w:rPr>
        <w:t>L</w:t>
      </w:r>
      <w:r>
        <w:rPr/>
        <w:t>i</w:t>
      </w:r>
      <w:r>
        <w:rPr>
          <w:spacing w:val="2"/>
        </w:rPr>
        <w:t>c</w:t>
      </w:r>
      <w:r>
        <w:rPr>
          <w:spacing w:val="-1"/>
        </w:rPr>
        <w:t>e</w:t>
      </w:r>
      <w:r>
        <w:rPr>
          <w:lang w:val="nl-NL"/>
        </w:rPr>
        <w:t>nse:</w:t>
      </w:r>
    </w:p>
    <w:p>
      <w:pPr>
        <w:pStyle w:val="BodyA"/>
        <w:widowControl w:val="false"/>
        <w:spacing w:lineRule="auto" w:line="240" w:before="16" w:after="0"/>
        <w:rPr>
          <w:rFonts w:eastAsia="Times New Roman" w:cs="Times New Roman"/>
        </w:rPr>
      </w:pPr>
      <w:r>
        <w:rPr/>
        <w:t>THE</w:t>
      </w:r>
      <w:r>
        <w:rPr>
          <w:spacing w:val="-1"/>
        </w:rPr>
        <w:t xml:space="preserve"> </w:t>
      </w:r>
      <w:r>
        <w:rPr>
          <w:spacing w:val="1"/>
        </w:rPr>
        <w:t>S</w:t>
      </w:r>
      <w:r>
        <w:rPr/>
        <w:t>O</w:t>
      </w:r>
      <w:r>
        <w:rPr>
          <w:spacing w:val="-2"/>
        </w:rPr>
        <w:t>F</w:t>
      </w:r>
      <w:r>
        <w:rPr/>
        <w:t>T</w:t>
      </w:r>
      <w:r>
        <w:rPr>
          <w:spacing w:val="1"/>
        </w:rPr>
        <w:t>W</w:t>
      </w:r>
      <w:r>
        <w:rPr/>
        <w:t>ARE</w:t>
      </w:r>
      <w:r>
        <w:rPr>
          <w:spacing w:val="2"/>
        </w:rPr>
        <w:t xml:space="preserve"> </w:t>
      </w:r>
      <w:r>
        <w:rPr>
          <w:spacing w:val="-6"/>
        </w:rPr>
        <w:t>I</w:t>
      </w:r>
      <w:r>
        <w:rPr/>
        <w:t>S</w:t>
      </w:r>
      <w:r>
        <w:rPr>
          <w:spacing w:val="1"/>
        </w:rPr>
        <w:t xml:space="preserve"> P</w:t>
      </w:r>
      <w:r>
        <w:rPr>
          <w:spacing w:val="3"/>
        </w:rPr>
        <w:t>R</w:t>
      </w:r>
      <w:r>
        <w:rPr/>
        <w:t>O</w:t>
      </w:r>
      <w:r>
        <w:rPr>
          <w:spacing w:val="1"/>
        </w:rPr>
        <w:t>V</w:t>
      </w:r>
      <w:r>
        <w:rPr>
          <w:spacing w:val="-3"/>
        </w:rPr>
        <w:t>I</w:t>
      </w:r>
      <w:r>
        <w:rPr/>
        <w:t>DED</w:t>
      </w:r>
      <w:r>
        <w:rPr>
          <w:spacing w:val="1"/>
        </w:rPr>
        <w:t xml:space="preserve"> </w:t>
      </w:r>
      <w:r>
        <w:rPr>
          <w:spacing w:val="-2"/>
        </w:rPr>
        <w:t>"</w:t>
      </w:r>
      <w:r>
        <w:rPr/>
        <w:t>AS</w:t>
      </w:r>
      <w:r>
        <w:rPr>
          <w:spacing w:val="3"/>
        </w:rPr>
        <w:t xml:space="preserve"> </w:t>
      </w:r>
      <w:r>
        <w:rPr>
          <w:spacing w:val="-3"/>
        </w:rPr>
        <w:t>I</w:t>
      </w:r>
      <w:r>
        <w:rPr>
          <w:spacing w:val="3"/>
        </w:rPr>
        <w:t>S</w:t>
      </w:r>
      <w:r>
        <w:rPr>
          <w:spacing w:val="-2"/>
        </w:rPr>
        <w:t>"</w:t>
      </w:r>
      <w:r>
        <w:rPr/>
        <w:t xml:space="preserve">, </w:t>
      </w:r>
      <w:r>
        <w:rPr>
          <w:spacing w:val="4"/>
        </w:rPr>
        <w:t>W</w:t>
      </w:r>
      <w:r>
        <w:rPr>
          <w:spacing w:val="-6"/>
        </w:rPr>
        <w:t>I</w:t>
      </w:r>
      <w:r>
        <w:rPr>
          <w:spacing w:val="2"/>
        </w:rPr>
        <w:t>T</w:t>
      </w:r>
      <w:r>
        <w:rPr/>
        <w:t>H</w:t>
      </w:r>
      <w:r>
        <w:rPr>
          <w:spacing w:val="-1"/>
        </w:rPr>
        <w:t>O</w:t>
      </w:r>
      <w:r>
        <w:rPr/>
        <w:t>UT WAR</w:t>
      </w:r>
      <w:r>
        <w:rPr>
          <w:spacing w:val="1"/>
        </w:rPr>
        <w:t>R</w:t>
      </w:r>
      <w:r>
        <w:rPr/>
        <w:t>A</w:t>
      </w:r>
      <w:r>
        <w:rPr>
          <w:spacing w:val="-1"/>
        </w:rPr>
        <w:t>N</w:t>
      </w:r>
      <w:r>
        <w:rPr/>
        <w:t xml:space="preserve">TY </w:t>
      </w:r>
      <w:r>
        <w:rPr>
          <w:spacing w:val="1"/>
        </w:rPr>
        <w:t>O</w:t>
      </w:r>
      <w:r>
        <w:rPr/>
        <w:t>F</w:t>
      </w:r>
      <w:r>
        <w:rPr>
          <w:spacing w:val="-1"/>
        </w:rPr>
        <w:t xml:space="preserve"> </w:t>
      </w:r>
      <w:r>
        <w:rPr/>
        <w:t>A</w:t>
      </w:r>
      <w:r>
        <w:rPr>
          <w:spacing w:val="-1"/>
        </w:rPr>
        <w:t>N</w:t>
      </w:r>
      <w:r>
        <w:rPr/>
        <w:t>Y</w:t>
      </w:r>
      <w:r>
        <w:rPr>
          <w:spacing w:val="2"/>
        </w:rPr>
        <w:t xml:space="preserve"> K</w:t>
      </w:r>
      <w:r>
        <w:rPr>
          <w:spacing w:val="-3"/>
        </w:rPr>
        <w:t>I</w:t>
      </w:r>
      <w:r>
        <w:rPr/>
        <w:t>N</w:t>
      </w:r>
      <w:r>
        <w:rPr>
          <w:spacing w:val="-1"/>
        </w:rPr>
        <w:t>D</w:t>
      </w:r>
      <w:r>
        <w:rPr/>
        <w:t>, EXP</w:t>
      </w:r>
      <w:r>
        <w:rPr>
          <w:spacing w:val="1"/>
        </w:rPr>
        <w:t>R</w:t>
      </w:r>
      <w:r>
        <w:rPr/>
        <w:t>ESS</w:t>
      </w:r>
      <w:r>
        <w:rPr>
          <w:spacing w:val="1"/>
        </w:rPr>
        <w:t xml:space="preserve"> </w:t>
      </w:r>
      <w:r>
        <w:rPr/>
        <w:t xml:space="preserve">OR </w:t>
      </w:r>
      <w:r>
        <w:rPr>
          <w:spacing w:val="-5"/>
        </w:rPr>
        <w:t>I</w:t>
      </w:r>
      <w:r>
        <w:rPr/>
        <w:t>M</w:t>
      </w:r>
      <w:r>
        <w:rPr>
          <w:spacing w:val="3"/>
        </w:rPr>
        <w:t>P</w:t>
      </w:r>
      <w:r>
        <w:rPr/>
        <w:t>L</w:t>
      </w:r>
      <w:r>
        <w:rPr>
          <w:spacing w:val="-3"/>
        </w:rPr>
        <w:t>I</w:t>
      </w:r>
      <w:r>
        <w:rPr/>
        <w:t>E</w:t>
      </w:r>
      <w:r>
        <w:rPr>
          <w:spacing w:val="1"/>
        </w:rPr>
        <w:t>D</w:t>
      </w:r>
      <w:r>
        <w:rPr/>
        <w:t>,</w:t>
      </w:r>
      <w:r>
        <w:rPr>
          <w:spacing w:val="2"/>
        </w:rPr>
        <w:t xml:space="preserve"> </w:t>
      </w:r>
      <w:r>
        <w:rPr>
          <w:spacing w:val="-3"/>
        </w:rPr>
        <w:t>I</w:t>
      </w:r>
      <w:r>
        <w:rPr/>
        <w:t>N</w:t>
      </w:r>
      <w:r>
        <w:rPr>
          <w:spacing w:val="2"/>
        </w:rPr>
        <w:t>C</w:t>
      </w:r>
      <w:r>
        <w:rPr>
          <w:spacing w:val="-3"/>
        </w:rPr>
        <w:t>L</w:t>
      </w:r>
      <w:r>
        <w:rPr/>
        <w:t>U</w:t>
      </w:r>
      <w:r>
        <w:rPr>
          <w:spacing w:val="1"/>
        </w:rPr>
        <w:t>D</w:t>
      </w:r>
      <w:r>
        <w:rPr>
          <w:spacing w:val="-3"/>
        </w:rPr>
        <w:t>I</w:t>
      </w:r>
      <w:r>
        <w:rPr>
          <w:spacing w:val="2"/>
        </w:rPr>
        <w:t>N</w:t>
      </w:r>
      <w:r>
        <w:rPr/>
        <w:t xml:space="preserve">G </w:t>
      </w:r>
      <w:r>
        <w:rPr>
          <w:spacing w:val="-2"/>
        </w:rPr>
        <w:t>B</w:t>
      </w:r>
      <w:r>
        <w:rPr>
          <w:spacing w:val="2"/>
        </w:rPr>
        <w:t>U</w:t>
      </w:r>
      <w:r>
        <w:rPr/>
        <w:t>T N</w:t>
      </w:r>
      <w:r>
        <w:rPr>
          <w:spacing w:val="1"/>
        </w:rPr>
        <w:t>O</w:t>
      </w:r>
      <w:r>
        <w:rPr/>
        <w:t>T</w:t>
      </w:r>
      <w:r>
        <w:rPr>
          <w:spacing w:val="2"/>
        </w:rPr>
        <w:t xml:space="preserve"> </w:t>
      </w:r>
      <w:r>
        <w:rPr>
          <w:spacing w:val="-3"/>
        </w:rPr>
        <w:t>LI</w:t>
      </w:r>
      <w:r>
        <w:rPr>
          <w:spacing w:val="5"/>
        </w:rPr>
        <w:t>M</w:t>
      </w:r>
      <w:r>
        <w:rPr>
          <w:spacing w:val="-3"/>
        </w:rPr>
        <w:t>I</w:t>
      </w:r>
      <w:r>
        <w:rPr/>
        <w:t>TED</w:t>
      </w:r>
      <w:r>
        <w:rPr>
          <w:spacing w:val="-1"/>
        </w:rPr>
        <w:t xml:space="preserve"> </w:t>
      </w:r>
      <w:r>
        <w:rPr/>
        <w:t>TO</w:t>
      </w:r>
      <w:r>
        <w:rPr>
          <w:spacing w:val="1"/>
        </w:rPr>
        <w:t xml:space="preserve"> </w:t>
      </w:r>
      <w:r>
        <w:rPr/>
        <w:t>THE</w:t>
      </w:r>
      <w:r>
        <w:rPr>
          <w:spacing w:val="-1"/>
        </w:rPr>
        <w:t xml:space="preserve"> </w:t>
      </w:r>
      <w:r>
        <w:rPr>
          <w:spacing w:val="1"/>
        </w:rPr>
        <w:t>W</w:t>
      </w:r>
      <w:r>
        <w:rPr/>
        <w:t>AR</w:t>
      </w:r>
      <w:r>
        <w:rPr>
          <w:spacing w:val="1"/>
        </w:rPr>
        <w:t>R</w:t>
      </w:r>
      <w:r>
        <w:rPr/>
        <w:t>A</w:t>
      </w:r>
      <w:r>
        <w:rPr>
          <w:spacing w:val="-1"/>
        </w:rPr>
        <w:t>N</w:t>
      </w:r>
      <w:r>
        <w:rPr>
          <w:spacing w:val="2"/>
        </w:rPr>
        <w:t>T</w:t>
      </w:r>
      <w:r>
        <w:rPr>
          <w:spacing w:val="-3"/>
        </w:rPr>
        <w:t>I</w:t>
      </w:r>
      <w:r>
        <w:rPr/>
        <w:t>ES OF MERCH</w:t>
      </w:r>
      <w:r>
        <w:rPr>
          <w:spacing w:val="-1"/>
        </w:rPr>
        <w:t>A</w:t>
      </w:r>
      <w:r>
        <w:rPr/>
        <w:t>NT</w:t>
      </w:r>
      <w:r>
        <w:rPr>
          <w:spacing w:val="-1"/>
        </w:rPr>
        <w:t>A</w:t>
      </w:r>
      <w:r>
        <w:rPr/>
        <w:t>BI</w:t>
      </w:r>
      <w:r>
        <w:rPr>
          <w:spacing w:val="-1"/>
        </w:rPr>
        <w:t>L</w:t>
      </w:r>
      <w:r>
        <w:rPr>
          <w:spacing w:val="-3"/>
        </w:rPr>
        <w:t>I</w:t>
      </w:r>
      <w:r>
        <w:rPr>
          <w:spacing w:val="2"/>
        </w:rPr>
        <w:t>T</w:t>
      </w:r>
      <w:r>
        <w:rPr/>
        <w:t>Y,</w:t>
      </w:r>
      <w:r>
        <w:rPr>
          <w:spacing w:val="2"/>
        </w:rPr>
        <w:t xml:space="preserve"> </w:t>
      </w:r>
      <w:r>
        <w:rPr>
          <w:spacing w:val="1"/>
        </w:rPr>
        <w:t>F</w:t>
      </w:r>
      <w:r>
        <w:rPr>
          <w:spacing w:val="-3"/>
        </w:rPr>
        <w:t>I</w:t>
      </w:r>
      <w:r>
        <w:rPr/>
        <w:t>TN</w:t>
      </w:r>
      <w:r>
        <w:rPr>
          <w:spacing w:val="-1"/>
        </w:rPr>
        <w:t>E</w:t>
      </w:r>
      <w:r>
        <w:rPr>
          <w:spacing w:val="1"/>
        </w:rPr>
        <w:t>S</w:t>
      </w:r>
      <w:r>
        <w:rPr/>
        <w:t>S</w:t>
      </w:r>
      <w:r>
        <w:rPr>
          <w:spacing w:val="1"/>
        </w:rPr>
        <w:t xml:space="preserve"> </w:t>
      </w:r>
      <w:r>
        <w:rPr>
          <w:spacing w:val="-1"/>
        </w:rPr>
        <w:t>F</w:t>
      </w:r>
      <w:r>
        <w:rPr/>
        <w:t>OR A</w:t>
      </w:r>
      <w:r>
        <w:rPr>
          <w:spacing w:val="2"/>
        </w:rPr>
        <w:t xml:space="preserve"> </w:t>
      </w:r>
      <w:r>
        <w:rPr>
          <w:spacing w:val="1"/>
        </w:rPr>
        <w:t>P</w:t>
      </w:r>
      <w:r>
        <w:rPr/>
        <w:t>AR</w:t>
      </w:r>
      <w:r>
        <w:rPr>
          <w:spacing w:val="2"/>
        </w:rPr>
        <w:t>T</w:t>
      </w:r>
      <w:r>
        <w:rPr>
          <w:spacing w:val="-3"/>
        </w:rPr>
        <w:t>I</w:t>
      </w:r>
      <w:r>
        <w:rPr/>
        <w:t>C</w:t>
      </w:r>
      <w:r>
        <w:rPr>
          <w:spacing w:val="2"/>
        </w:rPr>
        <w:t>U</w:t>
      </w:r>
      <w:r>
        <w:rPr>
          <w:spacing w:val="-3"/>
        </w:rPr>
        <w:t>L</w:t>
      </w:r>
      <w:r>
        <w:rPr/>
        <w:t xml:space="preserve">AR </w:t>
      </w:r>
      <w:r>
        <w:rPr>
          <w:spacing w:val="1"/>
        </w:rPr>
        <w:t>P</w:t>
      </w:r>
      <w:r>
        <w:rPr/>
        <w:t>UR</w:t>
      </w:r>
      <w:r>
        <w:rPr>
          <w:spacing w:val="1"/>
        </w:rPr>
        <w:t>P</w:t>
      </w:r>
      <w:r>
        <w:rPr/>
        <w:t>OSE A</w:t>
      </w:r>
      <w:r>
        <w:rPr>
          <w:spacing w:val="1"/>
        </w:rPr>
        <w:t>N</w:t>
      </w:r>
      <w:r>
        <w:rPr/>
        <w:t>D N</w:t>
      </w:r>
      <w:r>
        <w:rPr>
          <w:spacing w:val="-1"/>
        </w:rPr>
        <w:t>O</w:t>
      </w:r>
      <w:r>
        <w:rPr>
          <w:spacing w:val="2"/>
        </w:rPr>
        <w:t>N</w:t>
      </w:r>
      <w:r>
        <w:rPr>
          <w:spacing w:val="-3"/>
        </w:rPr>
        <w:t>I</w:t>
      </w:r>
      <w:r>
        <w:rPr>
          <w:spacing w:val="2"/>
        </w:rPr>
        <w:t>N</w:t>
      </w:r>
      <w:r>
        <w:rPr>
          <w:spacing w:val="-1"/>
        </w:rPr>
        <w:t>F</w:t>
      </w:r>
      <w:r>
        <w:rPr>
          <w:spacing w:val="3"/>
        </w:rPr>
        <w:t>R</w:t>
      </w:r>
      <w:r>
        <w:rPr>
          <w:spacing w:val="-3"/>
        </w:rPr>
        <w:t>I</w:t>
      </w:r>
      <w:r>
        <w:rPr/>
        <w:t>N</w:t>
      </w:r>
      <w:r>
        <w:rPr>
          <w:spacing w:val="-1"/>
        </w:rPr>
        <w:t>G</w:t>
      </w:r>
      <w:r>
        <w:rPr/>
        <w:t>EM</w:t>
      </w:r>
      <w:r>
        <w:rPr>
          <w:spacing w:val="2"/>
        </w:rPr>
        <w:t>E</w:t>
      </w:r>
      <w:r>
        <w:rPr/>
        <w:t>NT.</w:t>
      </w:r>
      <w:r>
        <w:rPr>
          <w:spacing w:val="1"/>
        </w:rPr>
        <w:t xml:space="preserve"> </w:t>
      </w:r>
      <w:r>
        <w:rPr>
          <w:spacing w:val="-3"/>
        </w:rPr>
        <w:t>I</w:t>
      </w:r>
      <w:r>
        <w:rPr/>
        <w:t>N</w:t>
      </w:r>
      <w:r>
        <w:rPr>
          <w:spacing w:val="2"/>
        </w:rPr>
        <w:t xml:space="preserve"> </w:t>
      </w:r>
      <w:r>
        <w:rPr/>
        <w:t>NO</w:t>
      </w:r>
      <w:r>
        <w:rPr>
          <w:spacing w:val="-1"/>
        </w:rPr>
        <w:t xml:space="preserve"> </w:t>
      </w:r>
      <w:r>
        <w:rPr/>
        <w:t>EV</w:t>
      </w:r>
      <w:r>
        <w:rPr>
          <w:spacing w:val="1"/>
        </w:rPr>
        <w:t>E</w:t>
      </w:r>
      <w:r>
        <w:rPr/>
        <w:t>NT SH</w:t>
      </w:r>
      <w:r>
        <w:rPr>
          <w:spacing w:val="1"/>
        </w:rPr>
        <w:t>A</w:t>
      </w:r>
      <w:r>
        <w:rPr/>
        <w:t>LL</w:t>
      </w:r>
      <w:r>
        <w:rPr>
          <w:spacing w:val="-1"/>
        </w:rPr>
        <w:t xml:space="preserve"> </w:t>
      </w:r>
      <w:r>
        <w:rPr/>
        <w:t>THE</w:t>
      </w:r>
      <w:r>
        <w:rPr>
          <w:spacing w:val="-1"/>
        </w:rPr>
        <w:t xml:space="preserve"> </w:t>
      </w:r>
      <w:r>
        <w:rPr/>
        <w:t>A</w:t>
      </w:r>
      <w:r>
        <w:rPr>
          <w:spacing w:val="-1"/>
        </w:rPr>
        <w:t>U</w:t>
      </w:r>
      <w:r>
        <w:rPr/>
        <w:t>TH</w:t>
      </w:r>
      <w:r>
        <w:rPr>
          <w:spacing w:val="-1"/>
        </w:rPr>
        <w:t>O</w:t>
      </w:r>
      <w:r>
        <w:rPr/>
        <w:t>RS</w:t>
      </w:r>
      <w:r>
        <w:rPr>
          <w:spacing w:val="1"/>
        </w:rPr>
        <w:t xml:space="preserve"> </w:t>
      </w:r>
      <w:r>
        <w:rPr/>
        <w:t xml:space="preserve">OR </w:t>
      </w:r>
      <w:r>
        <w:rPr>
          <w:spacing w:val="1"/>
        </w:rPr>
        <w:t>C</w:t>
      </w:r>
      <w:r>
        <w:rPr>
          <w:spacing w:val="2"/>
        </w:rPr>
        <w:t>O</w:t>
      </w:r>
      <w:r>
        <w:rPr>
          <w:spacing w:val="1"/>
        </w:rPr>
        <w:t>P</w:t>
      </w:r>
      <w:r>
        <w:rPr/>
        <w:t>Y</w:t>
      </w:r>
      <w:r>
        <w:rPr>
          <w:spacing w:val="2"/>
        </w:rPr>
        <w:t>R</w:t>
      </w:r>
      <w:r>
        <w:rPr>
          <w:spacing w:val="-6"/>
        </w:rPr>
        <w:t>I</w:t>
      </w:r>
      <w:r>
        <w:rPr/>
        <w:t>G</w:t>
      </w:r>
      <w:r>
        <w:rPr>
          <w:spacing w:val="-1"/>
        </w:rPr>
        <w:t>H</w:t>
      </w:r>
      <w:r>
        <w:rPr/>
        <w:t>T H</w:t>
      </w:r>
      <w:r>
        <w:rPr>
          <w:spacing w:val="1"/>
        </w:rPr>
        <w:t>O</w:t>
      </w:r>
      <w:r>
        <w:rPr>
          <w:spacing w:val="-3"/>
        </w:rPr>
        <w:t>L</w:t>
      </w:r>
      <w:r>
        <w:rPr/>
        <w:t>DERS</w:t>
      </w:r>
      <w:r>
        <w:rPr>
          <w:spacing w:val="1"/>
        </w:rPr>
        <w:t xml:space="preserve"> </w:t>
      </w:r>
      <w:r>
        <w:rPr>
          <w:spacing w:val="-2"/>
        </w:rPr>
        <w:t>B</w:t>
      </w:r>
      <w:r>
        <w:rPr/>
        <w:t>E</w:t>
      </w:r>
      <w:r>
        <w:rPr>
          <w:spacing w:val="2"/>
        </w:rPr>
        <w:t xml:space="preserve"> </w:t>
      </w:r>
      <w:r>
        <w:rPr/>
        <w:t>L</w:t>
      </w:r>
      <w:r>
        <w:rPr>
          <w:spacing w:val="-3"/>
        </w:rPr>
        <w:t>I</w:t>
      </w:r>
      <w:r>
        <w:rPr>
          <w:spacing w:val="2"/>
        </w:rPr>
        <w:t>A</w:t>
      </w:r>
      <w:r>
        <w:rPr/>
        <w:t>B</w:t>
      </w:r>
      <w:r>
        <w:rPr>
          <w:spacing w:val="-3"/>
        </w:rPr>
        <w:t>L</w:t>
      </w:r>
      <w:r>
        <w:rPr/>
        <w:t>E</w:t>
      </w:r>
      <w:r>
        <w:rPr>
          <w:spacing w:val="2"/>
        </w:rPr>
        <w:t xml:space="preserve"> </w:t>
      </w:r>
      <w:r>
        <w:rPr>
          <w:spacing w:val="-1"/>
        </w:rPr>
        <w:t>F</w:t>
      </w:r>
      <w:r>
        <w:rPr/>
        <w:t>OR A</w:t>
      </w:r>
      <w:r>
        <w:rPr>
          <w:spacing w:val="-1"/>
        </w:rPr>
        <w:t>N</w:t>
      </w:r>
      <w:r>
        <w:rPr/>
        <w:t xml:space="preserve">Y </w:t>
      </w:r>
      <w:r>
        <w:rPr>
          <w:spacing w:val="2"/>
        </w:rPr>
        <w:t>C</w:t>
      </w:r>
      <w:r>
        <w:rPr>
          <w:spacing w:val="-3"/>
        </w:rPr>
        <w:t>L</w:t>
      </w:r>
      <w:r>
        <w:rPr>
          <w:spacing w:val="4"/>
        </w:rPr>
        <w:t>A</w:t>
      </w:r>
      <w:r>
        <w:rPr>
          <w:spacing w:val="-6"/>
        </w:rPr>
        <w:t>I</w:t>
      </w:r>
      <w:r>
        <w:rPr/>
        <w:t>M,</w:t>
      </w:r>
      <w:r>
        <w:rPr>
          <w:spacing w:val="2"/>
        </w:rPr>
        <w:t xml:space="preserve"> </w:t>
      </w:r>
      <w:r>
        <w:rPr/>
        <w:t>D</w:t>
      </w:r>
      <w:r>
        <w:rPr>
          <w:spacing w:val="1"/>
        </w:rPr>
        <w:t>A</w:t>
      </w:r>
      <w:r>
        <w:rPr/>
        <w:t>MA</w:t>
      </w:r>
      <w:r>
        <w:rPr>
          <w:spacing w:val="-1"/>
        </w:rPr>
        <w:t>G</w:t>
      </w:r>
      <w:r>
        <w:rPr/>
        <w:t>ES OR</w:t>
      </w:r>
      <w:r>
        <w:rPr>
          <w:spacing w:val="1"/>
        </w:rPr>
        <w:t xml:space="preserve"> </w:t>
      </w:r>
      <w:r>
        <w:rPr/>
        <w:t>OT</w:t>
      </w:r>
      <w:r>
        <w:rPr>
          <w:spacing w:val="-1"/>
        </w:rPr>
        <w:t>H</w:t>
      </w:r>
      <w:r>
        <w:rPr/>
        <w:t>ER</w:t>
      </w:r>
      <w:r>
        <w:rPr>
          <w:spacing w:val="3"/>
        </w:rPr>
        <w:t xml:space="preserve"> </w:t>
      </w:r>
      <w:r>
        <w:rPr/>
        <w:t>L</w:t>
      </w:r>
      <w:r>
        <w:rPr>
          <w:spacing w:val="-1"/>
        </w:rPr>
        <w:t>I</w:t>
      </w:r>
      <w:r>
        <w:rPr/>
        <w:t>ABI</w:t>
      </w:r>
      <w:r>
        <w:rPr>
          <w:spacing w:val="-1"/>
        </w:rPr>
        <w:t>L</w:t>
      </w:r>
      <w:r>
        <w:rPr>
          <w:spacing w:val="-3"/>
        </w:rPr>
        <w:t>I</w:t>
      </w:r>
      <w:r>
        <w:rPr>
          <w:spacing w:val="2"/>
        </w:rPr>
        <w:t>T</w:t>
      </w:r>
      <w:r>
        <w:rPr/>
        <w:t xml:space="preserve">Y, </w:t>
      </w:r>
      <w:r>
        <w:rPr>
          <w:spacing w:val="1"/>
        </w:rPr>
        <w:t>W</w:t>
      </w:r>
      <w:r>
        <w:rPr/>
        <w:t>HE</w:t>
      </w:r>
      <w:r>
        <w:rPr>
          <w:spacing w:val="-1"/>
        </w:rPr>
        <w:t>T</w:t>
      </w:r>
      <w:r>
        <w:rPr/>
        <w:t>HER</w:t>
      </w:r>
      <w:r>
        <w:rPr>
          <w:spacing w:val="2"/>
        </w:rPr>
        <w:t xml:space="preserve"> </w:t>
      </w:r>
      <w:r>
        <w:rPr>
          <w:spacing w:val="-6"/>
        </w:rPr>
        <w:t>I</w:t>
      </w:r>
      <w:r>
        <w:rPr/>
        <w:t>N</w:t>
      </w:r>
      <w:r>
        <w:rPr>
          <w:spacing w:val="2"/>
        </w:rPr>
        <w:t xml:space="preserve"> </w:t>
      </w:r>
      <w:r>
        <w:rPr/>
        <w:t>AN</w:t>
      </w:r>
      <w:r>
        <w:rPr>
          <w:spacing w:val="-1"/>
        </w:rPr>
        <w:t xml:space="preserve"> </w:t>
      </w:r>
      <w:r>
        <w:rPr/>
        <w:t>AC</w:t>
      </w:r>
      <w:r>
        <w:rPr>
          <w:spacing w:val="2"/>
        </w:rPr>
        <w:t>T</w:t>
      </w:r>
      <w:r>
        <w:rPr>
          <w:spacing w:val="-3"/>
        </w:rPr>
        <w:t>I</w:t>
      </w:r>
      <w:r>
        <w:rPr>
          <w:spacing w:val="2"/>
        </w:rPr>
        <w:t>O</w:t>
      </w:r>
      <w:r>
        <w:rPr/>
        <w:t xml:space="preserve">N </w:t>
      </w:r>
      <w:r>
        <w:rPr>
          <w:spacing w:val="1"/>
        </w:rPr>
        <w:t>O</w:t>
      </w:r>
      <w:r>
        <w:rPr/>
        <w:t>F</w:t>
      </w:r>
      <w:r>
        <w:rPr>
          <w:spacing w:val="-1"/>
        </w:rPr>
        <w:t xml:space="preserve"> </w:t>
      </w:r>
      <w:r>
        <w:rPr/>
        <w:t>CO</w:t>
      </w:r>
      <w:r>
        <w:rPr>
          <w:spacing w:val="-1"/>
        </w:rPr>
        <w:t>N</w:t>
      </w:r>
      <w:r>
        <w:rPr/>
        <w:t xml:space="preserve">TRACT, </w:t>
      </w:r>
      <w:r>
        <w:rPr>
          <w:spacing w:val="2"/>
        </w:rPr>
        <w:t>T</w:t>
      </w:r>
      <w:r>
        <w:rPr/>
        <w:t>ORT OR OT</w:t>
      </w:r>
      <w:r>
        <w:rPr>
          <w:spacing w:val="-1"/>
        </w:rPr>
        <w:t>H</w:t>
      </w:r>
      <w:r>
        <w:rPr/>
        <w:t>ER</w:t>
      </w:r>
      <w:r>
        <w:rPr>
          <w:spacing w:val="4"/>
        </w:rPr>
        <w:t>W</w:t>
      </w:r>
      <w:r>
        <w:rPr>
          <w:spacing w:val="-6"/>
        </w:rPr>
        <w:t>I</w:t>
      </w:r>
      <w:r>
        <w:rPr>
          <w:spacing w:val="1"/>
        </w:rPr>
        <w:t>S</w:t>
      </w:r>
      <w:r>
        <w:rPr/>
        <w:t>E,</w:t>
      </w:r>
      <w:r>
        <w:rPr>
          <w:spacing w:val="2"/>
        </w:rPr>
        <w:t xml:space="preserve"> </w:t>
      </w:r>
      <w:r>
        <w:rPr/>
        <w:t>A</w:t>
      </w:r>
      <w:r>
        <w:rPr>
          <w:spacing w:val="2"/>
        </w:rPr>
        <w:t>R</w:t>
      </w:r>
      <w:r>
        <w:rPr>
          <w:spacing w:val="-6"/>
        </w:rPr>
        <w:t>I</w:t>
      </w:r>
      <w:r>
        <w:rPr>
          <w:spacing w:val="3"/>
        </w:rPr>
        <w:t>S</w:t>
      </w:r>
      <w:r>
        <w:rPr>
          <w:spacing w:val="-3"/>
        </w:rPr>
        <w:t>I</w:t>
      </w:r>
      <w:r>
        <w:rPr>
          <w:spacing w:val="2"/>
        </w:rPr>
        <w:t>N</w:t>
      </w:r>
      <w:r>
        <w:rPr/>
        <w:t xml:space="preserve">G </w:t>
      </w:r>
      <w:r>
        <w:rPr>
          <w:spacing w:val="-2"/>
        </w:rPr>
        <w:t>F</w:t>
      </w:r>
      <w:r>
        <w:rPr/>
        <w:t>ROM, O</w:t>
      </w:r>
      <w:r>
        <w:rPr>
          <w:spacing w:val="-1"/>
        </w:rPr>
        <w:t>U</w:t>
      </w:r>
      <w:r>
        <w:rPr/>
        <w:t>T OF OR</w:t>
      </w:r>
      <w:r>
        <w:rPr>
          <w:spacing w:val="2"/>
        </w:rPr>
        <w:t xml:space="preserve"> </w:t>
      </w:r>
      <w:r>
        <w:rPr>
          <w:spacing w:val="-3"/>
        </w:rPr>
        <w:t>I</w:t>
      </w:r>
      <w:r>
        <w:rPr/>
        <w:t>N CO</w:t>
      </w:r>
      <w:r>
        <w:rPr>
          <w:spacing w:val="-1"/>
        </w:rPr>
        <w:t>N</w:t>
      </w:r>
      <w:r>
        <w:rPr/>
        <w:t>N</w:t>
      </w:r>
      <w:r>
        <w:rPr>
          <w:spacing w:val="1"/>
        </w:rPr>
        <w:t>E</w:t>
      </w:r>
      <w:r>
        <w:rPr/>
        <w:t>C</w:t>
      </w:r>
      <w:r>
        <w:rPr>
          <w:spacing w:val="2"/>
        </w:rPr>
        <w:t>T</w:t>
      </w:r>
      <w:r>
        <w:rPr>
          <w:spacing w:val="-6"/>
        </w:rPr>
        <w:t>I</w:t>
      </w:r>
      <w:r>
        <w:rPr>
          <w:spacing w:val="2"/>
        </w:rPr>
        <w:t>O</w:t>
      </w:r>
      <w:r>
        <w:rPr/>
        <w:t xml:space="preserve">N </w:t>
      </w:r>
      <w:r>
        <w:rPr>
          <w:spacing w:val="3"/>
        </w:rPr>
        <w:t>W</w:t>
      </w:r>
      <w:r>
        <w:rPr>
          <w:spacing w:val="-6"/>
        </w:rPr>
        <w:t>I</w:t>
      </w:r>
      <w:r>
        <w:rPr>
          <w:spacing w:val="2"/>
        </w:rPr>
        <w:t>T</w:t>
      </w:r>
      <w:r>
        <w:rPr/>
        <w:t>H T</w:t>
      </w:r>
      <w:r>
        <w:rPr>
          <w:spacing w:val="-1"/>
        </w:rPr>
        <w:t>H</w:t>
      </w:r>
      <w:r>
        <w:rPr/>
        <w:t>E SO</w:t>
      </w:r>
      <w:r>
        <w:rPr>
          <w:spacing w:val="1"/>
        </w:rPr>
        <w:t>F</w:t>
      </w:r>
      <w:r>
        <w:rPr/>
        <w:t>T</w:t>
      </w:r>
      <w:r>
        <w:rPr>
          <w:spacing w:val="1"/>
        </w:rPr>
        <w:t>W</w:t>
      </w:r>
      <w:r>
        <w:rPr/>
        <w:t>ARE OR</w:t>
      </w:r>
      <w:r>
        <w:rPr>
          <w:spacing w:val="4"/>
        </w:rPr>
        <w:t xml:space="preserve"> </w:t>
      </w:r>
      <w:r>
        <w:rPr/>
        <w:t>THE</w:t>
      </w:r>
      <w:r>
        <w:rPr>
          <w:spacing w:val="-1"/>
        </w:rPr>
        <w:t xml:space="preserve"> </w:t>
      </w:r>
      <w:r>
        <w:rPr/>
        <w:t>USE OR OT</w:t>
      </w:r>
      <w:r>
        <w:rPr>
          <w:spacing w:val="-1"/>
        </w:rPr>
        <w:t>H</w:t>
      </w:r>
      <w:r>
        <w:rPr/>
        <w:t>ER DE</w:t>
      </w:r>
      <w:r>
        <w:rPr>
          <w:spacing w:val="1"/>
        </w:rPr>
        <w:t>A</w:t>
      </w:r>
      <w:r>
        <w:rPr/>
        <w:t>L</w:t>
      </w:r>
      <w:r>
        <w:rPr>
          <w:spacing w:val="-3"/>
        </w:rPr>
        <w:t>I</w:t>
      </w:r>
      <w:r>
        <w:rPr/>
        <w:t>N</w:t>
      </w:r>
      <w:r>
        <w:rPr>
          <w:spacing w:val="-1"/>
        </w:rPr>
        <w:t>G</w:t>
      </w:r>
      <w:r>
        <w:rPr/>
        <w:t>S</w:t>
      </w:r>
      <w:r>
        <w:rPr>
          <w:spacing w:val="3"/>
        </w:rPr>
        <w:t xml:space="preserve"> </w:t>
      </w:r>
      <w:r>
        <w:rPr>
          <w:spacing w:val="-3"/>
        </w:rPr>
        <w:t>I</w:t>
      </w:r>
      <w:r>
        <w:rPr/>
        <w:t>N</w:t>
      </w:r>
      <w:r>
        <w:rPr>
          <w:spacing w:val="2"/>
        </w:rPr>
        <w:t xml:space="preserve"> </w:t>
      </w:r>
      <w:r>
        <w:rPr/>
        <w:t>THE</w:t>
      </w:r>
      <w:r>
        <w:rPr>
          <w:spacing w:val="-1"/>
        </w:rPr>
        <w:t xml:space="preserve"> </w:t>
      </w:r>
      <w:r>
        <w:rPr>
          <w:spacing w:val="1"/>
        </w:rPr>
        <w:t>S</w:t>
      </w:r>
      <w:r>
        <w:rPr>
          <w:spacing w:val="2"/>
        </w:rPr>
        <w:t>O</w:t>
      </w:r>
      <w:r>
        <w:rPr>
          <w:spacing w:val="-1"/>
        </w:rPr>
        <w:t>F</w:t>
      </w:r>
      <w:r>
        <w:rPr/>
        <w:t>T</w:t>
      </w:r>
      <w:r>
        <w:rPr>
          <w:spacing w:val="1"/>
        </w:rPr>
        <w:t>W</w:t>
      </w:r>
      <w:r>
        <w:rPr/>
        <w:t>ARE.</w:t>
      </w:r>
    </w:p>
    <w:p>
      <w:pPr>
        <w:pStyle w:val="BodyA"/>
        <w:widowControl w:val="false"/>
        <w:spacing w:lineRule="exact" w:line="150" w:before="7" w:after="0"/>
        <w:rPr>
          <w:rFonts w:eastAsia="Times New Roman" w:cs="Times New Roman"/>
          <w:sz w:val="24"/>
          <w:szCs w:val="24"/>
        </w:rPr>
      </w:pPr>
      <w:r>
        <w:rPr>
          <w:rFonts w:eastAsia="Times New Roman" w:cs="Times New Roman"/>
          <w:sz w:val="24"/>
          <w:szCs w:val="24"/>
        </w:rPr>
      </w:r>
    </w:p>
    <w:p>
      <w:pPr>
        <w:pStyle w:val="Heading2"/>
        <w:rPr>
          <w:rFonts w:eastAsia="Arial Unicode MS" w:cs="Arial Unicode MS"/>
        </w:rPr>
      </w:pPr>
      <w:r>
        <w:rPr>
          <w:rFonts w:eastAsia="Arial Unicode MS" w:cs="Arial Unicode MS"/>
        </w:rPr>
      </w:r>
    </w:p>
    <w:p>
      <w:pPr>
        <w:pStyle w:val="Heading2"/>
        <w:rPr>
          <w:rFonts w:eastAsia="Arial Unicode MS" w:cs="Arial Unicode MS"/>
        </w:rPr>
      </w:pPr>
      <w:r>
        <w:rPr>
          <w:rFonts w:eastAsia="Arial Unicode MS" w:cs="Arial Unicode MS"/>
        </w:rPr>
      </w:r>
    </w:p>
    <w:p>
      <w:pPr>
        <w:pStyle w:val="Normal"/>
        <w:rPr/>
      </w:pPr>
      <w:r>
        <w:rPr/>
      </w:r>
    </w:p>
    <w:p>
      <w:pPr>
        <w:pStyle w:val="BodyB"/>
        <w:rPr>
          <w:b/>
          <w:b/>
          <w:bCs/>
        </w:rPr>
      </w:pPr>
      <w:r>
        <w:rPr>
          <w:b/>
          <w:bCs/>
        </w:rPr>
      </w:r>
    </w:p>
    <w:p>
      <w:pPr>
        <w:pStyle w:val="BodyB"/>
        <w:rPr>
          <w:bCs/>
        </w:rPr>
      </w:pPr>
      <w:r>
        <w:rPr>
          <w:bCs/>
        </w:rPr>
      </w:r>
    </w:p>
    <w:sdt>
      <w:sdtPr>
        <w:docPartObj>
          <w:docPartGallery w:val="Table of Contents"/>
          <w:docPartUnique w:val="true"/>
        </w:docPartObj>
      </w:sdtPr>
      <w:sdtContent>
        <w:p>
          <w:pPr>
            <w:pStyle w:val="TOCHeading"/>
            <w:rPr>
              <w:rFonts w:ascii="Calibri" w:hAnsi="Calibri"/>
            </w:rPr>
          </w:pPr>
          <w:r>
            <w:rPr>
              <w:rFonts w:ascii="Calibri" w:hAnsi="Calibri"/>
            </w:rPr>
            <w:t>Table of Contents</w:t>
          </w:r>
        </w:p>
        <w:p>
          <w:pPr>
            <w:pStyle w:val="Contents2"/>
            <w:rPr>
              <w:rFonts w:ascii="Helvetica" w:hAnsi="Helvetica" w:eastAsia="Helvetica" w:cs="Helvetica" w:asciiTheme="minorHAnsi" w:cstheme="minorBidi" w:eastAsiaTheme="minorEastAsia" w:hAnsiTheme="minorHAnsi"/>
              <w:lang w:eastAsia="zh-TW"/>
            </w:rPr>
          </w:pPr>
          <w:r>
            <w:fldChar w:fldCharType="begin"/>
          </w:r>
          <w:r>
            <w:rPr>
              <w:webHidden/>
              <w:rStyle w:val="IndexLink"/>
            </w:rPr>
            <w:instrText> TOC \z \o "1-3" \u \h</w:instrText>
          </w:r>
          <w:r>
            <w:rPr>
              <w:webHidden/>
              <w:rStyle w:val="IndexLink"/>
            </w:rPr>
            <w:fldChar w:fldCharType="separate"/>
          </w:r>
          <w:hyperlink w:anchor="_Toc101525270">
            <w:r>
              <w:rPr>
                <w:webHidden/>
                <w:rStyle w:val="IndexLink"/>
              </w:rPr>
              <w:t>Overview</w:t>
            </w:r>
            <w:r>
              <w:rPr>
                <w:webHidden/>
              </w:rPr>
              <w:fldChar w:fldCharType="begin"/>
            </w:r>
            <w:r>
              <w:rPr>
                <w:webHidden/>
              </w:rPr>
              <w:instrText>PAGEREF _Toc101525270 \h</w:instrText>
            </w:r>
            <w:r>
              <w:rPr>
                <w:webHidden/>
              </w:rPr>
              <w:fldChar w:fldCharType="separate"/>
            </w:r>
            <w:r>
              <w:rPr>
                <w:rStyle w:val="IndexLink"/>
                <w:vanish w:val="false"/>
              </w:rPr>
              <w:tab/>
              <w:t>3</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1">
            <w:r>
              <w:rPr>
                <w:webHidden/>
                <w:rStyle w:val="IndexLink"/>
              </w:rPr>
              <w:t>Outline of the algorithm</w:t>
            </w:r>
            <w:r>
              <w:rPr>
                <w:webHidden/>
              </w:rPr>
              <w:fldChar w:fldCharType="begin"/>
            </w:r>
            <w:r>
              <w:rPr>
                <w:webHidden/>
              </w:rPr>
              <w:instrText>PAGEREF _Toc101525271 \h</w:instrText>
            </w:r>
            <w:r>
              <w:rPr>
                <w:webHidden/>
              </w:rPr>
              <w:fldChar w:fldCharType="separate"/>
            </w:r>
            <w:r>
              <w:rPr>
                <w:rStyle w:val="IndexLink"/>
                <w:vanish w:val="false"/>
              </w:rPr>
              <w:tab/>
              <w:t>4</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2">
            <w:r>
              <w:rPr>
                <w:webHidden/>
                <w:rStyle w:val="IndexLink"/>
                <w:rFonts w:cs="Calibri" w:ascii="Calibri" w:hAnsi="Calibri"/>
              </w:rPr>
              <w:t>The natural course</w:t>
            </w:r>
            <w:r>
              <w:rPr>
                <w:webHidden/>
              </w:rPr>
              <w:fldChar w:fldCharType="begin"/>
            </w:r>
            <w:r>
              <w:rPr>
                <w:webHidden/>
              </w:rPr>
              <w:instrText>PAGEREF _Toc101525272 \h</w:instrText>
            </w:r>
            <w:r>
              <w:rPr>
                <w:webHidden/>
              </w:rPr>
              <w:fldChar w:fldCharType="separate"/>
            </w:r>
            <w:r>
              <w:rPr>
                <w:rStyle w:val="IndexLink"/>
                <w:vanish w:val="false"/>
              </w:rPr>
              <w:tab/>
              <w:t>5</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3">
            <w:r>
              <w:rPr>
                <w:webHidden/>
                <w:rStyle w:val="IndexLink"/>
              </w:rPr>
              <w:t>Required structure of the input da</w:t>
            </w:r>
            <w:r>
              <w:rPr>
                <w:rStyle w:val="IndexLink"/>
                <w:spacing w:val="-1"/>
              </w:rPr>
              <w:t>t</w:t>
            </w:r>
            <w:r>
              <w:rPr>
                <w:rStyle w:val="IndexLink"/>
              </w:rPr>
              <w:t xml:space="preserve">a </w:t>
            </w:r>
            <w:r>
              <w:rPr>
                <w:rStyle w:val="IndexLink"/>
                <w:spacing w:val="1"/>
              </w:rPr>
              <w:t>set</w:t>
            </w:r>
            <w:r>
              <w:rPr>
                <w:webHidden/>
              </w:rPr>
              <w:fldChar w:fldCharType="begin"/>
            </w:r>
            <w:r>
              <w:rPr>
                <w:webHidden/>
              </w:rPr>
              <w:instrText>PAGEREF _Toc101525273 \h</w:instrText>
            </w:r>
            <w:r>
              <w:rPr>
                <w:webHidden/>
              </w:rPr>
              <w:fldChar w:fldCharType="separate"/>
            </w:r>
            <w:r>
              <w:rPr>
                <w:rStyle w:val="IndexLink"/>
                <w:vanish w:val="false"/>
              </w:rPr>
              <w:tab/>
              <w:t>5</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4">
            <w:r>
              <w:rPr>
                <w:webHidden/>
                <w:rStyle w:val="IndexLink"/>
              </w:rPr>
              <w:t>Example of the g-formula macro call</w:t>
            </w:r>
            <w:r>
              <w:rPr>
                <w:webHidden/>
              </w:rPr>
              <w:fldChar w:fldCharType="begin"/>
            </w:r>
            <w:r>
              <w:rPr>
                <w:webHidden/>
              </w:rPr>
              <w:instrText>PAGEREF _Toc101525274 \h</w:instrText>
            </w:r>
            <w:r>
              <w:rPr>
                <w:webHidden/>
              </w:rPr>
              <w:fldChar w:fldCharType="separate"/>
            </w:r>
            <w:r>
              <w:rPr>
                <w:rStyle w:val="IndexLink"/>
                <w:vanish w:val="false"/>
              </w:rPr>
              <w:tab/>
              <w:t>8</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5">
            <w:r>
              <w:rPr>
                <w:webHidden/>
                <w:rStyle w:val="IndexLink"/>
              </w:rPr>
              <w:t>Specifying parametric model assumptions</w:t>
            </w:r>
            <w:r>
              <w:rPr>
                <w:webHidden/>
              </w:rPr>
              <w:fldChar w:fldCharType="begin"/>
            </w:r>
            <w:r>
              <w:rPr>
                <w:webHidden/>
              </w:rPr>
              <w:instrText>PAGEREF _Toc101525275 \h</w:instrText>
            </w:r>
            <w:r>
              <w:rPr>
                <w:webHidden/>
              </w:rPr>
              <w:fldChar w:fldCharType="separate"/>
            </w:r>
            <w:r>
              <w:rPr>
                <w:rStyle w:val="IndexLink"/>
                <w:vanish w:val="false"/>
              </w:rPr>
              <w:tab/>
              <w:t>10</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6">
            <w:r>
              <w:rPr>
                <w:webHidden/>
                <w:rStyle w:val="IndexLink"/>
              </w:rPr>
              <w:t>Specifying the intervention</w:t>
            </w:r>
            <w:r>
              <w:rPr>
                <w:webHidden/>
              </w:rPr>
              <w:fldChar w:fldCharType="begin"/>
            </w:r>
            <w:r>
              <w:rPr>
                <w:webHidden/>
              </w:rPr>
              <w:instrText>PAGEREF _Toc101525276 \h</w:instrText>
            </w:r>
            <w:r>
              <w:rPr>
                <w:webHidden/>
              </w:rPr>
              <w:fldChar w:fldCharType="separate"/>
            </w:r>
            <w:r>
              <w:rPr>
                <w:rStyle w:val="IndexLink"/>
                <w:vanish w:val="false"/>
              </w:rPr>
              <w:tab/>
              <w:t>17</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7">
            <w:r>
              <w:rPr>
                <w:webHidden/>
                <w:rStyle w:val="IndexLink"/>
              </w:rPr>
              <w:t>Frequently asked questions</w:t>
            </w:r>
            <w:r>
              <w:rPr>
                <w:webHidden/>
              </w:rPr>
              <w:fldChar w:fldCharType="begin"/>
            </w:r>
            <w:r>
              <w:rPr>
                <w:webHidden/>
              </w:rPr>
              <w:instrText>PAGEREF _Toc101525277 \h</w:instrText>
            </w:r>
            <w:r>
              <w:rPr>
                <w:webHidden/>
              </w:rPr>
              <w:fldChar w:fldCharType="separate"/>
            </w:r>
            <w:r>
              <w:rPr>
                <w:rStyle w:val="IndexLink"/>
                <w:vanish w:val="false"/>
              </w:rPr>
              <w:tab/>
              <w:t>27</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78">
            <w:r>
              <w:rPr>
                <w:webHidden/>
                <w:rStyle w:val="IndexLink"/>
              </w:rPr>
              <w:t>Appendix</w:t>
            </w:r>
            <w:r>
              <w:rPr>
                <w:webHidden/>
              </w:rPr>
              <w:fldChar w:fldCharType="begin"/>
            </w:r>
            <w:r>
              <w:rPr>
                <w:webHidden/>
              </w:rPr>
              <w:instrText>PAGEREF _Toc101525278 \h</w:instrText>
            </w:r>
            <w:r>
              <w:rPr>
                <w:webHidden/>
              </w:rPr>
              <w:fldChar w:fldCharType="separate"/>
            </w:r>
            <w:r>
              <w:rPr>
                <w:rStyle w:val="IndexLink"/>
                <w:vanish w:val="false"/>
              </w:rPr>
              <w:tab/>
              <w:t>31</w:t>
            </w:r>
            <w:r>
              <w:rPr>
                <w:webHidden/>
              </w:rPr>
              <w:fldChar w:fldCharType="end"/>
            </w:r>
          </w:hyperlink>
        </w:p>
        <w:p>
          <w:pPr>
            <w:pStyle w:val="Contents3"/>
            <w:tabs>
              <w:tab w:val="clear" w:pos="720"/>
              <w:tab w:val="right" w:pos="10070" w:leader="dot"/>
            </w:tabs>
            <w:rPr>
              <w:rFonts w:ascii="Helvetica" w:hAnsi="Helvetica" w:eastAsia="Helvetica" w:cs="Helvetica" w:asciiTheme="minorHAnsi" w:cstheme="minorBidi" w:eastAsiaTheme="minorEastAsia" w:hAnsiTheme="minorHAnsi"/>
              <w:lang w:eastAsia="zh-TW"/>
            </w:rPr>
          </w:pPr>
          <w:hyperlink w:anchor="_Toc101525279">
            <w:r>
              <w:rPr>
                <w:webHidden/>
                <w:rStyle w:val="IndexLink"/>
              </w:rPr>
              <w:t>Structure of the GFORMULA macro</w:t>
            </w:r>
            <w:r>
              <w:rPr>
                <w:webHidden/>
              </w:rPr>
              <w:fldChar w:fldCharType="begin"/>
            </w:r>
            <w:r>
              <w:rPr>
                <w:webHidden/>
              </w:rPr>
              <w:instrText>PAGEREF _Toc101525279 \h</w:instrText>
            </w:r>
            <w:r>
              <w:rPr>
                <w:webHidden/>
              </w:rPr>
              <w:fldChar w:fldCharType="separate"/>
            </w:r>
            <w:r>
              <w:rPr>
                <w:rStyle w:val="IndexLink"/>
                <w:vanish w:val="false"/>
              </w:rPr>
              <w:tab/>
              <w:t>31</w:t>
            </w:r>
            <w:r>
              <w:rPr>
                <w:webHidden/>
              </w:rPr>
              <w:fldChar w:fldCharType="end"/>
            </w:r>
          </w:hyperlink>
        </w:p>
        <w:p>
          <w:pPr>
            <w:pStyle w:val="Contents3"/>
            <w:tabs>
              <w:tab w:val="clear" w:pos="720"/>
              <w:tab w:val="right" w:pos="10070" w:leader="dot"/>
            </w:tabs>
            <w:rPr>
              <w:rFonts w:ascii="Helvetica" w:hAnsi="Helvetica" w:eastAsia="Helvetica" w:cs="Helvetica" w:asciiTheme="minorHAnsi" w:cstheme="minorBidi" w:eastAsiaTheme="minorEastAsia" w:hAnsiTheme="minorHAnsi"/>
              <w:lang w:eastAsia="zh-TW"/>
            </w:rPr>
          </w:pPr>
          <w:hyperlink w:anchor="_Toc101525280">
            <w:r>
              <w:rPr>
                <w:webHidden/>
                <w:rStyle w:val="IndexLink"/>
              </w:rPr>
              <w:t>Examples of user-defined interventions</w:t>
            </w:r>
            <w:r>
              <w:rPr>
                <w:webHidden/>
              </w:rPr>
              <w:fldChar w:fldCharType="begin"/>
            </w:r>
            <w:r>
              <w:rPr>
                <w:webHidden/>
              </w:rPr>
              <w:instrText>PAGEREF _Toc101525280 \h</w:instrText>
            </w:r>
            <w:r>
              <w:rPr>
                <w:webHidden/>
              </w:rPr>
              <w:fldChar w:fldCharType="separate"/>
            </w:r>
            <w:r>
              <w:rPr>
                <w:rStyle w:val="IndexLink"/>
                <w:vanish w:val="false"/>
              </w:rPr>
              <w:tab/>
              <w:t>32</w:t>
            </w:r>
            <w:r>
              <w:rPr>
                <w:webHidden/>
              </w:rPr>
              <w:fldChar w:fldCharType="end"/>
            </w:r>
          </w:hyperlink>
        </w:p>
        <w:p>
          <w:pPr>
            <w:pStyle w:val="Contents2"/>
            <w:rPr>
              <w:rFonts w:ascii="Helvetica" w:hAnsi="Helvetica" w:eastAsia="Helvetica" w:cs="Helvetica" w:asciiTheme="minorHAnsi" w:cstheme="minorBidi" w:eastAsiaTheme="minorEastAsia" w:hAnsiTheme="minorHAnsi"/>
              <w:lang w:eastAsia="zh-TW"/>
            </w:rPr>
          </w:pPr>
          <w:hyperlink w:anchor="_Toc101525281">
            <w:r>
              <w:rPr>
                <w:webHidden/>
                <w:rStyle w:val="IndexLink"/>
              </w:rPr>
              <w:t>References</w:t>
            </w:r>
            <w:r>
              <w:rPr>
                <w:webHidden/>
              </w:rPr>
              <w:fldChar w:fldCharType="begin"/>
            </w:r>
            <w:r>
              <w:rPr>
                <w:webHidden/>
              </w:rPr>
              <w:instrText>PAGEREF _Toc101525281 \h</w:instrText>
            </w:r>
            <w:r>
              <w:rPr>
                <w:webHidden/>
              </w:rPr>
              <w:fldChar w:fldCharType="separate"/>
            </w:r>
            <w:r>
              <w:rPr>
                <w:rStyle w:val="IndexLink"/>
                <w:vanish w:val="false"/>
              </w:rPr>
              <w:tab/>
              <w:t>37</w:t>
            </w:r>
            <w:r>
              <w:rPr>
                <w:webHidden/>
              </w:rPr>
              <w:fldChar w:fldCharType="end"/>
            </w:r>
          </w:hyperlink>
        </w:p>
        <w:p>
          <w:pPr>
            <w:pStyle w:val="Normal"/>
            <w:rPr/>
          </w:pPr>
          <w:r>
            <w:rPr/>
          </w:r>
          <w:r>
            <w:rPr/>
            <w:fldChar w:fldCharType="end"/>
          </w:r>
        </w:p>
      </w:sdtContent>
    </w:sdt>
    <w:p>
      <w:pPr>
        <w:pStyle w:val="Body"/>
        <w:rPr/>
      </w:pPr>
      <w:r>
        <w:rPr/>
      </w:r>
      <w:r>
        <w:br w:type="page"/>
      </w:r>
    </w:p>
    <w:p>
      <w:pPr>
        <w:pStyle w:val="Heading2"/>
        <w:spacing w:before="16" w:after="0"/>
        <w:rPr>
          <w:rFonts w:eastAsia="Times New Roman" w:cs="Times New Roman"/>
          <w:u w:val="single"/>
        </w:rPr>
      </w:pPr>
      <w:bookmarkStart w:id="0" w:name="_Toc101525270"/>
      <w:r>
        <w:rPr/>
        <w:t>Overview</w:t>
      </w:r>
      <w:bookmarkEnd w:id="0"/>
    </w:p>
    <w:p>
      <w:pPr>
        <w:pStyle w:val="BodyA"/>
        <w:widowControl w:val="false"/>
        <w:spacing w:lineRule="auto" w:line="240" w:before="16" w:after="0"/>
        <w:rPr>
          <w:rFonts w:eastAsia="Times New Roman" w:cs="Times New Roman"/>
          <w:sz w:val="24"/>
          <w:szCs w:val="24"/>
        </w:rPr>
      </w:pPr>
      <w:r>
        <w:rPr>
          <w:rFonts w:eastAsia="Times New Roman" w:cs="Times New Roman"/>
          <w:sz w:val="24"/>
          <w:szCs w:val="24"/>
        </w:rPr>
      </w:r>
    </w:p>
    <w:p>
      <w:pPr>
        <w:pStyle w:val="BodyA"/>
        <w:widowControl w:val="false"/>
        <w:spacing w:lineRule="auto" w:line="240" w:before="16" w:after="0"/>
        <w:rPr>
          <w:rFonts w:eastAsia="Times New Roman" w:cs="Times New Roman"/>
        </w:rPr>
      </w:pPr>
      <w:r>
        <w:rPr/>
        <w:t>The</w:t>
      </w:r>
      <w:r>
        <w:rPr>
          <w:spacing w:val="-1"/>
        </w:rPr>
        <w:t xml:space="preserve"> </w:t>
      </w:r>
      <w:r>
        <w:rPr/>
        <w:t>GFORM</w:t>
      </w:r>
      <w:r>
        <w:rPr>
          <w:spacing w:val="2"/>
        </w:rPr>
        <w:t>U</w:t>
      </w:r>
      <w:r>
        <w:rPr>
          <w:spacing w:val="-3"/>
        </w:rPr>
        <w:t>L</w:t>
      </w:r>
      <w:r>
        <w:rPr/>
        <w:t>A m</w:t>
      </w:r>
      <w:r>
        <w:rPr>
          <w:spacing w:val="-1"/>
        </w:rPr>
        <w:t>a</w:t>
      </w:r>
      <w:r>
        <w:rPr>
          <w:spacing w:val="1"/>
        </w:rPr>
        <w:t>c</w:t>
      </w:r>
      <w:r>
        <w:rPr/>
        <w:t>ro</w:t>
      </w:r>
      <w:r>
        <w:rPr>
          <w:spacing w:val="1"/>
        </w:rPr>
        <w:t xml:space="preserve"> </w:t>
      </w:r>
      <w:r>
        <w:rPr/>
        <w:t>i</w:t>
      </w:r>
      <w:r>
        <w:rPr>
          <w:spacing w:val="1"/>
        </w:rPr>
        <w:t>m</w:t>
      </w:r>
      <w:r>
        <w:rPr/>
        <w:t>plem</w:t>
      </w:r>
      <w:r>
        <w:rPr>
          <w:spacing w:val="-1"/>
        </w:rPr>
        <w:t>e</w:t>
      </w:r>
      <w:r>
        <w:rPr>
          <w:lang w:val="fr-FR"/>
        </w:rPr>
        <w:t xml:space="preserve">nts </w:t>
      </w:r>
      <w:r>
        <w:rPr>
          <w:spacing w:val="1"/>
        </w:rPr>
        <w:t>t</w:t>
      </w:r>
      <w:r>
        <w:rPr/>
        <w:t>he</w:t>
      </w:r>
      <w:r>
        <w:rPr>
          <w:spacing w:val="-1"/>
        </w:rPr>
        <w:t xml:space="preserve"> </w:t>
      </w:r>
      <w:r>
        <w:rPr/>
        <w:t>p</w:t>
      </w:r>
      <w:r>
        <w:rPr>
          <w:spacing w:val="-1"/>
        </w:rPr>
        <w:t>a</w:t>
      </w:r>
      <w:r>
        <w:rPr/>
        <w:t>r</w:t>
      </w:r>
      <w:r>
        <w:rPr>
          <w:spacing w:val="-2"/>
        </w:rPr>
        <w:t>a</w:t>
      </w:r>
      <w:r>
        <w:rPr/>
        <w:t>met</w:t>
      </w:r>
      <w:r>
        <w:rPr>
          <w:spacing w:val="1"/>
        </w:rPr>
        <w:t>r</w:t>
      </w:r>
      <w:r>
        <w:rPr/>
        <w:t>ic g</w:t>
      </w:r>
      <w:r>
        <w:rPr>
          <w:spacing w:val="2"/>
        </w:rPr>
        <w:t>-</w:t>
      </w:r>
      <w:r>
        <w:rPr/>
        <w:t>fo</w:t>
      </w:r>
      <w:r>
        <w:rPr>
          <w:spacing w:val="-1"/>
        </w:rPr>
        <w:t>r</w:t>
      </w:r>
      <w:r>
        <w:rPr/>
        <w:t>mu</w:t>
      </w:r>
      <w:r>
        <w:rPr>
          <w:spacing w:val="1"/>
        </w:rPr>
        <w:t>l</w:t>
      </w:r>
      <w:r>
        <w:rPr/>
        <w:t>a</w:t>
      </w:r>
      <w:r>
        <w:rPr>
          <w:spacing w:val="-1"/>
        </w:rPr>
        <w:t xml:space="preserve"> (</w:t>
      </w:r>
      <w:r>
        <w:rPr/>
        <w:t>Robins 19</w:t>
      </w:r>
      <w:r>
        <w:rPr>
          <w:spacing w:val="2"/>
        </w:rPr>
        <w:t>8</w:t>
      </w:r>
      <w:r>
        <w:rPr/>
        <w:t>6, Robins et al. 2004)</w:t>
      </w:r>
      <w:r>
        <w:rPr>
          <w:spacing w:val="-1"/>
        </w:rPr>
        <w:t xml:space="preserve"> </w:t>
      </w:r>
      <w:r>
        <w:rPr/>
        <w:t>to est</w:t>
      </w:r>
      <w:r>
        <w:rPr>
          <w:spacing w:val="1"/>
        </w:rPr>
        <w:t>i</w:t>
      </w:r>
      <w:r>
        <w:rPr/>
        <w:t>mat</w:t>
      </w:r>
      <w:r>
        <w:rPr>
          <w:spacing w:val="-1"/>
        </w:rPr>
        <w:t>e</w:t>
      </w:r>
      <w:r>
        <w:rPr/>
        <w:t xml:space="preserve"> the risk or mean of an outcome un</w:t>
      </w:r>
      <w:r>
        <w:rPr>
          <w:spacing w:val="2"/>
        </w:rPr>
        <w:t>d</w:t>
      </w:r>
      <w:r>
        <w:rPr>
          <w:spacing w:val="-1"/>
        </w:rPr>
        <w:t>e</w:t>
      </w:r>
      <w:r>
        <w:rPr/>
        <w:t>r</w:t>
      </w:r>
      <w:r>
        <w:rPr>
          <w:spacing w:val="2"/>
        </w:rPr>
        <w:t xml:space="preserve"> (</w:t>
      </w:r>
      <w:r>
        <w:rPr/>
        <w:t>hypothetical) sustained treatment strategies or interventions from longitudinal data with</w:t>
      </w:r>
      <w:r>
        <w:rPr>
          <w:lang w:val="de-DE"/>
        </w:rPr>
        <w:t xml:space="preserve"> time-varying measurements of treatments and confounders</w:t>
      </w:r>
      <w:r>
        <w:rPr/>
        <w:t>.  Examples of published applications of the GFORMULA macro include Taubman et al. (2009), Young et al. (2011), D</w:t>
      </w:r>
      <w:r>
        <w:rPr>
          <w:spacing w:val="-1"/>
        </w:rPr>
        <w:t>a</w:t>
      </w:r>
      <w:r>
        <w:rPr/>
        <w:t>n</w:t>
      </w:r>
      <w:r>
        <w:rPr>
          <w:spacing w:val="-1"/>
        </w:rPr>
        <w:t>ae</w:t>
      </w:r>
      <w:r>
        <w:rPr/>
        <w:t xml:space="preserve">i et al. (2013), Lajous et al. (2013), Garcia-Aymerich et al (2014), Lodi et al (2015, 2017), and Zhang et al (2017). </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pPr>
      <w:r>
        <w:rPr>
          <w:rFonts w:eastAsia="Times New Roman" w:cs="Times New Roman"/>
        </w:rPr>
        <w:t>The g-formula is a</w:t>
      </w:r>
      <w:r>
        <w:rPr>
          <w:spacing w:val="-1"/>
        </w:rPr>
        <w:t xml:space="preserve"> </w:t>
      </w:r>
      <w:r>
        <w:rPr>
          <w:spacing w:val="-2"/>
        </w:rPr>
        <w:t>g</w:t>
      </w:r>
      <w:r>
        <w:rPr>
          <w:spacing w:val="-1"/>
        </w:rPr>
        <w:t>e</w:t>
      </w:r>
      <w:r>
        <w:rPr/>
        <w:t>n</w:t>
      </w:r>
      <w:r>
        <w:rPr>
          <w:spacing w:val="1"/>
        </w:rPr>
        <w:t>e</w:t>
      </w:r>
      <w:r>
        <w:rPr/>
        <w:t>r</w:t>
      </w:r>
      <w:r>
        <w:rPr>
          <w:spacing w:val="-2"/>
        </w:rPr>
        <w:t>a</w:t>
      </w:r>
      <w:r>
        <w:rPr/>
        <w:t>l</w:t>
      </w:r>
      <w:r>
        <w:rPr>
          <w:spacing w:val="1"/>
        </w:rPr>
        <w:t>iz</w:t>
      </w:r>
      <w:r>
        <w:rPr>
          <w:spacing w:val="-1"/>
        </w:rPr>
        <w:t>a</w:t>
      </w:r>
      <w:r>
        <w:rPr/>
        <w:t>t</w:t>
      </w:r>
      <w:r>
        <w:rPr>
          <w:spacing w:val="1"/>
        </w:rPr>
        <w:t>i</w:t>
      </w:r>
      <w:r>
        <w:rPr/>
        <w:t>on of</w:t>
      </w:r>
      <w:r>
        <w:rPr>
          <w:spacing w:val="1"/>
        </w:rPr>
        <w:t xml:space="preserve"> </w:t>
      </w:r>
      <w:r>
        <w:rPr/>
        <w:t>stand</w:t>
      </w:r>
      <w:r>
        <w:rPr>
          <w:spacing w:val="-1"/>
        </w:rPr>
        <w:t>a</w:t>
      </w:r>
      <w:r>
        <w:rPr/>
        <w:t>rdi</w:t>
      </w:r>
      <w:r>
        <w:rPr>
          <w:spacing w:val="1"/>
        </w:rPr>
        <w:t xml:space="preserve">zation </w:t>
      </w:r>
      <w:r>
        <w:rPr/>
        <w:t xml:space="preserve">to </w:t>
      </w:r>
      <w:r>
        <w:rPr>
          <w:spacing w:val="1"/>
        </w:rPr>
        <w:t>t</w:t>
      </w:r>
      <w:r>
        <w:rPr/>
        <w:t>he</w:t>
      </w:r>
      <w:r>
        <w:rPr>
          <w:spacing w:val="-1"/>
        </w:rPr>
        <w:t xml:space="preserve"> </w:t>
      </w:r>
      <w:r>
        <w:rPr/>
        <w:t>t</w:t>
      </w:r>
      <w:r>
        <w:rPr>
          <w:spacing w:val="1"/>
        </w:rPr>
        <w:t>i</w:t>
      </w:r>
      <w:r>
        <w:rPr/>
        <w:t>me</w:t>
      </w:r>
      <w:r>
        <w:rPr>
          <w:spacing w:val="-1"/>
        </w:rPr>
        <w:t>-</w:t>
      </w:r>
      <w:r>
        <w:rPr/>
        <w:t>v</w:t>
      </w:r>
      <w:r>
        <w:rPr>
          <w:spacing w:val="1"/>
        </w:rPr>
        <w:t>a</w:t>
      </w:r>
      <w:r>
        <w:rPr>
          <w:spacing w:val="4"/>
        </w:rPr>
        <w:t>r</w:t>
      </w:r>
      <w:r>
        <w:rPr>
          <w:spacing w:val="-2"/>
        </w:rPr>
        <w:t>y</w:t>
      </w:r>
      <w:r>
        <w:rPr/>
        <w:t>ing</w:t>
      </w:r>
      <w:r>
        <w:rPr>
          <w:spacing w:val="-1"/>
        </w:rPr>
        <w:t xml:space="preserve"> </w:t>
      </w:r>
      <w:r>
        <w:rPr/>
        <w:t>s</w:t>
      </w:r>
      <w:r>
        <w:rPr>
          <w:spacing w:val="-1"/>
        </w:rPr>
        <w:t>e</w:t>
      </w:r>
      <w:r>
        <w:rPr/>
        <w:t>t</w:t>
      </w:r>
      <w:r>
        <w:rPr>
          <w:spacing w:val="1"/>
        </w:rPr>
        <w:t>t</w:t>
      </w:r>
      <w:r>
        <w:rPr/>
        <w:t>ing</w:t>
      </w:r>
      <w:r>
        <w:rPr>
          <w:lang w:val="sv-SE"/>
        </w:rPr>
        <w:t xml:space="preserve">. When </w:t>
      </w:r>
      <w:r>
        <w:rPr>
          <w:rFonts w:eastAsia="Arial Unicode MS" w:cs="Times New Roman"/>
          <w:color w:val="auto"/>
        </w:rPr>
        <w:t>the m</w:t>
      </w:r>
      <w:r>
        <w:rPr>
          <w:rFonts w:eastAsia="Arial Unicode MS" w:cs="Times New Roman"/>
          <w:color w:val="auto"/>
          <w:spacing w:val="-1"/>
        </w:rPr>
        <w:t>ea</w:t>
      </w:r>
      <w:r>
        <w:rPr>
          <w:rFonts w:eastAsia="Arial Unicode MS" w:cs="Times New Roman"/>
          <w:color w:val="auto"/>
        </w:rPr>
        <w:t>sur</w:t>
      </w:r>
      <w:r>
        <w:rPr>
          <w:rFonts w:eastAsia="Arial Unicode MS" w:cs="Times New Roman"/>
          <w:color w:val="auto"/>
          <w:spacing w:val="-1"/>
        </w:rPr>
        <w:t>e</w:t>
      </w:r>
      <w:r>
        <w:rPr>
          <w:rFonts w:eastAsia="Arial Unicode MS" w:cs="Times New Roman"/>
          <w:color w:val="auto"/>
        </w:rPr>
        <w:t xml:space="preserve">d </w:t>
      </w:r>
      <w:r>
        <w:rPr>
          <w:rFonts w:eastAsia="Arial Unicode MS" w:cs="Times New Roman"/>
          <w:color w:val="auto"/>
          <w:spacing w:val="2"/>
        </w:rPr>
        <w:t>v</w:t>
      </w:r>
      <w:r>
        <w:rPr>
          <w:rFonts w:eastAsia="Arial Unicode MS" w:cs="Times New Roman"/>
          <w:color w:val="auto"/>
          <w:spacing w:val="-1"/>
        </w:rPr>
        <w:t>a</w:t>
      </w:r>
      <w:r>
        <w:rPr>
          <w:rFonts w:eastAsia="Arial Unicode MS" w:cs="Times New Roman"/>
          <w:color w:val="auto"/>
        </w:rPr>
        <w:t>ri</w:t>
      </w:r>
      <w:r>
        <w:rPr>
          <w:rFonts w:eastAsia="Arial Unicode MS" w:cs="Times New Roman"/>
          <w:color w:val="auto"/>
          <w:spacing w:val="-1"/>
        </w:rPr>
        <w:t>a</w:t>
      </w:r>
      <w:r>
        <w:rPr>
          <w:rFonts w:eastAsia="Arial Unicode MS" w:cs="Times New Roman"/>
          <w:color w:val="auto"/>
          <w:lang w:val="fr-FR"/>
        </w:rPr>
        <w:t xml:space="preserve">bles </w:t>
      </w:r>
      <w:r>
        <w:rPr>
          <w:rFonts w:eastAsia="Arial Unicode MS" w:cs="Times New Roman"/>
          <w:color w:val="auto"/>
          <w:spacing w:val="1"/>
        </w:rPr>
        <w:t>a</w:t>
      </w:r>
      <w:r>
        <w:rPr>
          <w:rFonts w:eastAsia="Arial Unicode MS" w:cs="Times New Roman"/>
          <w:color w:val="auto"/>
        </w:rPr>
        <w:t>re</w:t>
      </w:r>
      <w:r>
        <w:rPr>
          <w:rFonts w:eastAsia="Arial Unicode MS" w:cs="Times New Roman"/>
          <w:color w:val="auto"/>
          <w:spacing w:val="-2"/>
        </w:rPr>
        <w:t xml:space="preserve"> </w:t>
      </w:r>
      <w:r>
        <w:rPr>
          <w:rFonts w:eastAsia="Arial Unicode MS" w:cs="Times New Roman"/>
          <w:color w:val="auto"/>
        </w:rPr>
        <w:t>su</w:t>
      </w:r>
      <w:r>
        <w:rPr>
          <w:rFonts w:eastAsia="Arial Unicode MS" w:cs="Times New Roman"/>
          <w:color w:val="auto"/>
          <w:spacing w:val="2"/>
        </w:rPr>
        <w:t>f</w:t>
      </w:r>
      <w:r>
        <w:rPr>
          <w:rFonts w:eastAsia="Arial Unicode MS" w:cs="Times New Roman"/>
          <w:color w:val="auto"/>
        </w:rPr>
        <w:t>fi</w:t>
      </w:r>
      <w:r>
        <w:rPr>
          <w:rFonts w:eastAsia="Arial Unicode MS" w:cs="Times New Roman"/>
          <w:color w:val="auto"/>
          <w:spacing w:val="1"/>
        </w:rPr>
        <w:t>c</w:t>
      </w:r>
      <w:r>
        <w:rPr>
          <w:rFonts w:eastAsia="Arial Unicode MS" w:cs="Times New Roman"/>
          <w:color w:val="auto"/>
        </w:rPr>
        <w:t>ient to adjust for con</w:t>
      </w:r>
      <w:r>
        <w:rPr>
          <w:rFonts w:eastAsia="Arial Unicode MS" w:cs="Times New Roman"/>
          <w:color w:val="auto"/>
          <w:spacing w:val="-1"/>
        </w:rPr>
        <w:t>f</w:t>
      </w:r>
      <w:r>
        <w:rPr>
          <w:rFonts w:eastAsia="Arial Unicode MS" w:cs="Times New Roman"/>
          <w:color w:val="auto"/>
        </w:rPr>
        <w:t>oundi</w:t>
      </w:r>
      <w:r>
        <w:rPr>
          <w:rFonts w:eastAsia="Arial Unicode MS" w:cs="Times New Roman"/>
          <w:color w:val="auto"/>
          <w:spacing w:val="3"/>
        </w:rPr>
        <w:t>n</w:t>
      </w:r>
      <w:r>
        <w:rPr>
          <w:rFonts w:eastAsia="Arial Unicode MS" w:cs="Times New Roman"/>
          <w:color w:val="auto"/>
          <w:spacing w:val="-2"/>
        </w:rPr>
        <w:t>g and selection bias (Robins 1986, Hernán and Robins 2016</w:t>
      </w:r>
      <w:r>
        <w:rPr>
          <w:rFonts w:eastAsia="Arial Unicode MS" w:cs="Times New Roman"/>
          <w:color w:val="auto"/>
        </w:rPr>
        <w:t>)</w:t>
      </w:r>
      <w:r>
        <w:rPr>
          <w:spacing w:val="1"/>
        </w:rPr>
        <w:t>, t</w:t>
      </w:r>
      <w:r>
        <w:rPr/>
        <w:t>he</w:t>
      </w:r>
      <w:r>
        <w:rPr>
          <w:spacing w:val="-1"/>
        </w:rPr>
        <w:t xml:space="preserve"> </w:t>
      </w:r>
      <w:r>
        <w:rPr>
          <w:spacing w:val="-2"/>
        </w:rPr>
        <w:t>g</w:t>
      </w:r>
      <w:r>
        <w:rPr>
          <w:spacing w:val="2"/>
        </w:rPr>
        <w:t>-</w:t>
      </w:r>
      <w:r>
        <w:rPr/>
        <w:t>fo</w:t>
      </w:r>
      <w:r>
        <w:rPr>
          <w:spacing w:val="-1"/>
        </w:rPr>
        <w:t>r</w:t>
      </w:r>
      <w:r>
        <w:rPr/>
        <w:t>mu</w:t>
      </w:r>
      <w:r>
        <w:rPr>
          <w:spacing w:val="1"/>
        </w:rPr>
        <w:t>l</w:t>
      </w:r>
      <w:r>
        <w:rPr/>
        <w:t>a</w:t>
      </w:r>
      <w:r>
        <w:rPr>
          <w:spacing w:val="-1"/>
        </w:rPr>
        <w:t xml:space="preserve"> under</w:t>
      </w:r>
      <w:r>
        <w:rPr/>
        <w:t xml:space="preserve"> </w:t>
      </w:r>
      <w:r>
        <w:rPr>
          <w:spacing w:val="-1"/>
        </w:rPr>
        <w:t>a</w:t>
      </w:r>
      <w:r>
        <w:rPr/>
        <w:t xml:space="preserve"> user-specified in</w:t>
      </w:r>
      <w:r>
        <w:rPr>
          <w:spacing w:val="1"/>
        </w:rPr>
        <w:t>t</w:t>
      </w:r>
      <w:r>
        <w:rPr>
          <w:spacing w:val="-1"/>
        </w:rPr>
        <w:t>e</w:t>
      </w:r>
      <w:r>
        <w:rPr/>
        <w:t>rv</w:t>
      </w:r>
      <w:r>
        <w:rPr>
          <w:spacing w:val="-2"/>
        </w:rPr>
        <w:t>e</w:t>
      </w:r>
      <w:r>
        <w:rPr/>
        <w:t>nt</w:t>
      </w:r>
      <w:r>
        <w:rPr>
          <w:spacing w:val="1"/>
        </w:rPr>
        <w:t>i</w:t>
      </w:r>
      <w:r>
        <w:rPr/>
        <w:t xml:space="preserve">on identifies the outcome distribution in </w:t>
      </w:r>
      <w:r>
        <w:rPr>
          <w:spacing w:val="1"/>
        </w:rPr>
        <w:t>t</w:t>
      </w:r>
      <w:r>
        <w:rPr/>
        <w:t>he</w:t>
      </w:r>
      <w:r>
        <w:rPr>
          <w:spacing w:val="-1"/>
        </w:rPr>
        <w:t xml:space="preserve"> </w:t>
      </w:r>
      <w:r>
        <w:rPr/>
        <w:t>s</w:t>
      </w:r>
      <w:r>
        <w:rPr>
          <w:spacing w:val="1"/>
        </w:rPr>
        <w:t>t</w:t>
      </w:r>
      <w:r>
        <w:rPr/>
        <w:t>u</w:t>
      </w:r>
      <w:r>
        <w:rPr>
          <w:spacing w:val="2"/>
        </w:rPr>
        <w:t>d</w:t>
      </w:r>
      <w:r>
        <w:rPr/>
        <w:t>y</w:t>
      </w:r>
      <w:r>
        <w:rPr>
          <w:spacing w:val="-5"/>
        </w:rPr>
        <w:t xml:space="preserve"> population </w:t>
      </w:r>
      <w:r>
        <w:rPr/>
        <w:t>h</w:t>
      </w:r>
      <w:r>
        <w:rPr>
          <w:spacing w:val="-1"/>
        </w:rPr>
        <w:t>a</w:t>
      </w:r>
      <w:r>
        <w:rPr/>
        <w:t>d that in</w:t>
      </w:r>
      <w:r>
        <w:rPr>
          <w:spacing w:val="1"/>
        </w:rPr>
        <w:t>t</w:t>
      </w:r>
      <w:r>
        <w:rPr>
          <w:spacing w:val="-1"/>
        </w:rPr>
        <w:t>e</w:t>
      </w:r>
      <w:r>
        <w:rPr/>
        <w:t>rv</w:t>
      </w:r>
      <w:r>
        <w:rPr>
          <w:spacing w:val="-2"/>
        </w:rPr>
        <w:t>e</w:t>
      </w:r>
      <w:r>
        <w:rPr/>
        <w:t>nt</w:t>
      </w:r>
      <w:r>
        <w:rPr>
          <w:spacing w:val="1"/>
        </w:rPr>
        <w:t>i</w:t>
      </w:r>
      <w:r>
        <w:rPr/>
        <w:t>on b</w:t>
      </w:r>
      <w:r>
        <w:rPr>
          <w:spacing w:val="-1"/>
          <w:lang w:val="nl-NL"/>
        </w:rPr>
        <w:t>ee</w:t>
      </w:r>
      <w:r>
        <w:rPr/>
        <w:t>n, possibly contrary to fact, impl</w:t>
      </w:r>
      <w:r>
        <w:rPr>
          <w:spacing w:val="-1"/>
        </w:rPr>
        <w:t>e</w:t>
      </w:r>
      <w:r>
        <w:rPr/>
        <w:t>men</w:t>
      </w:r>
      <w:r>
        <w:rPr>
          <w:spacing w:val="2"/>
        </w:rPr>
        <w:t>t</w:t>
      </w:r>
      <w:r>
        <w:rPr>
          <w:spacing w:val="-1"/>
        </w:rPr>
        <w:t>e</w:t>
      </w:r>
      <w:r>
        <w:rPr/>
        <w:t xml:space="preserve">d in all individuals in </w:t>
      </w:r>
      <w:r>
        <w:rPr>
          <w:spacing w:val="1"/>
        </w:rPr>
        <w:t>t</w:t>
      </w:r>
      <w:r>
        <w:rPr/>
        <w:t>he</w:t>
      </w:r>
      <w:r>
        <w:rPr>
          <w:spacing w:val="-1"/>
        </w:rPr>
        <w:t xml:space="preserve"> </w:t>
      </w:r>
      <w:r>
        <w:rPr/>
        <w:t xml:space="preserve">population. The parametric g-formula is an approach to estimating the g-formula under parametric model assumptions. </w:t>
      </w:r>
    </w:p>
    <w:p>
      <w:pPr>
        <w:pStyle w:val="BodyA"/>
        <w:widowControl w:val="false"/>
        <w:spacing w:lineRule="auto" w:line="240" w:before="16" w:after="0"/>
        <w:rPr/>
      </w:pPr>
      <w:r>
        <w:rPr/>
      </w:r>
    </w:p>
    <w:p>
      <w:pPr>
        <w:pStyle w:val="BodyA"/>
        <w:widowControl w:val="false"/>
        <w:spacing w:lineRule="auto" w:line="240" w:before="0" w:after="160"/>
        <w:rPr>
          <w:rFonts w:eastAsia="Times New Roman"/>
        </w:rPr>
      </w:pPr>
      <w:r>
        <w:rPr/>
        <w:t xml:space="preserve">The GFORMULA macro allows users to specify many types of interventions, including static, dynamic, deterministic and random interventions.  See Young et al. (2014) for a description of these different types of interventions.  The macro also allows interventions that depend on a subject’s’ “natural value of treatment” at time k– the value of treatment that would have been observed at k for a given subject were the intervention discontinued right before k (Robins et al. 2004). Stronger causal assumptions are required for this special case and are given jointly in Richardson and Robins (2013) and Young et al. (2014). The structure of the g-formula macro and its submacros is presented in the Appendix. </w:t>
      </w:r>
    </w:p>
    <w:p>
      <w:pPr>
        <w:pStyle w:val="BodyA"/>
        <w:widowControl w:val="false"/>
        <w:spacing w:lineRule="auto" w:line="240" w:before="16" w:after="0"/>
        <w:rPr>
          <w:rFonts w:eastAsia="Times New Roman" w:cs="Times New Roman"/>
        </w:rPr>
      </w:pPr>
      <w:r>
        <w:rPr/>
        <w:t xml:space="preserve">The GFORMULA macro requires a data structure in which each row contains the values for an individual during an interval (e.g., day, month, year). The macro supports </w:t>
      </w:r>
      <w:r>
        <w:rPr>
          <w:iCs/>
        </w:rPr>
        <w:t>binary, cate</w:t>
      </w:r>
      <w:r>
        <w:rPr/>
        <w:t>gorical and continuous treatment and covariates, and 3 types of outcomes:</w:t>
      </w:r>
    </w:p>
    <w:p>
      <w:pPr>
        <w:pStyle w:val="ListParagraph"/>
        <w:numPr>
          <w:ilvl w:val="0"/>
          <w:numId w:val="1"/>
        </w:numPr>
        <w:spacing w:before="16" w:after="0"/>
        <w:rPr>
          <w:rFonts w:ascii="Calibri" w:hAnsi="Calibri"/>
          <w:sz w:val="22"/>
          <w:szCs w:val="22"/>
        </w:rPr>
      </w:pPr>
      <w:r>
        <w:rPr>
          <w:rFonts w:ascii="Calibri" w:hAnsi="Calibri"/>
          <w:sz w:val="22"/>
          <w:szCs w:val="22"/>
        </w:rPr>
        <w:t>A time-varying indicator of failure (</w:t>
      </w:r>
      <w:r>
        <w:rPr>
          <w:rFonts w:ascii="Calibri" w:hAnsi="Calibri"/>
          <w:i/>
          <w:iCs/>
          <w:sz w:val="22"/>
          <w:szCs w:val="22"/>
        </w:rPr>
        <w:t>outctype = binsurv</w:t>
      </w:r>
      <w:r>
        <w:rPr>
          <w:rFonts w:ascii="Calibri" w:hAnsi="Calibri"/>
          <w:sz w:val="22"/>
          <w:szCs w:val="22"/>
        </w:rPr>
        <w:t xml:space="preserve">).  The macro calculates the cumulative probability by the end of follow-up under each user-specified intervention. </w:t>
      </w:r>
    </w:p>
    <w:p>
      <w:pPr>
        <w:pStyle w:val="ListParagraph"/>
        <w:numPr>
          <w:ilvl w:val="0"/>
          <w:numId w:val="1"/>
        </w:numPr>
        <w:spacing w:before="16" w:after="0"/>
        <w:rPr>
          <w:rFonts w:ascii="Calibri" w:hAnsi="Calibri"/>
          <w:sz w:val="22"/>
          <w:szCs w:val="22"/>
        </w:rPr>
      </w:pPr>
      <w:r>
        <w:rPr>
          <w:rFonts w:ascii="Calibri" w:hAnsi="Calibri"/>
          <w:sz w:val="22"/>
          <w:szCs w:val="22"/>
        </w:rPr>
        <w:t>A binary outcome a</w:t>
      </w:r>
      <w:r>
        <w:rPr>
          <w:rFonts w:ascii="Calibri" w:hAnsi="Calibri"/>
          <w:i/>
          <w:iCs/>
          <w:sz w:val="22"/>
          <w:szCs w:val="22"/>
        </w:rPr>
        <w:t>t the end of follo</w:t>
      </w:r>
      <w:r>
        <w:rPr>
          <w:rFonts w:ascii="Calibri" w:hAnsi="Calibri"/>
          <w:sz w:val="22"/>
          <w:szCs w:val="22"/>
        </w:rPr>
        <w:t>w-up (</w:t>
      </w:r>
      <w:r>
        <w:rPr>
          <w:rFonts w:ascii="Calibri" w:hAnsi="Calibri"/>
          <w:i/>
          <w:iCs/>
          <w:sz w:val="22"/>
          <w:szCs w:val="22"/>
        </w:rPr>
        <w:t>outctype=bineofu</w:t>
      </w:r>
      <w:r>
        <w:rPr>
          <w:rFonts w:ascii="Calibri" w:hAnsi="Calibri"/>
          <w:sz w:val="22"/>
          <w:szCs w:val="22"/>
        </w:rPr>
        <w:t xml:space="preserve">). The macro calculates the probability of the outcome under each user-specified intervention. </w:t>
      </w:r>
    </w:p>
    <w:p>
      <w:pPr>
        <w:pStyle w:val="ListParagraph"/>
        <w:numPr>
          <w:ilvl w:val="0"/>
          <w:numId w:val="1"/>
        </w:numPr>
        <w:spacing w:before="16" w:after="0"/>
        <w:rPr>
          <w:rFonts w:ascii="Calibri" w:hAnsi="Calibri"/>
          <w:sz w:val="22"/>
          <w:szCs w:val="22"/>
        </w:rPr>
      </w:pPr>
      <w:r>
        <w:rPr>
          <w:rFonts w:ascii="Calibri" w:hAnsi="Calibri"/>
          <w:sz w:val="22"/>
          <w:szCs w:val="22"/>
        </w:rPr>
        <w:t>A continuous outcome at t</w:t>
      </w:r>
      <w:r>
        <w:rPr>
          <w:rFonts w:ascii="Calibri" w:hAnsi="Calibri"/>
          <w:i/>
          <w:iCs/>
          <w:sz w:val="22"/>
          <w:szCs w:val="22"/>
        </w:rPr>
        <w:t>he end of the follow-up (outctype=conteofu)</w:t>
      </w:r>
      <w:r>
        <w:rPr>
          <w:rFonts w:ascii="Calibri" w:hAnsi="Calibri"/>
          <w:iCs/>
          <w:sz w:val="22"/>
          <w:szCs w:val="22"/>
        </w:rPr>
        <w:t>. The macro calculates the mean</w:t>
      </w:r>
      <w:r>
        <w:rPr>
          <w:rFonts w:ascii="Calibri" w:hAnsi="Calibri"/>
          <w:i/>
          <w:iCs/>
          <w:sz w:val="22"/>
          <w:szCs w:val="22"/>
        </w:rPr>
        <w:t xml:space="preserve"> </w:t>
      </w:r>
      <w:r>
        <w:rPr>
          <w:rFonts w:ascii="Calibri" w:hAnsi="Calibri"/>
          <w:iCs/>
          <w:sz w:val="22"/>
          <w:szCs w:val="22"/>
        </w:rPr>
        <w:t>under</w:t>
      </w:r>
      <w:r>
        <w:rPr>
          <w:rFonts w:ascii="Calibri" w:hAnsi="Calibri"/>
          <w:i/>
          <w:iCs/>
          <w:sz w:val="22"/>
          <w:szCs w:val="22"/>
        </w:rPr>
        <w:t xml:space="preserve"> eac</w:t>
      </w:r>
      <w:r>
        <w:rPr>
          <w:rFonts w:ascii="Calibri" w:hAnsi="Calibri"/>
          <w:sz w:val="22"/>
          <w:szCs w:val="22"/>
        </w:rPr>
        <w:t xml:space="preserve">h user-specified intervention. </w:t>
      </w:r>
    </w:p>
    <w:p>
      <w:pPr>
        <w:pStyle w:val="Normal"/>
        <w:spacing w:before="16" w:after="0"/>
        <w:rPr>
          <w:rFonts w:ascii="Calibri" w:hAnsi="Calibri"/>
          <w:sz w:val="22"/>
          <w:szCs w:val="22"/>
        </w:rPr>
      </w:pPr>
      <w:r>
        <w:rPr>
          <w:rFonts w:ascii="Calibri" w:hAnsi="Calibri"/>
          <w:sz w:val="22"/>
          <w:szCs w:val="22"/>
        </w:rPr>
      </w:r>
    </w:p>
    <w:p>
      <w:pPr>
        <w:pStyle w:val="Normal"/>
        <w:spacing w:before="16" w:after="0"/>
        <w:rPr>
          <w:rFonts w:ascii="Calibri" w:hAnsi="Calibri"/>
          <w:sz w:val="22"/>
          <w:szCs w:val="22"/>
        </w:rPr>
      </w:pPr>
      <w:r>
        <w:rPr>
          <w:rFonts w:ascii="Calibri" w:hAnsi="Calibri"/>
          <w:sz w:val="22"/>
          <w:szCs w:val="22"/>
        </w:rPr>
        <w:t xml:space="preserve">The macro supports data with censoring events.  Under the assumption that the measured covariates are sufficient to control selection bias by censoring, the g-formula yields estimates under a hypothetical intervention that eliminates censoring. For outcome type </w:t>
      </w:r>
      <w:r>
        <w:rPr>
          <w:rFonts w:ascii="Calibri" w:hAnsi="Calibri"/>
          <w:i/>
          <w:sz w:val="22"/>
          <w:szCs w:val="22"/>
        </w:rPr>
        <w:t>binsurv</w:t>
      </w:r>
      <w:r>
        <w:rPr>
          <w:rFonts w:ascii="Calibri" w:hAnsi="Calibri"/>
          <w:sz w:val="22"/>
          <w:szCs w:val="22"/>
        </w:rPr>
        <w:t xml:space="preserve"> only, the user has the choice not to treat competing risk events as censoring events.  When competing risk events are not treated as censoring events, the calculation of the cumulative risk of failure under intervention corresponds to calculating a weighted average of subdistribution cumulative incidence functions for the outcome (event) of interest.  When competing risk events are treated as censoring events, the calculation for the cumulative risk of failure under intervention corresponds to calculating a weighted average of the complement of Kaplan Meier survival estimates (see below and Young et al 2020 for details). </w:t>
      </w:r>
    </w:p>
    <w:p>
      <w:pPr>
        <w:pStyle w:val="Normal"/>
        <w:spacing w:before="16" w:after="0"/>
        <w:rPr>
          <w:rFonts w:ascii="Calibri" w:hAnsi="Calibri"/>
          <w:sz w:val="22"/>
          <w:szCs w:val="22"/>
        </w:rPr>
      </w:pPr>
      <w:r>
        <w:rPr>
          <w:rFonts w:ascii="Calibri" w:hAnsi="Calibri"/>
          <w:sz w:val="22"/>
          <w:szCs w:val="22"/>
        </w:rPr>
      </w:r>
    </w:p>
    <w:p>
      <w:pPr>
        <w:pStyle w:val="Normal"/>
        <w:spacing w:before="16" w:after="0"/>
        <w:rPr>
          <w:rFonts w:ascii="Calibri" w:hAnsi="Calibri"/>
          <w:sz w:val="22"/>
          <w:szCs w:val="22"/>
        </w:rPr>
      </w:pPr>
      <w:r>
        <w:rPr>
          <w:rFonts w:ascii="Calibri" w:hAnsi="Calibri"/>
          <w:sz w:val="22"/>
          <w:szCs w:val="22"/>
        </w:rPr>
      </w:r>
    </w:p>
    <w:p>
      <w:pPr>
        <w:pStyle w:val="Normal"/>
        <w:spacing w:before="16" w:after="0"/>
        <w:rPr>
          <w:rFonts w:ascii="Calibri" w:hAnsi="Calibri"/>
          <w:sz w:val="22"/>
          <w:szCs w:val="22"/>
        </w:rPr>
      </w:pPr>
      <w:r>
        <w:rPr>
          <w:rFonts w:ascii="Calibri" w:hAnsi="Calibri"/>
          <w:sz w:val="22"/>
          <w:szCs w:val="22"/>
        </w:rPr>
      </w:r>
    </w:p>
    <w:p>
      <w:pPr>
        <w:pStyle w:val="Normal"/>
        <w:rPr/>
      </w:pPr>
      <w:r>
        <w:rPr/>
      </w:r>
    </w:p>
    <w:p>
      <w:pPr>
        <w:pStyle w:val="Normal"/>
        <w:rPr>
          <w:rFonts w:ascii="Helvetica" w:hAnsi="Helvetica" w:eastAsia="Helvetica" w:cs="Helvetica" w:asciiTheme="majorHAnsi" w:cstheme="majorBidi" w:eastAsiaTheme="majorEastAsia" w:hAnsiTheme="majorHAnsi"/>
          <w:b/>
          <w:b/>
          <w:bCs/>
          <w:color w:val="499BC9" w:themeColor="accent1"/>
          <w:sz w:val="26"/>
          <w:szCs w:val="26"/>
        </w:rPr>
      </w:pPr>
      <w:r>
        <w:rPr>
          <w:rFonts w:eastAsia="Helvetica" w:cs="Helvetica" w:cstheme="majorBidi" w:eastAsiaTheme="majorEastAsia" w:ascii="Helvetica" w:hAnsi="Helvetica"/>
          <w:b/>
          <w:bCs/>
          <w:color w:val="499BC9" w:themeColor="accent1"/>
          <w:sz w:val="26"/>
          <w:szCs w:val="26"/>
        </w:rPr>
      </w:r>
      <w:r>
        <w:br w:type="page"/>
      </w:r>
    </w:p>
    <w:p>
      <w:pPr>
        <w:pStyle w:val="Heading2"/>
        <w:rPr>
          <w:rFonts w:eastAsia="Arial Unicode MS" w:cs="Times New Roman"/>
        </w:rPr>
      </w:pPr>
      <w:bookmarkStart w:id="1" w:name="_Toc101525271"/>
      <w:r>
        <w:rPr/>
        <w:t>Outline of the algorithm</w:t>
      </w:r>
      <w:bookmarkEnd w:id="1"/>
    </w:p>
    <w:p>
      <w:pPr>
        <w:pStyle w:val="BodyA"/>
        <w:widowControl w:val="false"/>
        <w:spacing w:lineRule="auto" w:line="240" w:before="16" w:after="0"/>
        <w:rPr/>
      </w:pPr>
      <w:r>
        <w:rPr/>
      </w:r>
    </w:p>
    <w:p>
      <w:pPr>
        <w:pStyle w:val="BodyA"/>
        <w:widowControl w:val="false"/>
        <w:spacing w:lineRule="auto" w:line="240" w:before="0" w:after="160"/>
        <w:rPr>
          <w:rFonts w:eastAsia="Times New Roman" w:cs="Times New Roman"/>
        </w:rPr>
      </w:pPr>
      <w:r>
        <w:rPr/>
        <w:t xml:space="preserve">Let </w:t>
      </w:r>
      <w:r>
        <w:rPr>
          <w:i/>
        </w:rPr>
        <w:t>k</w:t>
      </w:r>
      <w:r>
        <w:rPr/>
        <w:t xml:space="preserve"> denote time of follow-up measured in intervals (e.g. days, months, years) of follow-up ranging from interval </w:t>
      </w:r>
      <w:r>
        <w:rPr>
          <w:i/>
        </w:rPr>
        <w:t>k</w:t>
      </w:r>
      <w:r>
        <w:rPr/>
        <w:t xml:space="preserve">=0 (baseline) through </w:t>
      </w:r>
      <w:r>
        <w:rPr>
          <w:i/>
        </w:rPr>
        <w:t>k</w:t>
      </w:r>
      <w:r>
        <w:rPr/>
        <w:t>=</w:t>
      </w:r>
      <w:r>
        <w:rPr>
          <w:i/>
        </w:rPr>
        <w:t>K</w:t>
      </w:r>
      <w:r>
        <w:rPr/>
        <w:t xml:space="preserve"> (end of follow-up), and </w:t>
      </w:r>
      <w:r>
        <w:rPr>
          <w:i/>
        </w:rPr>
        <w:t>p</w:t>
      </w:r>
      <w:r>
        <w:rPr/>
        <w:t xml:space="preserve"> the number of measured covariates at each </w:t>
      </w:r>
      <w:r>
        <w:rPr>
          <w:i/>
        </w:rPr>
        <w:t>k</w:t>
      </w:r>
      <w:r>
        <w:rPr/>
        <w:t xml:space="preserve">. The </w:t>
      </w:r>
      <w:r>
        <w:rPr>
          <w:i/>
        </w:rPr>
        <w:t>p</w:t>
      </w:r>
      <w:r>
        <w:rPr/>
        <w:t xml:space="preserve"> covariates </w:t>
      </w:r>
      <w:r>
        <w:rPr>
          <w:i/>
        </w:rPr>
        <w:t xml:space="preserve">cov1, cov2,…,covp </w:t>
      </w:r>
      <w:r>
        <w:rPr/>
        <w:t xml:space="preserve">include both treatments (i.e. variables to undergo intervention) and adjustment covariates at each </w:t>
      </w:r>
      <w:r>
        <w:rPr>
          <w:i/>
        </w:rPr>
        <w:t>k</w:t>
      </w:r>
      <w:r>
        <w:rPr/>
        <w:t>. The</w:t>
      </w:r>
      <w:r>
        <w:rPr>
          <w:spacing w:val="-1"/>
        </w:rPr>
        <w:t xml:space="preserve"> a</w:t>
      </w:r>
      <w:r>
        <w:rPr>
          <w:spacing w:val="3"/>
        </w:rPr>
        <w:t>l</w:t>
      </w:r>
      <w:r>
        <w:rPr>
          <w:spacing w:val="-2"/>
        </w:rPr>
        <w:t>g</w:t>
      </w:r>
      <w:r>
        <w:rPr/>
        <w:t>o</w:t>
      </w:r>
      <w:r>
        <w:rPr>
          <w:spacing w:val="-1"/>
        </w:rPr>
        <w:t>r</w:t>
      </w:r>
      <w:r>
        <w:rPr/>
        <w:t>i</w:t>
      </w:r>
      <w:r>
        <w:rPr>
          <w:spacing w:val="1"/>
        </w:rPr>
        <w:t>t</w:t>
      </w:r>
      <w:r>
        <w:rPr/>
        <w:t>hm implemented by the macro</w:t>
      </w:r>
      <w:r>
        <w:rPr>
          <w:spacing w:val="1"/>
        </w:rPr>
        <w:t xml:space="preserve"> </w:t>
      </w:r>
      <w:r>
        <w:rPr>
          <w:spacing w:val="-1"/>
        </w:rPr>
        <w:t>c</w:t>
      </w:r>
      <w:r>
        <w:rPr/>
        <w:t>onsists</w:t>
      </w:r>
      <w:r>
        <w:rPr>
          <w:spacing w:val="1"/>
        </w:rPr>
        <w:t xml:space="preserve"> </w:t>
      </w:r>
      <w:r>
        <w:rPr/>
        <w:t>of three</w:t>
      </w:r>
      <w:r>
        <w:rPr>
          <w:lang w:val="fr-FR"/>
        </w:rPr>
        <w:t xml:space="preserve"> main st</w:t>
      </w:r>
      <w:r>
        <w:rPr>
          <w:spacing w:val="-1"/>
        </w:rPr>
        <w:t>e</w:t>
      </w:r>
      <w:r>
        <w:rPr/>
        <w:t>p</w:t>
      </w:r>
      <w:r>
        <w:rPr>
          <w:spacing w:val="1"/>
        </w:rPr>
        <w:t>s</w:t>
      </w:r>
      <w:r>
        <w:rPr/>
        <w:t xml:space="preserve">.  </w:t>
      </w:r>
    </w:p>
    <w:p>
      <w:pPr>
        <w:pStyle w:val="BodyA"/>
        <w:widowControl w:val="false"/>
        <w:spacing w:lineRule="auto" w:line="240" w:before="0" w:after="160"/>
        <w:rPr>
          <w:rFonts w:eastAsia="Times New Roman" w:cs="Times New Roman"/>
          <w:b/>
          <w:b/>
          <w:spacing w:val="-1"/>
        </w:rPr>
      </w:pPr>
      <w:r>
        <w:rPr>
          <w:b/>
          <w:spacing w:val="-1"/>
        </w:rPr>
        <w:t xml:space="preserve">Step 1: Parametric estimation </w:t>
      </w:r>
    </w:p>
    <w:p>
      <w:pPr>
        <w:pStyle w:val="BodyA"/>
        <w:widowControl w:val="false"/>
        <w:spacing w:lineRule="auto" w:line="240" w:before="0" w:after="160"/>
        <w:rPr/>
      </w:pPr>
      <w:r>
        <w:rPr>
          <w:u w:val="single"/>
        </w:rPr>
        <w:t>Step 1a</w:t>
      </w:r>
      <w:r>
        <w:rPr/>
        <w:t xml:space="preserve">.  The macro fits user-specified parametric models to estimate the conditional joint density of the </w:t>
      </w:r>
      <w:r>
        <w:rPr>
          <w:i/>
        </w:rPr>
        <w:t>p</w:t>
      </w:r>
      <w:r>
        <w:rPr/>
        <w:t xml:space="preserve"> covariates at each time </w:t>
      </w:r>
      <w:r>
        <w:rPr>
          <w:i/>
        </w:rPr>
        <w:t>k</w:t>
      </w:r>
      <w:r>
        <w:rPr/>
        <w:t xml:space="preserve">&gt;0 given past covariate history through </w:t>
      </w:r>
      <w:r>
        <w:rPr>
          <w:i/>
        </w:rPr>
        <w:t>k</w:t>
      </w:r>
      <w:r>
        <w:rPr/>
        <w:t xml:space="preserve">-1, or </w:t>
      </w:r>
      <w:r>
        <w:rPr>
          <w:i/>
          <w:iCs/>
        </w:rPr>
        <w:t>f</w:t>
      </w:r>
      <w:r>
        <w:rPr/>
        <w:t>(</w:t>
      </w:r>
      <w:r>
        <w:rPr>
          <w:i/>
          <w:iCs/>
        </w:rPr>
        <w:t>cov1,…,covp</w:t>
      </w:r>
      <w:r>
        <w:rPr/>
        <w:t xml:space="preserve"> |past). This joint density is estimated via a product of conditional densities: </w:t>
      </w:r>
      <w:r>
        <w:rPr>
          <w:i/>
          <w:iCs/>
        </w:rPr>
        <w:t>f</w:t>
      </w:r>
      <w:r>
        <w:rPr/>
        <w:t>(</w:t>
      </w:r>
      <w:r>
        <w:rPr>
          <w:i/>
          <w:iCs/>
        </w:rPr>
        <w:t>cov1</w:t>
      </w:r>
      <w:r>
        <w:rPr/>
        <w:t>|past)</w:t>
      </w:r>
      <w:r>
        <w:rPr>
          <w:i/>
          <w:iCs/>
        </w:rPr>
        <w:t>f</w:t>
      </w:r>
      <w:r>
        <w:rPr/>
        <w:t>(</w:t>
      </w:r>
      <w:r>
        <w:rPr>
          <w:i/>
          <w:iCs/>
        </w:rPr>
        <w:t>cov2</w:t>
      </w:r>
      <w:r>
        <w:rPr/>
        <w:t>|</w:t>
      </w:r>
      <w:r>
        <w:rPr>
          <w:i/>
          <w:iCs/>
        </w:rPr>
        <w:t>cov1</w:t>
      </w:r>
      <w:r>
        <w:rPr/>
        <w:t>,past)…</w:t>
      </w:r>
      <w:r>
        <w:rPr>
          <w:i/>
          <w:iCs/>
        </w:rPr>
        <w:t>f</w:t>
      </w:r>
      <w:r>
        <w:rPr/>
        <w:t>(</w:t>
      </w:r>
      <w:r>
        <w:rPr>
          <w:i/>
          <w:iCs/>
        </w:rPr>
        <w:t>covp</w:t>
      </w:r>
      <w:r>
        <w:rPr/>
        <w:t>|</w:t>
      </w:r>
      <w:r>
        <w:rPr>
          <w:i/>
          <w:iCs/>
        </w:rPr>
        <w:t>covp-1,…,cov1</w:t>
      </w:r>
      <w:r>
        <w:rPr/>
        <w:t xml:space="preserve">,past). A separate user-specified parametric model is fit for each conditional density of this product. The user specifies the model for each covariate (logistic, linear…) and the ordering of the covariates </w:t>
      </w:r>
      <w:r>
        <w:rPr>
          <w:i/>
          <w:iCs/>
        </w:rPr>
        <w:t>cov1,…,covp</w:t>
      </w:r>
      <w:r>
        <w:rPr/>
        <w:t xml:space="preserve">. In the absence of model misspecification, the g-formula estimates are insensitive to the ordering (i.e. the order in which time-varying covariates are assigned to </w:t>
      </w:r>
      <w:r>
        <w:rPr>
          <w:i/>
        </w:rPr>
        <w:t>cov1,…covp</w:t>
      </w:r>
      <w:r>
        <w:rPr/>
        <w:t xml:space="preserve">).  In practical settings where some model misspecification is likely, estimates may be sensitive to this choice. </w:t>
      </w:r>
    </w:p>
    <w:p>
      <w:pPr>
        <w:pStyle w:val="BodyA"/>
        <w:widowControl w:val="false"/>
        <w:spacing w:lineRule="auto" w:line="240" w:before="0" w:after="160"/>
        <w:rPr/>
      </w:pPr>
      <w:r>
        <w:rPr>
          <w:u w:val="single"/>
        </w:rPr>
        <w:t>Step 1b</w:t>
      </w:r>
      <w:r>
        <w:rPr/>
        <w:t>. The macro fits</w:t>
      </w:r>
      <w:r>
        <w:rPr>
          <w:spacing w:val="1"/>
        </w:rPr>
        <w:t xml:space="preserve"> a </w:t>
      </w:r>
      <w:r>
        <w:rPr/>
        <w:t>use</w:t>
      </w:r>
      <w:r>
        <w:rPr>
          <w:spacing w:val="2"/>
        </w:rPr>
        <w:t>r</w:t>
      </w:r>
      <w:r>
        <w:rPr/>
        <w:t>-spe</w:t>
      </w:r>
      <w:r>
        <w:rPr>
          <w:spacing w:val="-2"/>
        </w:rPr>
        <w:t>c</w:t>
      </w:r>
      <w:r>
        <w:rPr/>
        <w:t>ified</w:t>
      </w:r>
      <w:r>
        <w:rPr>
          <w:spacing w:val="-1"/>
        </w:rPr>
        <w:t xml:space="preserve"> </w:t>
      </w:r>
      <w:r>
        <w:rPr/>
        <w:t>p</w:t>
      </w:r>
      <w:r>
        <w:rPr>
          <w:spacing w:val="1"/>
        </w:rPr>
        <w:t>a</w:t>
      </w:r>
      <w:r>
        <w:rPr/>
        <w:t>r</w:t>
      </w:r>
      <w:r>
        <w:rPr>
          <w:spacing w:val="-2"/>
        </w:rPr>
        <w:t>a</w:t>
      </w:r>
      <w:r>
        <w:rPr/>
        <w:t>metric</w:t>
      </w:r>
      <w:r>
        <w:rPr>
          <w:spacing w:val="-1"/>
        </w:rPr>
        <w:t xml:space="preserve"> </w:t>
      </w:r>
      <w:r>
        <w:rPr/>
        <w:t>mo</w:t>
      </w:r>
      <w:r>
        <w:rPr>
          <w:spacing w:val="3"/>
        </w:rPr>
        <w:t>d</w:t>
      </w:r>
      <w:r>
        <w:rPr>
          <w:spacing w:val="-1"/>
        </w:rPr>
        <w:t>e</w:t>
      </w:r>
      <w:r>
        <w:rPr/>
        <w:t xml:space="preserve">l for an outcome functional conditional on past covariate history. </w:t>
      </w:r>
      <w:r>
        <w:rPr>
          <w:rFonts w:cs="Times New Roman"/>
          <w:spacing w:val="1"/>
        </w:rPr>
        <w:t xml:space="preserve">All regression models are pooled over time except for the regression models for the outcome when </w:t>
      </w:r>
      <w:r>
        <w:rPr>
          <w:rFonts w:cs="Times New Roman"/>
          <w:i/>
          <w:iCs/>
          <w:spacing w:val="1"/>
        </w:rPr>
        <w:t>outctype=conteofu</w:t>
      </w:r>
      <w:r>
        <w:rPr>
          <w:rFonts w:cs="Times New Roman"/>
          <w:spacing w:val="1"/>
        </w:rPr>
        <w:t xml:space="preserve"> or </w:t>
      </w:r>
      <w:r>
        <w:rPr>
          <w:rFonts w:cs="Times New Roman"/>
          <w:i/>
          <w:iCs/>
          <w:spacing w:val="1"/>
        </w:rPr>
        <w:t>bineofu</w:t>
      </w:r>
      <w:r>
        <w:rPr>
          <w:rFonts w:cs="Times New Roman"/>
          <w:spacing w:val="1"/>
        </w:rPr>
        <w:t xml:space="preserve">. </w:t>
      </w:r>
      <w:r>
        <w:rPr/>
        <w:t xml:space="preserve">For </w:t>
      </w:r>
      <w:r>
        <w:rPr>
          <w:i/>
          <w:iCs/>
        </w:rPr>
        <w:t>outctype = binsurv</w:t>
      </w:r>
      <w:r>
        <w:rPr>
          <w:iCs/>
        </w:rPr>
        <w:t xml:space="preserve">, the macro fits a pooled over interval </w:t>
      </w:r>
      <w:r>
        <w:rPr/>
        <w:t xml:space="preserve">logistic model to estimate the conditional discrete-time hazard at each time </w:t>
      </w:r>
      <w:r>
        <w:rPr>
          <w:i/>
        </w:rPr>
        <w:t>k</w:t>
      </w:r>
      <w:r>
        <w:rPr/>
        <w:t xml:space="preserve">. For </w:t>
      </w:r>
      <w:r>
        <w:rPr>
          <w:i/>
          <w:iCs/>
        </w:rPr>
        <w:t>outctype=bineofu</w:t>
      </w:r>
      <w:r>
        <w:rPr/>
        <w:t xml:space="preserve">, the macro fits a logistic model to estimate the conditional risk by the end of follow-up using only records at </w:t>
      </w:r>
      <w:r>
        <w:rPr>
          <w:i/>
        </w:rPr>
        <w:t>k</w:t>
      </w:r>
      <w:r>
        <w:rPr/>
        <w:t>=</w:t>
      </w:r>
      <w:r>
        <w:rPr>
          <w:i/>
        </w:rPr>
        <w:t>K</w:t>
      </w:r>
      <w:r>
        <w:rPr/>
        <w:t>. F</w:t>
      </w:r>
      <w:r>
        <w:rPr>
          <w:iCs/>
        </w:rPr>
        <w:t>or</w:t>
      </w:r>
      <w:r>
        <w:rPr>
          <w:i/>
          <w:iCs/>
        </w:rPr>
        <w:t xml:space="preserve"> outctype=conteofu</w:t>
      </w:r>
      <w:r>
        <w:rPr>
          <w:iCs/>
        </w:rPr>
        <w:t xml:space="preserve">, the macro </w:t>
      </w:r>
      <w:r>
        <w:rPr/>
        <w:t xml:space="preserve">fits a linear model to estimate the conditional mean at the end of follow-up using only records at </w:t>
      </w:r>
      <w:r>
        <w:rPr>
          <w:i/>
        </w:rPr>
        <w:t>k</w:t>
      </w:r>
      <w:r>
        <w:rPr/>
        <w:t>=</w:t>
      </w:r>
      <w:r>
        <w:rPr>
          <w:i/>
        </w:rPr>
        <w:t>K</w:t>
      </w:r>
      <w:r>
        <w:rPr/>
        <w:t xml:space="preserve">. For </w:t>
      </w:r>
      <w:r>
        <w:rPr>
          <w:i/>
        </w:rPr>
        <w:t>outctype =binsurv</w:t>
      </w:r>
      <w:r>
        <w:rPr/>
        <w:t xml:space="preserve"> and when </w:t>
      </w:r>
      <w:r>
        <w:rPr>
          <w:i/>
        </w:rPr>
        <w:t>compevent_cens=0</w:t>
      </w:r>
      <w:r>
        <w:rPr/>
        <w:t xml:space="preserve"> (a macro parameter taking value of 0 when a competing risk event is not treated as a censoring event), the macro will also fit a logistic model to estimate the conditional discrete-time hazard of the competing event at each time </w:t>
      </w:r>
      <w:r>
        <w:rPr>
          <w:i/>
        </w:rPr>
        <w:t>k</w:t>
      </w:r>
      <w:r>
        <w:rPr/>
        <w:t>, which is necessary to compute the subdistribution cumulative incidence function.</w:t>
      </w:r>
    </w:p>
    <w:p>
      <w:pPr>
        <w:pStyle w:val="BodyA"/>
        <w:widowControl w:val="false"/>
        <w:spacing w:lineRule="auto" w:line="240" w:before="0" w:after="160"/>
        <w:rPr/>
      </w:pPr>
      <w:r>
        <w:rPr/>
      </w:r>
    </w:p>
    <w:p>
      <w:pPr>
        <w:pStyle w:val="Normal"/>
        <w:tabs>
          <w:tab w:val="left" w:pos="720" w:leader="none"/>
        </w:tabs>
        <w:spacing w:lineRule="auto" w:line="360"/>
        <w:jc w:val="both"/>
        <w:rPr>
          <w:rFonts w:ascii="Calibri" w:hAnsi="Calibri" w:eastAsia="Times New Roman" w:cs="Calibri"/>
          <w:b/>
          <w:b/>
          <w:sz w:val="22"/>
          <w:szCs w:val="22"/>
        </w:rPr>
      </w:pPr>
      <w:r>
        <w:rPr>
          <w:rFonts w:cs="Calibri" w:ascii="Calibri" w:hAnsi="Calibri"/>
          <w:b/>
          <w:sz w:val="22"/>
          <w:szCs w:val="22"/>
        </w:rPr>
        <w:t>Step 2: Monte Carlo simulation</w:t>
      </w:r>
    </w:p>
    <w:p>
      <w:pPr>
        <w:pStyle w:val="BodyA"/>
        <w:widowControl w:val="false"/>
        <w:spacing w:lineRule="auto" w:line="240" w:before="0" w:after="160"/>
        <w:rPr/>
      </w:pPr>
      <w:r>
        <w:rPr/>
        <w:t>The macro generates a</w:t>
      </w:r>
      <w:r>
        <w:rPr>
          <w:spacing w:val="-1"/>
        </w:rPr>
        <w:t xml:space="preserve"> “</w:t>
      </w:r>
      <w:r>
        <w:rPr/>
        <w:t>l</w:t>
      </w:r>
      <w:r>
        <w:rPr>
          <w:spacing w:val="2"/>
        </w:rPr>
        <w:t>a</w:t>
      </w:r>
      <w:r>
        <w:rPr>
          <w:spacing w:val="1"/>
        </w:rPr>
        <w:t>r</w:t>
      </w:r>
      <w:r>
        <w:rPr>
          <w:spacing w:val="-2"/>
        </w:rPr>
        <w:t>g</w:t>
      </w:r>
      <w:r>
        <w:rPr>
          <w:spacing w:val="-1"/>
        </w:rPr>
        <w:t>e</w:t>
      </w:r>
      <w:r>
        <w:rPr/>
        <w:t>”</w:t>
      </w:r>
      <w:r>
        <w:rPr>
          <w:spacing w:val="-1"/>
        </w:rPr>
        <w:t xml:space="preserve"> </w:t>
      </w:r>
      <w:r>
        <w:rPr/>
        <w:t>num</w:t>
      </w:r>
      <w:r>
        <w:rPr>
          <w:spacing w:val="3"/>
        </w:rPr>
        <w:t>b</w:t>
      </w:r>
      <w:r>
        <w:rPr>
          <w:spacing w:val="1"/>
        </w:rPr>
        <w:t>e</w:t>
      </w:r>
      <w:r>
        <w:rPr/>
        <w:t xml:space="preserve">r </w:t>
      </w:r>
      <w:r>
        <w:rPr>
          <w:i/>
        </w:rPr>
        <w:t>n</w:t>
      </w:r>
      <w:r>
        <w:rPr/>
        <w:t xml:space="preserve"> (</w:t>
      </w:r>
      <w:r>
        <w:rPr>
          <w:spacing w:val="4"/>
        </w:rPr>
        <w:t>b</w:t>
      </w:r>
      <w:r>
        <w:rPr/>
        <w:t>y</w:t>
      </w:r>
      <w:r>
        <w:rPr>
          <w:spacing w:val="-5"/>
        </w:rPr>
        <w:t xml:space="preserve"> </w:t>
      </w:r>
      <w:r>
        <w:rPr/>
        <w:t>d</w:t>
      </w:r>
      <w:r>
        <w:rPr>
          <w:spacing w:val="-1"/>
        </w:rPr>
        <w:t>e</w:t>
      </w:r>
      <w:r>
        <w:rPr>
          <w:spacing w:val="1"/>
        </w:rPr>
        <w:t>f</w:t>
      </w:r>
      <w:r>
        <w:rPr>
          <w:spacing w:val="-1"/>
        </w:rPr>
        <w:t>a</w:t>
      </w:r>
      <w:r>
        <w:rPr/>
        <w:t>ult,</w:t>
      </w:r>
      <w:r>
        <w:rPr>
          <w:spacing w:val="1"/>
        </w:rPr>
        <w:t xml:space="preserve"> </w:t>
      </w:r>
      <w:r>
        <w:rPr/>
        <w:t>set to the</w:t>
      </w:r>
      <w:r>
        <w:rPr>
          <w:spacing w:val="-1"/>
        </w:rPr>
        <w:t xml:space="preserve"> </w:t>
      </w:r>
      <w:r>
        <w:rPr/>
        <w:t>s</w:t>
      </w:r>
      <w:r>
        <w:rPr>
          <w:spacing w:val="1"/>
        </w:rPr>
        <w:t>a</w:t>
      </w:r>
      <w:r>
        <w:rPr/>
        <w:t>mp</w:t>
      </w:r>
      <w:r>
        <w:rPr>
          <w:spacing w:val="1"/>
        </w:rPr>
        <w:t>l</w:t>
      </w:r>
      <w:r>
        <w:rPr/>
        <w:t>e</w:t>
      </w:r>
      <w:r>
        <w:rPr>
          <w:spacing w:val="-1"/>
        </w:rPr>
        <w:t xml:space="preserve"> </w:t>
      </w:r>
      <w:r>
        <w:rPr/>
        <w:t>si</w:t>
      </w:r>
      <w:r>
        <w:rPr>
          <w:spacing w:val="2"/>
        </w:rPr>
        <w:t>z</w:t>
      </w:r>
      <w:r>
        <w:rPr>
          <w:spacing w:val="-1"/>
        </w:rPr>
        <w:t>e</w:t>
      </w:r>
      <w:r>
        <w:rPr/>
        <w:t>)</w:t>
      </w:r>
      <w:r>
        <w:rPr>
          <w:spacing w:val="2"/>
        </w:rPr>
        <w:t xml:space="preserve"> </w:t>
      </w:r>
      <w:r>
        <w:rPr/>
        <w:t>of</w:t>
      </w:r>
      <w:r>
        <w:rPr>
          <w:spacing w:val="-1"/>
        </w:rPr>
        <w:t xml:space="preserve"> c</w:t>
      </w:r>
      <w:r>
        <w:rPr/>
        <w:t>ov</w:t>
      </w:r>
      <w:r>
        <w:rPr>
          <w:spacing w:val="-1"/>
        </w:rPr>
        <w:t>a</w:t>
      </w:r>
      <w:r>
        <w:rPr/>
        <w:t>ri</w:t>
      </w:r>
      <w:r>
        <w:rPr>
          <w:spacing w:val="-1"/>
        </w:rPr>
        <w:t>a</w:t>
      </w:r>
      <w:r>
        <w:rPr/>
        <w:t>te</w:t>
      </w:r>
      <w:r>
        <w:rPr>
          <w:spacing w:val="2"/>
        </w:rPr>
        <w:t xml:space="preserve"> </w:t>
      </w:r>
      <w:r>
        <w:rPr/>
        <w:t>his</w:t>
      </w:r>
      <w:r>
        <w:rPr>
          <w:spacing w:val="1"/>
        </w:rPr>
        <w:t>t</w:t>
      </w:r>
      <w:r>
        <w:rPr/>
        <w:t>o</w:t>
      </w:r>
      <w:r>
        <w:rPr>
          <w:spacing w:val="-1"/>
        </w:rPr>
        <w:t>r</w:t>
      </w:r>
      <w:r>
        <w:rPr/>
        <w:t xml:space="preserve">ies </w:t>
      </w:r>
      <w:r>
        <w:rPr>
          <w:spacing w:val="-1"/>
        </w:rPr>
        <w:t>c</w:t>
      </w:r>
      <w:r>
        <w:rPr/>
        <w:t>onsistent with the in</w:t>
      </w:r>
      <w:r>
        <w:rPr>
          <w:spacing w:val="1"/>
        </w:rPr>
        <w:t>t</w:t>
      </w:r>
      <w:r>
        <w:rPr>
          <w:spacing w:val="-1"/>
        </w:rPr>
        <w:t>e</w:t>
      </w:r>
      <w:r>
        <w:rPr/>
        <w:t>r</w:t>
      </w:r>
      <w:r>
        <w:rPr>
          <w:spacing w:val="1"/>
        </w:rPr>
        <w:t>ve</w:t>
      </w:r>
      <w:r>
        <w:rPr/>
        <w:t>nt</w:t>
      </w:r>
      <w:r>
        <w:rPr>
          <w:spacing w:val="1"/>
        </w:rPr>
        <w:t>i</w:t>
      </w:r>
      <w:r>
        <w:rPr/>
        <w:t xml:space="preserve">on. </w:t>
      </w:r>
      <w:r>
        <w:rPr>
          <w:spacing w:val="2"/>
        </w:rPr>
        <w:t xml:space="preserve"> Recursively, for each covariate history generated through </w:t>
      </w:r>
      <w:r>
        <w:rPr>
          <w:i/>
          <w:spacing w:val="2"/>
        </w:rPr>
        <w:t>k-1</w:t>
      </w:r>
      <w:r>
        <w:rPr>
          <w:spacing w:val="2"/>
        </w:rPr>
        <w:t xml:space="preserve">, values of the </w:t>
      </w:r>
      <w:r>
        <w:rPr>
          <w:i/>
        </w:rPr>
        <w:t>p</w:t>
      </w:r>
      <w:r>
        <w:rPr/>
        <w:t xml:space="preserve"> covariates at time </w:t>
      </w:r>
      <w:r>
        <w:rPr>
          <w:i/>
        </w:rPr>
        <w:t>k&gt;0</w:t>
      </w:r>
      <w:r>
        <w:rPr/>
        <w:t xml:space="preserve"> are generated using the estimated model coefficients obtained in st</w:t>
      </w:r>
      <w:r>
        <w:rPr>
          <w:spacing w:val="-1"/>
        </w:rPr>
        <w:t>e</w:t>
      </w:r>
      <w:r>
        <w:rPr/>
        <w:t xml:space="preserve">p 1a (with k=0 covariate values set to the observed data values). After the values of </w:t>
      </w:r>
      <w:r>
        <w:rPr>
          <w:i/>
        </w:rPr>
        <w:t>cov1,…,covp</w:t>
      </w:r>
      <w:r>
        <w:rPr/>
        <w:t xml:space="preserve"> are generated at time </w:t>
      </w:r>
      <w:r>
        <w:rPr>
          <w:i/>
        </w:rPr>
        <w:t>k</w:t>
      </w:r>
      <w:r>
        <w:rPr/>
        <w:t xml:space="preserve">, the value of the covariates that are to undergo intervention are then changed according to the user-specified intervention rule. </w:t>
      </w:r>
    </w:p>
    <w:p>
      <w:pPr>
        <w:pStyle w:val="BodyA"/>
        <w:widowControl w:val="false"/>
        <w:spacing w:lineRule="auto" w:line="240" w:before="0" w:after="160"/>
        <w:rPr>
          <w:spacing w:val="-1"/>
        </w:rPr>
      </w:pPr>
      <w:r>
        <w:rPr/>
        <w:t xml:space="preserve">For outcome types </w:t>
      </w:r>
      <w:r>
        <w:rPr>
          <w:i/>
          <w:iCs/>
        </w:rPr>
        <w:t>conteofu</w:t>
      </w:r>
      <w:r>
        <w:rPr/>
        <w:t xml:space="preserve"> and </w:t>
      </w:r>
      <w:r>
        <w:rPr>
          <w:i/>
          <w:iCs/>
        </w:rPr>
        <w:t>bineofu</w:t>
      </w:r>
      <w:r>
        <w:rPr/>
        <w:t xml:space="preserve">, this process continues through </w:t>
      </w:r>
      <w:r>
        <w:rPr>
          <w:i/>
        </w:rPr>
        <w:t>k=K</w:t>
      </w:r>
      <w:r>
        <w:rPr/>
        <w:t>. The</w:t>
      </w:r>
      <w:r>
        <w:rPr>
          <w:spacing w:val="-1"/>
        </w:rPr>
        <w:t xml:space="preserve"> </w:t>
      </w:r>
      <w:r>
        <w:rPr>
          <w:lang w:val="it-IT"/>
        </w:rPr>
        <w:t>outcome me</w:t>
      </w:r>
      <w:r>
        <w:rPr>
          <w:spacing w:val="-1"/>
        </w:rPr>
        <w:t xml:space="preserve">an is then generated for each of the n generated histories based on the estimated model coefficients from Step 1b. For </w:t>
      </w:r>
      <w:r>
        <w:rPr>
          <w:i/>
          <w:iCs/>
        </w:rPr>
        <w:t>outctype = binsurv</w:t>
      </w:r>
      <w:r>
        <w:rPr>
          <w:spacing w:val="-1"/>
        </w:rPr>
        <w:t xml:space="preserve">, after covariates are generated and treatment(s) “assigned” according to the intervention at each </w:t>
      </w:r>
      <w:r>
        <w:rPr>
          <w:i/>
          <w:spacing w:val="-1"/>
        </w:rPr>
        <w:t>k</w:t>
      </w:r>
      <w:r>
        <w:rPr>
          <w:spacing w:val="-1"/>
        </w:rPr>
        <w:t xml:space="preserve">, the discrete hazard is estimated conditional on each of the n generated histories consistent with intervention through </w:t>
      </w:r>
      <w:r>
        <w:rPr>
          <w:i/>
          <w:spacing w:val="-1"/>
        </w:rPr>
        <w:t>k</w:t>
      </w:r>
      <w:r>
        <w:rPr>
          <w:spacing w:val="-1"/>
        </w:rPr>
        <w:t xml:space="preserve"> based on the estimated model coefficients from Step 1b. </w:t>
      </w:r>
    </w:p>
    <w:p>
      <w:pPr>
        <w:pStyle w:val="BodyA"/>
        <w:widowControl w:val="false"/>
        <w:spacing w:lineRule="auto" w:line="240" w:before="0" w:after="160"/>
        <w:rPr>
          <w:rFonts w:eastAsia="Times New Roman" w:cs="Times New Roman"/>
          <w:spacing w:val="-1"/>
        </w:rPr>
      </w:pPr>
      <w:r>
        <w:rPr>
          <w:spacing w:val="-1"/>
        </w:rPr>
        <w:t xml:space="preserve">For </w:t>
      </w:r>
      <w:r>
        <w:rPr>
          <w:i/>
          <w:iCs/>
        </w:rPr>
        <w:t>outctype = binsurv</w:t>
      </w:r>
      <w:r>
        <w:rPr>
          <w:spacing w:val="-1"/>
        </w:rPr>
        <w:t xml:space="preserve"> and </w:t>
      </w:r>
      <w:r>
        <w:rPr/>
        <w:t xml:space="preserve">when </w:t>
      </w:r>
      <w:r>
        <w:rPr>
          <w:i/>
        </w:rPr>
        <w:t>compevent</w:t>
      </w:r>
      <w:r>
        <w:rPr/>
        <w:t xml:space="preserve"> </w:t>
      </w:r>
      <w:r>
        <w:rPr>
          <w:spacing w:val="-1"/>
        </w:rPr>
        <w:t xml:space="preserve">is not left empty, the discrete hazard of the competing risk event is also estimated at each </w:t>
      </w:r>
      <w:r>
        <w:rPr>
          <w:i/>
          <w:spacing w:val="-1"/>
        </w:rPr>
        <w:t>k</w:t>
      </w:r>
      <w:r>
        <w:rPr>
          <w:spacing w:val="-1"/>
        </w:rPr>
        <w:t xml:space="preserve"> from the estimated model coefficients saved from Step 1b. </w:t>
      </w:r>
    </w:p>
    <w:p>
      <w:pPr>
        <w:pStyle w:val="BodyA"/>
        <w:widowControl w:val="false"/>
        <w:spacing w:lineRule="auto" w:line="240" w:before="0" w:after="160"/>
        <w:rPr>
          <w:rFonts w:eastAsia="Times New Roman" w:cs="Times New Roman"/>
          <w:b/>
          <w:b/>
          <w:spacing w:val="-1"/>
        </w:rPr>
      </w:pPr>
      <w:r>
        <w:rPr>
          <w:b/>
          <w:spacing w:val="-1"/>
        </w:rPr>
        <w:t>Step 3: Calculation of risk/mean under each intervention</w:t>
      </w:r>
    </w:p>
    <w:p>
      <w:pPr>
        <w:pStyle w:val="BodyA"/>
        <w:widowControl w:val="false"/>
        <w:spacing w:lineRule="auto" w:line="240" w:before="0" w:after="160"/>
        <w:rPr/>
      </w:pPr>
      <w:r>
        <w:rPr>
          <w:spacing w:val="-1"/>
        </w:rPr>
        <w:t xml:space="preserve">For outcome types </w:t>
      </w:r>
      <w:r>
        <w:rPr>
          <w:i/>
          <w:iCs/>
          <w:spacing w:val="-1"/>
        </w:rPr>
        <w:t>conteofu</w:t>
      </w:r>
      <w:r>
        <w:rPr>
          <w:spacing w:val="-1"/>
        </w:rPr>
        <w:t xml:space="preserve"> and </w:t>
      </w:r>
      <w:r>
        <w:rPr>
          <w:i/>
          <w:iCs/>
          <w:spacing w:val="-1"/>
        </w:rPr>
        <w:t>bineofu</w:t>
      </w:r>
      <w:r>
        <w:rPr>
          <w:spacing w:val="-1"/>
        </w:rPr>
        <w:t xml:space="preserve">, the final estimate of the population mean under the time-varying user-specified intervention is the mean of the n history-specific outcome means computed from Step 2. For </w:t>
      </w:r>
      <w:r>
        <w:rPr>
          <w:i/>
          <w:iCs/>
          <w:spacing w:val="-1"/>
        </w:rPr>
        <w:t>binsurv</w:t>
      </w:r>
      <w:r>
        <w:rPr>
          <w:spacing w:val="-1"/>
        </w:rPr>
        <w:t xml:space="preserve">, the time- and history-specific hazard estimates are combined using the complement of Kaplan-Meier method ( </w:t>
      </w:r>
      <w:r>
        <w:rPr>
          <w:i/>
        </w:rPr>
        <w:t xml:space="preserve"> compevent_cens=1)</w:t>
      </w:r>
      <w:r>
        <w:rPr/>
        <w:t xml:space="preserve">  </w:t>
      </w:r>
      <w:r>
        <w:rPr>
          <w:spacing w:val="-1"/>
        </w:rPr>
        <w:t>or using an estimate of the subdistribution cumulative incidence function (Kalbfleisch and Prentice, 1980; Gooley et al., 1999) to obtain an estimate of the history-specific risk by end of follow-up (</w:t>
      </w:r>
      <w:r>
        <w:rPr>
          <w:i/>
          <w:iCs/>
          <w:spacing w:val="-1"/>
        </w:rPr>
        <w:t>compevent_cens</w:t>
      </w:r>
      <w:r>
        <w:rPr>
          <w:spacing w:val="-1"/>
        </w:rPr>
        <w:t xml:space="preserve">=0). The final estimate of the population risk by end of follow-up under the user-specified intervention is the mean of the history-specific cumulative risks. See Young et al (2020) for </w:t>
      </w:r>
      <w:r>
        <w:rPr>
          <w:lang w:val="de-DE"/>
        </w:rPr>
        <w:t xml:space="preserve">details on descriptions of competing events. </w:t>
      </w:r>
    </w:p>
    <w:p>
      <w:pPr>
        <w:pStyle w:val="BodyA"/>
        <w:widowControl w:val="false"/>
        <w:spacing w:lineRule="auto" w:line="240" w:before="0" w:after="160"/>
        <w:rPr/>
      </w:pPr>
      <w:r>
        <w:rPr/>
        <w:t>Steps 2 and 3 m</w:t>
      </w:r>
      <w:r>
        <w:rPr>
          <w:spacing w:val="4"/>
        </w:rPr>
        <w:t>a</w:t>
      </w:r>
      <w:r>
        <w:rPr/>
        <w:t>y</w:t>
      </w:r>
      <w:r>
        <w:rPr>
          <w:spacing w:val="-5"/>
        </w:rPr>
        <w:t xml:space="preserve"> </w:t>
      </w:r>
      <w:r>
        <w:rPr>
          <w:spacing w:val="2"/>
        </w:rPr>
        <w:t>b</w:t>
      </w:r>
      <w:r>
        <w:rPr/>
        <w:t>e</w:t>
      </w:r>
      <w:r>
        <w:rPr>
          <w:spacing w:val="-1"/>
        </w:rPr>
        <w:t xml:space="preserve"> </w:t>
      </w:r>
      <w:r>
        <w:rPr>
          <w:spacing w:val="1"/>
        </w:rPr>
        <w:t>r</w:t>
      </w:r>
      <w:r>
        <w:rPr>
          <w:spacing w:val="-1"/>
        </w:rPr>
        <w:t>e</w:t>
      </w:r>
      <w:r>
        <w:rPr/>
        <w:t>p</w:t>
      </w:r>
      <w:r>
        <w:rPr>
          <w:spacing w:val="-1"/>
        </w:rPr>
        <w:t>ea</w:t>
      </w:r>
      <w:r>
        <w:rPr/>
        <w:t>ted</w:t>
      </w:r>
      <w:r>
        <w:rPr>
          <w:spacing w:val="2"/>
        </w:rPr>
        <w:t xml:space="preserve"> </w:t>
      </w:r>
      <w:r>
        <w:rPr/>
        <w:t>for</w:t>
      </w:r>
      <w:r>
        <w:rPr>
          <w:spacing w:val="-1"/>
        </w:rPr>
        <w:t xml:space="preserve"> </w:t>
      </w:r>
      <w:r>
        <w:rPr/>
        <w:t>mu</w:t>
      </w:r>
      <w:r>
        <w:rPr>
          <w:spacing w:val="1"/>
        </w:rPr>
        <w:t>l</w:t>
      </w:r>
      <w:r>
        <w:rPr/>
        <w:t>t</w:t>
      </w:r>
      <w:r>
        <w:rPr>
          <w:spacing w:val="1"/>
        </w:rPr>
        <w:t>i</w:t>
      </w:r>
      <w:r>
        <w:rPr/>
        <w:t>ple inte</w:t>
      </w:r>
      <w:r>
        <w:rPr>
          <w:spacing w:val="1"/>
        </w:rPr>
        <w:t>r</w:t>
      </w:r>
      <w:r>
        <w:rPr/>
        <w:t>v</w:t>
      </w:r>
      <w:r>
        <w:rPr>
          <w:spacing w:val="-1"/>
        </w:rPr>
        <w:t>e</w:t>
      </w:r>
      <w:r>
        <w:rPr/>
        <w:t>nt</w:t>
      </w:r>
      <w:r>
        <w:rPr>
          <w:spacing w:val="1"/>
        </w:rPr>
        <w:t>i</w:t>
      </w:r>
      <w:r>
        <w:rPr/>
        <w:t>ons. Confid</w:t>
      </w:r>
      <w:r>
        <w:rPr>
          <w:spacing w:val="-1"/>
        </w:rPr>
        <w:t>e</w:t>
      </w:r>
      <w:r>
        <w:rPr/>
        <w:t>n</w:t>
      </w:r>
      <w:r>
        <w:rPr>
          <w:spacing w:val="-1"/>
        </w:rPr>
        <w:t>c</w:t>
      </w:r>
      <w:r>
        <w:rPr/>
        <w:t>e</w:t>
      </w:r>
      <w:r>
        <w:rPr>
          <w:spacing w:val="-1"/>
        </w:rPr>
        <w:t xml:space="preserve"> </w:t>
      </w:r>
      <w:r>
        <w:rPr/>
        <w:t>in</w:t>
      </w:r>
      <w:r>
        <w:rPr>
          <w:spacing w:val="1"/>
        </w:rPr>
        <w:t>t</w:t>
      </w:r>
      <w:r>
        <w:rPr>
          <w:spacing w:val="-1"/>
        </w:rPr>
        <w:t>e</w:t>
      </w:r>
      <w:r>
        <w:rPr/>
        <w:t>r</w:t>
      </w:r>
      <w:r>
        <w:rPr>
          <w:spacing w:val="1"/>
        </w:rPr>
        <w:t>v</w:t>
      </w:r>
      <w:r>
        <w:rPr>
          <w:spacing w:val="-1"/>
        </w:rPr>
        <w:t>a</w:t>
      </w:r>
      <w:r>
        <w:rPr/>
        <w:t>ls for</w:t>
      </w:r>
      <w:r>
        <w:rPr>
          <w:spacing w:val="1"/>
        </w:rPr>
        <w:t xml:space="preserve"> </w:t>
      </w:r>
      <w:r>
        <w:rPr>
          <w:spacing w:val="-1"/>
        </w:rPr>
        <w:t>risk/mean estimates and causal effect estimates a</w:t>
      </w:r>
      <w:r>
        <w:rPr>
          <w:spacing w:val="1"/>
        </w:rPr>
        <w:t>r</w:t>
      </w:r>
      <w:r>
        <w:rPr/>
        <w:t xml:space="preserve">e obtained by nonparametric bootstrapping, i.e., </w:t>
      </w:r>
      <w:r>
        <w:rPr>
          <w:spacing w:val="5"/>
        </w:rPr>
        <w:t>b</w:t>
      </w:r>
      <w:r>
        <w:rPr/>
        <w:t>y</w:t>
      </w:r>
      <w:r>
        <w:rPr>
          <w:spacing w:val="-5"/>
        </w:rPr>
        <w:t xml:space="preserve"> </w:t>
      </w:r>
      <w:r>
        <w:rPr>
          <w:spacing w:val="-1"/>
        </w:rPr>
        <w:t>re</w:t>
      </w:r>
      <w:r>
        <w:rPr>
          <w:spacing w:val="2"/>
        </w:rPr>
        <w:t>p</w:t>
      </w:r>
      <w:r>
        <w:rPr>
          <w:spacing w:val="-1"/>
        </w:rPr>
        <w:t>ea</w:t>
      </w:r>
      <w:r>
        <w:rPr/>
        <w:t>t</w:t>
      </w:r>
      <w:r>
        <w:rPr>
          <w:spacing w:val="1"/>
        </w:rPr>
        <w:t>i</w:t>
      </w:r>
      <w:r>
        <w:rPr>
          <w:spacing w:val="2"/>
        </w:rPr>
        <w:t>n</w:t>
      </w:r>
      <w:r>
        <w:rPr/>
        <w:t>g</w:t>
      </w:r>
      <w:r>
        <w:rPr>
          <w:spacing w:val="-1"/>
        </w:rPr>
        <w:t xml:space="preserve"> </w:t>
      </w:r>
      <w:r>
        <w:rPr/>
        <w:t>t</w:t>
      </w:r>
      <w:r>
        <w:rPr>
          <w:spacing w:val="3"/>
        </w:rPr>
        <w:t>h</w:t>
      </w:r>
      <w:r>
        <w:rPr>
          <w:spacing w:val="-1"/>
        </w:rPr>
        <w:t>e</w:t>
      </w:r>
      <w:r>
        <w:rPr/>
        <w:t>se</w:t>
      </w:r>
      <w:r>
        <w:rPr>
          <w:spacing w:val="-1"/>
        </w:rPr>
        <w:t xml:space="preserve"> three </w:t>
      </w:r>
      <w:r>
        <w:rPr/>
        <w:t>steps</w:t>
      </w:r>
      <w:r>
        <w:rPr>
          <w:spacing w:val="1"/>
        </w:rPr>
        <w:t xml:space="preserve"> </w:t>
      </w:r>
      <w:r>
        <w:rPr/>
        <w:t>for</w:t>
      </w:r>
      <w:r>
        <w:rPr>
          <w:spacing w:val="-1"/>
        </w:rPr>
        <w:t xml:space="preserve"> </w:t>
      </w:r>
      <w:r>
        <w:rPr>
          <w:spacing w:val="3"/>
        </w:rPr>
        <w:t>m</w:t>
      </w:r>
      <w:r>
        <w:rPr>
          <w:spacing w:val="-1"/>
        </w:rPr>
        <w:t>a</w:t>
      </w:r>
      <w:r>
        <w:rPr>
          <w:spacing w:val="5"/>
        </w:rPr>
        <w:t>n</w:t>
      </w:r>
      <w:r>
        <w:rPr/>
        <w:t>y</w:t>
      </w:r>
      <w:r>
        <w:rPr>
          <w:spacing w:val="-5"/>
        </w:rPr>
        <w:t xml:space="preserve"> </w:t>
      </w:r>
      <w:r>
        <w:rPr>
          <w:lang w:val="nl-NL"/>
        </w:rPr>
        <w:t>bootstr</w:t>
      </w:r>
      <w:r>
        <w:rPr>
          <w:spacing w:val="-1"/>
        </w:rPr>
        <w:t>a</w:t>
      </w:r>
      <w:r>
        <w:rPr/>
        <w:t xml:space="preserve">p samples. See a description of the algorithm in Taubman et al. (2009) and </w:t>
      </w:r>
      <w:r>
        <w:rPr>
          <w:lang w:val="de-DE"/>
        </w:rPr>
        <w:t xml:space="preserve">Young et al. (2014). </w:t>
      </w:r>
    </w:p>
    <w:p>
      <w:pPr>
        <w:pStyle w:val="Heading2"/>
        <w:spacing w:before="16" w:after="0"/>
        <w:rPr>
          <w:rFonts w:ascii="Calibri" w:hAnsi="Calibri" w:cs="Calibri"/>
          <w:sz w:val="22"/>
          <w:szCs w:val="22"/>
        </w:rPr>
      </w:pPr>
      <w:bookmarkStart w:id="2" w:name="_Toc101525272"/>
      <w:r>
        <w:rPr>
          <w:rFonts w:cs="Calibri" w:ascii="Calibri" w:hAnsi="Calibri"/>
          <w:sz w:val="22"/>
          <w:szCs w:val="22"/>
        </w:rPr>
        <w:t>The natural course</w:t>
      </w:r>
      <w:bookmarkEnd w:id="2"/>
    </w:p>
    <w:p>
      <w:pPr>
        <w:pStyle w:val="BodyA"/>
        <w:widowControl w:val="false"/>
        <w:spacing w:lineRule="auto" w:line="240" w:before="16" w:after="0"/>
        <w:rPr>
          <w:i/>
          <w:i/>
          <w:iCs/>
        </w:rPr>
      </w:pPr>
      <w:r>
        <w:rPr/>
        <w:t xml:space="preserve">The macro </w:t>
      </w:r>
      <w:r>
        <w:rPr>
          <w:spacing w:val="1"/>
        </w:rPr>
        <w:t>can</w:t>
      </w:r>
      <w:r>
        <w:rPr/>
        <w:t xml:space="preserve"> provide </w:t>
      </w:r>
      <w:r>
        <w:rPr>
          <w:spacing w:val="-1"/>
        </w:rPr>
        <w:t>estimates</w:t>
      </w:r>
      <w:r>
        <w:rPr>
          <w:i/>
        </w:rPr>
        <w:t xml:space="preserve"> </w:t>
      </w:r>
      <w:r>
        <w:rPr>
          <w:lang w:val="de-DE"/>
        </w:rPr>
        <w:t>und</w:t>
      </w:r>
      <w:r>
        <w:rPr>
          <w:spacing w:val="1"/>
        </w:rPr>
        <w:t>e</w:t>
      </w:r>
      <w:r>
        <w:rPr/>
        <w:t xml:space="preserve">r the natural course, i.e. under no intervention on treatment at any time (but elimination of censoring events if they are present in the data). When calculating estimates under the natural course, no change is made to any of the values of the covariates </w:t>
      </w:r>
      <w:r>
        <w:rPr>
          <w:i/>
        </w:rPr>
        <w:t>cov1,…,covp</w:t>
      </w:r>
      <w:r>
        <w:rPr/>
        <w:t xml:space="preserve"> after they are simulated at time k in step 2 above. The natural course can serve as a meaningful reference (</w:t>
      </w:r>
      <w:r>
        <w:rPr>
          <w:i/>
        </w:rPr>
        <w:t>refint</w:t>
      </w:r>
      <w:r>
        <w:rPr/>
        <w:t xml:space="preserve">=0). Furthermore, the natural course estimate can be used to assess model specification of the g-formula. Specifically, </w:t>
      </w:r>
      <w:r>
        <w:rPr>
          <w:color w:val="000000" w:themeColor="text1"/>
        </w:rPr>
        <w:t xml:space="preserve">analysts interested in assessing model specification of the g-formula estimates can use </w:t>
      </w:r>
      <w:r>
        <w:rPr>
          <w:color w:val="000000" w:themeColor="text1"/>
          <w:kern w:val="2"/>
        </w:rPr>
        <w:t>inverse probability (IP) weighting to estimate the natural course risk from the observed data and compare these IP-weighted estimates with the parametric g-formula estimates.</w:t>
      </w:r>
      <w:r>
        <w:rPr/>
        <w:t xml:space="preserve"> </w:t>
      </w:r>
      <w:r>
        <w:rPr>
          <w:color w:val="000000" w:themeColor="text1"/>
          <w:kern w:val="2"/>
        </w:rPr>
        <w:t>See Chiu et al (2022) for details.</w:t>
      </w:r>
      <w:r>
        <w:rPr>
          <w:color w:val="000000" w:themeColor="text1"/>
        </w:rPr>
        <w:t xml:space="preserve"> The comparison has been included in the GFORMULA Macro Version 4.0. </w:t>
      </w:r>
      <w:r>
        <w:rPr/>
        <w:t xml:space="preserve">Setting the macro parameter </w:t>
      </w:r>
      <w:r>
        <w:rPr>
          <w:i/>
        </w:rPr>
        <w:t>rungraphs</w:t>
      </w:r>
      <w:r>
        <w:rPr/>
        <w:t xml:space="preserve">=1 will output a .pdf file comparing the natural course estimates (both outcome risk and covariate means) via IP weighting at each time to those generated under the natural course via the parametric g-formula. </w:t>
      </w:r>
      <w:r>
        <w:rPr>
          <w:color w:val="000000" w:themeColor="text1"/>
        </w:rPr>
        <w:t xml:space="preserve">“Large” difference between the natural course estimates by IP weighting and those by the parametric g-formula suggest serious model misspecification—either (i) models used for the parametric g-formula or (ii) the censoring model used for IP weighting. </w:t>
      </w:r>
      <w:r>
        <w:rPr/>
        <w:t xml:space="preserve">Of note, while a model for censoring is not required for the parametric g-formula, when using </w:t>
      </w:r>
      <w:r>
        <w:rPr>
          <w:i/>
          <w:iCs/>
        </w:rPr>
        <w:t>rungraphs</w:t>
      </w:r>
      <w:r>
        <w:rPr/>
        <w:t xml:space="preserve">=1, users need to include a column of a time-varying censoring variable in the dataset and specify the parameter </w:t>
      </w:r>
      <w:r>
        <w:rPr>
          <w:i/>
          <w:iCs/>
        </w:rPr>
        <w:t xml:space="preserve">censor </w:t>
      </w:r>
      <w:r>
        <w:rPr/>
        <w:t xml:space="preserve">because the model for censoring will be used to estimate natural course by IP weighted method (for the purpose of assessment of model misspecification). </w:t>
      </w:r>
    </w:p>
    <w:p>
      <w:pPr>
        <w:pStyle w:val="NormalWeb"/>
        <w:spacing w:before="280" w:after="280"/>
        <w:rPr/>
      </w:pPr>
      <w:r>
        <w:rPr>
          <w:rFonts w:cs="Calibri" w:ascii="Calibri" w:hAnsi="Calibri"/>
          <w:sz w:val="22"/>
          <w:szCs w:val="22"/>
        </w:rPr>
        <w:t xml:space="preserve">When competing events are present, in </w:t>
      </w:r>
      <w:r>
        <w:rPr>
          <w:rFonts w:cs="Calibri" w:ascii="Calibri" w:hAnsi="Calibri"/>
          <w:color w:val="000000" w:themeColor="text1"/>
          <w:sz w:val="22"/>
          <w:szCs w:val="22"/>
        </w:rPr>
        <w:t xml:space="preserve">GFORMULA Macro Version 4.0, we require the user to </w:t>
      </w:r>
      <w:r>
        <w:rPr>
          <w:rFonts w:cs="Calibri" w:ascii="Calibri" w:hAnsi="Calibri"/>
          <w:sz w:val="22"/>
          <w:szCs w:val="22"/>
        </w:rPr>
        <w:t xml:space="preserve">include a column with a time-varying indicator of competing events in the input dataset, regardless whether competing events are treated as a censoring event or not.  For example, if death from CVD (variable: CVD_death) is a competing event for the outcome of interest, then users need to specify the macro parameter </w:t>
      </w:r>
      <w:r>
        <w:rPr>
          <w:rFonts w:cs="Calibri" w:ascii="Calibri" w:hAnsi="Calibri"/>
          <w:i/>
          <w:sz w:val="22"/>
          <w:szCs w:val="22"/>
        </w:rPr>
        <w:t>compevent=</w:t>
      </w:r>
      <w:r>
        <w:rPr>
          <w:rFonts w:cs="Calibri" w:ascii="Calibri" w:hAnsi="Calibri"/>
          <w:iCs/>
          <w:sz w:val="22"/>
          <w:szCs w:val="22"/>
        </w:rPr>
        <w:t>CVD_death</w:t>
      </w:r>
      <w:r>
        <w:rPr>
          <w:rFonts w:cs="Calibri" w:ascii="Calibri" w:hAnsi="Calibri"/>
          <w:i/>
          <w:sz w:val="22"/>
          <w:szCs w:val="22"/>
        </w:rPr>
        <w:t>.</w:t>
      </w:r>
      <w:r>
        <w:rPr>
          <w:rFonts w:cs="Calibri" w:ascii="Calibri" w:hAnsi="Calibri"/>
          <w:sz w:val="22"/>
          <w:szCs w:val="22"/>
        </w:rPr>
        <w:t xml:space="preserve"> A new parameter </w:t>
      </w:r>
      <w:r>
        <w:rPr>
          <w:rFonts w:cs="Calibri" w:ascii="Calibri" w:hAnsi="Calibri"/>
          <w:i/>
          <w:iCs/>
          <w:sz w:val="22"/>
          <w:szCs w:val="22"/>
        </w:rPr>
        <w:t>compevent_cens</w:t>
      </w:r>
      <w:r>
        <w:rPr>
          <w:rFonts w:cs="Calibri" w:ascii="Calibri" w:hAnsi="Calibri"/>
          <w:sz w:val="22"/>
          <w:szCs w:val="22"/>
        </w:rPr>
        <w:t xml:space="preserve"> allows users to determine whether competing events are treated as censoring events or not. Specifically, if the user chooses to treat competing events as censoring events (i.e., the algorithm targets a controlled direct effect), then set the macro parameter </w:t>
      </w:r>
      <w:r>
        <w:rPr>
          <w:rFonts w:cs="Calibri" w:ascii="Calibri" w:hAnsi="Calibri"/>
          <w:i/>
          <w:iCs/>
          <w:sz w:val="22"/>
          <w:szCs w:val="22"/>
        </w:rPr>
        <w:t xml:space="preserve">compevent_cens=1. </w:t>
      </w:r>
      <w:r>
        <w:rPr>
          <w:rFonts w:cs="Calibri" w:ascii="Calibri" w:hAnsi="Calibri"/>
          <w:sz w:val="22"/>
          <w:szCs w:val="22"/>
        </w:rPr>
        <w:t>Models for censoring and competing events will then be used to calculate natural course estimates by IP weighted method. When competing events are not treated as a censoring event (i.e., the algorithm targets a total effect), then users need to set the macro parameter</w:t>
      </w:r>
      <w:r>
        <w:rPr>
          <w:rFonts w:cs="Calibri" w:ascii="Calibri" w:hAnsi="Calibri"/>
          <w:i/>
          <w:sz w:val="22"/>
          <w:szCs w:val="22"/>
        </w:rPr>
        <w:t xml:space="preserve"> </w:t>
      </w:r>
      <w:r>
        <w:rPr>
          <w:rFonts w:cs="Calibri" w:ascii="Calibri" w:hAnsi="Calibri"/>
          <w:i/>
          <w:iCs/>
          <w:sz w:val="22"/>
          <w:szCs w:val="22"/>
        </w:rPr>
        <w:t>compevent_cens=0</w:t>
      </w:r>
      <w:r>
        <w:rPr>
          <w:rFonts w:cs="Calibri" w:ascii="Calibri" w:hAnsi="Calibri"/>
          <w:iCs/>
          <w:sz w:val="22"/>
          <w:szCs w:val="22"/>
        </w:rPr>
        <w:t>, and models for competing events will be used in the g-formula to calculate</w:t>
      </w:r>
      <w:r>
        <w:rPr>
          <w:rFonts w:ascii="Calibri" w:hAnsi="Calibri"/>
          <w:sz w:val="22"/>
          <w:szCs w:val="22"/>
        </w:rPr>
        <w:t xml:space="preserve"> the subdistribution cumulative incidence functions for the event of interest.  </w:t>
      </w:r>
    </w:p>
    <w:p>
      <w:pPr>
        <w:pStyle w:val="BodyA"/>
        <w:widowControl w:val="false"/>
        <w:spacing w:lineRule="auto" w:line="240" w:before="16" w:after="0"/>
        <w:rPr/>
      </w:pPr>
      <w:r>
        <w:rPr/>
        <w:t xml:space="preserve">  </w:t>
      </w:r>
    </w:p>
    <w:p>
      <w:pPr>
        <w:pStyle w:val="Heading2"/>
        <w:spacing w:before="16" w:after="0"/>
        <w:rPr/>
      </w:pPr>
      <w:bookmarkStart w:id="3" w:name="_Toc101525273"/>
      <w:r>
        <w:rPr/>
        <w:t>Required structure of the input da</w:t>
      </w:r>
      <w:r>
        <w:rPr>
          <w:spacing w:val="-1"/>
        </w:rPr>
        <w:t>t</w:t>
      </w:r>
      <w:r>
        <w:rPr/>
        <w:t xml:space="preserve">a </w:t>
      </w:r>
      <w:r>
        <w:rPr>
          <w:spacing w:val="1"/>
        </w:rPr>
        <w:t>set</w:t>
      </w:r>
      <w:bookmarkEnd w:id="3"/>
    </w:p>
    <w:p>
      <w:pPr>
        <w:pStyle w:val="BodyA"/>
        <w:widowControl w:val="false"/>
        <w:spacing w:lineRule="auto" w:line="240" w:before="16" w:after="0"/>
        <w:rPr/>
      </w:pPr>
      <w:r>
        <w:rPr/>
      </w:r>
    </w:p>
    <w:p>
      <w:pPr>
        <w:pStyle w:val="BodyA"/>
        <w:widowControl w:val="false"/>
        <w:spacing w:lineRule="auto" w:line="240" w:before="16" w:after="0"/>
        <w:rPr/>
      </w:pPr>
      <w:r>
        <w:rPr/>
        <w:t>The</w:t>
      </w:r>
      <w:r>
        <w:rPr>
          <w:spacing w:val="-1"/>
        </w:rPr>
        <w:t xml:space="preserve"> </w:t>
      </w:r>
      <w:r>
        <w:rPr/>
        <w:t>d</w:t>
      </w:r>
      <w:r>
        <w:rPr>
          <w:spacing w:val="-1"/>
        </w:rPr>
        <w:t>a</w:t>
      </w:r>
      <w:r>
        <w:rPr/>
        <w:t>ta must be</w:t>
      </w:r>
      <w:r>
        <w:rPr>
          <w:spacing w:val="-1"/>
        </w:rPr>
        <w:t xml:space="preserve"> </w:t>
      </w:r>
      <w:r>
        <w:rPr>
          <w:spacing w:val="1"/>
        </w:rPr>
        <w:t>a</w:t>
      </w:r>
      <w:r>
        <w:rPr/>
        <w:t>r</w:t>
      </w:r>
      <w:r>
        <w:rPr>
          <w:spacing w:val="-1"/>
        </w:rPr>
        <w:t>ra</w:t>
      </w:r>
      <w:r>
        <w:rPr>
          <w:spacing w:val="2"/>
        </w:rPr>
        <w:t>n</w:t>
      </w:r>
      <w:r>
        <w:rPr/>
        <w:t>g</w:t>
      </w:r>
      <w:r>
        <w:rPr>
          <w:spacing w:val="1"/>
        </w:rPr>
        <w:t>e</w:t>
      </w:r>
      <w:r>
        <w:rPr/>
        <w:t xml:space="preserve">d with one </w:t>
      </w:r>
      <w:r>
        <w:rPr>
          <w:spacing w:val="-1"/>
        </w:rPr>
        <w:t>rec</w:t>
      </w:r>
      <w:r>
        <w:rPr>
          <w:spacing w:val="2"/>
        </w:rPr>
        <w:t>o</w:t>
      </w:r>
      <w:r>
        <w:rPr/>
        <w:t>rd p</w:t>
      </w:r>
      <w:r>
        <w:rPr>
          <w:spacing w:val="-2"/>
        </w:rPr>
        <w:t>e</w:t>
      </w:r>
      <w:r>
        <w:rPr/>
        <w:t>r su</w:t>
      </w:r>
      <w:r>
        <w:rPr>
          <w:spacing w:val="2"/>
        </w:rPr>
        <w:t>b</w:t>
      </w:r>
      <w:r>
        <w:rPr/>
        <w:t>je</w:t>
      </w:r>
      <w:r>
        <w:rPr>
          <w:spacing w:val="-1"/>
        </w:rPr>
        <w:t>c</w:t>
      </w:r>
      <w:r>
        <w:rPr/>
        <w:t xml:space="preserve">t (identified by the macro parameter </w:t>
      </w:r>
      <w:r>
        <w:rPr>
          <w:i/>
          <w:iCs/>
        </w:rPr>
        <w:t>id</w:t>
      </w:r>
      <w:r>
        <w:rPr/>
        <w:t xml:space="preserve">) and time k (identified by the parameter </w:t>
      </w:r>
      <w:r>
        <w:rPr>
          <w:i/>
          <w:iCs/>
        </w:rPr>
        <w:t>time</w:t>
      </w:r>
      <w:r>
        <w:rPr/>
        <w:t xml:space="preserve">).  The parameter </w:t>
      </w:r>
      <w:r>
        <w:rPr>
          <w:i/>
          <w:iCs/>
        </w:rPr>
        <w:t>time</w:t>
      </w:r>
      <w:r>
        <w:rPr/>
        <w:t xml:space="preserve"> </w:t>
      </w:r>
      <w:r>
        <w:rPr>
          <w:u w:val="single"/>
        </w:rPr>
        <w:t>must</w:t>
      </w:r>
      <w:r>
        <w:rPr/>
        <w:t xml:space="preserve"> begin at 0 for each subject (the interval that subject enters the study or “baseline”) and increment by 1 for each subsequent interval. The parameter </w:t>
      </w:r>
      <w:r>
        <w:rPr>
          <w:i/>
          <w:iCs/>
        </w:rPr>
        <w:t>timepoints</w:t>
      </w:r>
      <w:r>
        <w:rPr/>
        <w:t xml:space="preserve"> specifies the desired end of follow-up interval.  For example, if </w:t>
      </w:r>
      <w:r>
        <w:rPr>
          <w:i/>
          <w:iCs/>
        </w:rPr>
        <w:t>time</w:t>
      </w:r>
      <w:r>
        <w:rPr/>
        <w:t xml:space="preserve"> indexes month of follow-up and the 60- month risk/mean is of interest then the user should set </w:t>
      </w:r>
      <w:r>
        <w:rPr>
          <w:i/>
          <w:iCs/>
        </w:rPr>
        <w:t>timepoints</w:t>
      </w:r>
      <w:r>
        <w:rPr/>
        <w:t xml:space="preserve">=60. The largest possible value of </w:t>
      </w:r>
      <w:r>
        <w:rPr>
          <w:i/>
          <w:iCs/>
        </w:rPr>
        <w:t>time</w:t>
      </w:r>
      <w:r>
        <w:rPr/>
        <w:t xml:space="preserve"> allowable for any subject must be </w:t>
      </w:r>
      <w:r>
        <w:rPr>
          <w:i/>
          <w:iCs/>
        </w:rPr>
        <w:t>timepoints</w:t>
      </w:r>
      <w:r>
        <w:rPr/>
        <w:t xml:space="preserve">-1 as the </w:t>
      </w:r>
      <w:r>
        <w:rPr>
          <w:i/>
          <w:iCs/>
        </w:rPr>
        <w:t>time</w:t>
      </w:r>
      <w:r>
        <w:rPr/>
        <w:t xml:space="preserve"> index must begin at 0.</w:t>
      </w:r>
      <w:r>
        <w:rPr>
          <w:rFonts w:eastAsia="Times New Roman"/>
        </w:rPr>
        <w:br/>
      </w:r>
    </w:p>
    <w:p>
      <w:pPr>
        <w:pStyle w:val="BodyA"/>
        <w:widowControl w:val="false"/>
        <w:spacing w:lineRule="auto" w:line="240" w:before="16" w:after="0"/>
        <w:rPr>
          <w:rFonts w:eastAsia="Times New Roman"/>
        </w:rPr>
      </w:pPr>
      <w:r>
        <w:rPr/>
        <w:t xml:space="preserve">For each </w:t>
      </w:r>
      <w:r>
        <w:rPr>
          <w:i/>
          <w:iCs/>
        </w:rPr>
        <w:t>id</w:t>
      </w:r>
      <w:r>
        <w:rPr/>
        <w:t xml:space="preserve">, the record </w:t>
      </w:r>
      <w:r>
        <w:rPr>
          <w:i/>
          <w:iCs/>
        </w:rPr>
        <w:t>time</w:t>
      </w:r>
      <w:r>
        <w:rPr/>
        <w:t>=0 corresponds to the first time interval in which that subject meets the eligibility criteria for the study (baseline). This baseline may or may not correspond to the same calendar time for all subjects.  For outctype=</w:t>
      </w:r>
      <w:r>
        <w:rPr>
          <w:i/>
          <w:iCs/>
        </w:rPr>
        <w:t>bineofu</w:t>
      </w:r>
      <w:r>
        <w:rPr/>
        <w:t xml:space="preserve"> or </w:t>
      </w:r>
      <w:r>
        <w:rPr>
          <w:i/>
          <w:iCs/>
        </w:rPr>
        <w:t>conteofu</w:t>
      </w:r>
      <w:r>
        <w:rPr/>
        <w:t xml:space="preserve">, </w:t>
      </w:r>
      <w:r>
        <w:rPr>
          <w:i/>
          <w:iCs/>
        </w:rPr>
        <w:t>time</w:t>
      </w:r>
      <w:r>
        <w:rPr/>
        <w:t xml:space="preserve">=0 should occur early enough to allow for complete follow-up. For example, if interest is in the outcome mean at 5-year follow-up and the administrative end of the study was in 2010 (all subjects stopped being followed by this time), then only subjects whose </w:t>
      </w:r>
      <w:r>
        <w:rPr>
          <w:i/>
          <w:iCs/>
        </w:rPr>
        <w:t>time</w:t>
      </w:r>
      <w:r>
        <w:rPr/>
        <w:t xml:space="preserve">=0 is in 2005 or earlier should be included in the data set.  </w:t>
      </w:r>
    </w:p>
    <w:p>
      <w:pPr>
        <w:pStyle w:val="BodyA"/>
        <w:widowControl w:val="false"/>
        <w:spacing w:lineRule="auto" w:line="240" w:before="16" w:after="0"/>
        <w:rPr>
          <w:rFonts w:eastAsia="Times New Roman"/>
        </w:rPr>
      </w:pPr>
      <w:r>
        <w:rPr/>
        <w:t xml:space="preserve">  </w:t>
      </w:r>
    </w:p>
    <w:p>
      <w:pPr>
        <w:pStyle w:val="BodyA"/>
        <w:widowControl w:val="false"/>
        <w:spacing w:lineRule="auto" w:line="240" w:before="16" w:after="0"/>
        <w:ind w:right="151" w:hanging="0"/>
        <w:rPr>
          <w:rFonts w:eastAsia="Times New Roman"/>
          <w:spacing w:val="1"/>
        </w:rPr>
      </w:pPr>
      <w:r>
        <w:rPr/>
        <w:t xml:space="preserve">Baseline time-fixed covariates (fixed in value across </w:t>
      </w:r>
      <w:r>
        <w:rPr>
          <w:i/>
          <w:iCs/>
        </w:rPr>
        <w:t>time</w:t>
      </w:r>
      <w:r>
        <w:rPr/>
        <w:t xml:space="preserve"> records for the same subject </w:t>
      </w:r>
      <w:r>
        <w:rPr>
          <w:i/>
          <w:iCs/>
        </w:rPr>
        <w:t>id</w:t>
      </w:r>
      <w:r>
        <w:rPr/>
        <w:t xml:space="preserve">) are specified in the parameter </w:t>
      </w:r>
      <w:r>
        <w:rPr>
          <w:i/>
          <w:iCs/>
        </w:rPr>
        <w:t>fixedcov</w:t>
      </w:r>
      <w:r>
        <w:rPr/>
        <w:t xml:space="preserve">. </w:t>
      </w:r>
      <w:r>
        <w:rPr>
          <w:spacing w:val="-1"/>
        </w:rPr>
        <w:t>T</w:t>
      </w:r>
      <w:r>
        <w:rPr>
          <w:spacing w:val="1"/>
        </w:rPr>
        <w:t>i</w:t>
      </w:r>
      <w:r>
        <w:rPr/>
        <w:t>m</w:t>
      </w:r>
      <w:r>
        <w:rPr>
          <w:spacing w:val="2"/>
        </w:rPr>
        <w:t>e</w:t>
      </w:r>
      <w:r>
        <w:rPr>
          <w:spacing w:val="-1"/>
        </w:rPr>
        <w:t>-</w:t>
      </w:r>
      <w:r>
        <w:rPr/>
        <w:t>v</w:t>
      </w:r>
      <w:r>
        <w:rPr>
          <w:spacing w:val="-1"/>
        </w:rPr>
        <w:t>a</w:t>
      </w:r>
      <w:r>
        <w:rPr>
          <w:spacing w:val="4"/>
        </w:rPr>
        <w:t>r</w:t>
      </w:r>
      <w:r>
        <w:rPr>
          <w:spacing w:val="-5"/>
        </w:rPr>
        <w:t>y</w:t>
      </w:r>
      <w:r>
        <w:rPr/>
        <w:t>i</w:t>
      </w:r>
      <w:r>
        <w:rPr>
          <w:spacing w:val="3"/>
        </w:rPr>
        <w:t>n</w:t>
      </w:r>
      <w:r>
        <w:rPr/>
        <w:t>g</w:t>
      </w:r>
      <w:r>
        <w:rPr>
          <w:spacing w:val="-2"/>
        </w:rPr>
        <w:t xml:space="preserve"> </w:t>
      </w:r>
      <w:r>
        <w:rPr>
          <w:spacing w:val="-1"/>
        </w:rPr>
        <w:t>c</w:t>
      </w:r>
      <w:r>
        <w:rPr/>
        <w:t>o</w:t>
      </w:r>
      <w:r>
        <w:rPr>
          <w:spacing w:val="2"/>
        </w:rPr>
        <w:t>v</w:t>
      </w:r>
      <w:r>
        <w:rPr>
          <w:spacing w:val="-1"/>
        </w:rPr>
        <w:t>a</w:t>
      </w:r>
      <w:r>
        <w:rPr/>
        <w:t>ri</w:t>
      </w:r>
      <w:r>
        <w:rPr>
          <w:spacing w:val="-1"/>
        </w:rPr>
        <w:t>a</w:t>
      </w:r>
      <w:r>
        <w:rPr>
          <w:spacing w:val="3"/>
        </w:rPr>
        <w:t>t</w:t>
      </w:r>
      <w:r>
        <w:rPr/>
        <w:t xml:space="preserve">es for each </w:t>
      </w:r>
      <w:r>
        <w:rPr>
          <w:i/>
          <w:iCs/>
        </w:rPr>
        <w:t>id</w:t>
      </w:r>
      <w:r>
        <w:rPr/>
        <w:t xml:space="preserve"> measured in each </w:t>
      </w:r>
      <w:r>
        <w:rPr>
          <w:i/>
          <w:iCs/>
          <w:spacing w:val="-1"/>
        </w:rPr>
        <w:t>time</w:t>
      </w:r>
      <w:r>
        <w:rPr>
          <w:spacing w:val="-1"/>
        </w:rPr>
        <w:t>=</w:t>
      </w:r>
      <w:r>
        <w:rPr>
          <w:i/>
          <w:spacing w:val="-1"/>
        </w:rPr>
        <w:t>k</w:t>
      </w:r>
      <w:r>
        <w:rPr>
          <w:spacing w:val="-1"/>
        </w:rPr>
        <w:t xml:space="preserve"> are specified in the</w:t>
      </w:r>
      <w:r>
        <w:rPr/>
        <w:t xml:space="preserve"> parameters </w:t>
      </w:r>
      <w:r>
        <w:rPr>
          <w:i/>
          <w:iCs/>
        </w:rPr>
        <w:t>cov1-covp</w:t>
      </w:r>
      <w:r>
        <w:rPr/>
        <w:t xml:space="preserve">. </w:t>
      </w:r>
    </w:p>
    <w:p>
      <w:pPr>
        <w:pStyle w:val="BodyA"/>
        <w:widowControl w:val="false"/>
        <w:spacing w:lineRule="auto" w:line="240" w:before="16" w:after="0"/>
        <w:ind w:left="100" w:right="151" w:hanging="0"/>
        <w:rPr>
          <w:rFonts w:eastAsia="Times New Roman"/>
          <w:spacing w:val="1"/>
        </w:rPr>
      </w:pPr>
      <w:r>
        <w:rPr>
          <w:rFonts w:eastAsia="Times New Roman"/>
          <w:spacing w:val="1"/>
        </w:rPr>
      </w:r>
    </w:p>
    <w:p>
      <w:pPr>
        <w:pStyle w:val="BodyA"/>
        <w:widowControl w:val="false"/>
        <w:spacing w:lineRule="auto" w:line="240" w:before="16" w:after="0"/>
        <w:ind w:right="151" w:hanging="0"/>
        <w:rPr>
          <w:rFonts w:eastAsia="Times New Roman"/>
          <w:u w:val="single"/>
        </w:rPr>
      </w:pPr>
      <w:r>
        <w:rPr>
          <w:spacing w:val="1"/>
        </w:rPr>
        <w:t>Coding requirements for outcomes in the input data set depends on the outcome type:</w:t>
      </w:r>
      <w:r>
        <w:rPr>
          <w:u w:val="single"/>
        </w:rPr>
        <w:t xml:space="preserve"> </w:t>
      </w:r>
    </w:p>
    <w:p>
      <w:pPr>
        <w:pStyle w:val="BodyA"/>
        <w:widowControl w:val="false"/>
        <w:spacing w:lineRule="auto" w:line="240" w:before="16" w:after="0"/>
        <w:ind w:left="100" w:right="151" w:hanging="0"/>
        <w:rPr>
          <w:rFonts w:eastAsia="Times New Roman"/>
          <w:u w:val="single"/>
        </w:rPr>
      </w:pPr>
      <w:r>
        <w:rPr>
          <w:rFonts w:eastAsia="Times New Roman"/>
          <w:u w:val="single" w:color="000000"/>
        </w:rPr>
      </w:r>
    </w:p>
    <w:p>
      <w:pPr>
        <w:pStyle w:val="BodyA"/>
        <w:numPr>
          <w:ilvl w:val="0"/>
          <w:numId w:val="3"/>
        </w:numPr>
        <w:spacing w:lineRule="auto" w:line="240" w:before="16" w:after="0"/>
        <w:rPr>
          <w:rFonts w:eastAsia="Times New Roman"/>
          <w:b/>
          <w:b/>
        </w:rPr>
      </w:pPr>
      <w:r>
        <w:rPr>
          <w:b/>
          <w:iCs/>
        </w:rPr>
        <w:t>outctype=binsurv</w:t>
      </w:r>
    </w:p>
    <w:p>
      <w:pPr>
        <w:pStyle w:val="BodyA"/>
        <w:spacing w:lineRule="auto" w:line="240" w:before="16" w:after="0"/>
        <w:rPr>
          <w:spacing w:val="-1"/>
        </w:rPr>
      </w:pPr>
      <w:r>
        <w:rPr/>
        <w:t xml:space="preserve">The time-varying indicator of the failure event of interest is specified in the parameter </w:t>
      </w:r>
      <w:r>
        <w:rPr>
          <w:i/>
          <w:iCs/>
        </w:rPr>
        <w:t>outc</w:t>
      </w:r>
      <w:r>
        <w:rPr/>
        <w:t xml:space="preserve">. For records with </w:t>
      </w:r>
      <w:r>
        <w:rPr>
          <w:i/>
          <w:iCs/>
        </w:rPr>
        <w:t>time</w:t>
      </w:r>
      <w:r>
        <w:rPr/>
        <w:t xml:space="preserve">=k the failure indicator on that line should be defined as an indicator of </w:t>
      </w:r>
      <w:r>
        <w:rPr>
          <w:spacing w:val="-1"/>
        </w:rPr>
        <w:t>w</w:t>
      </w:r>
      <w:r>
        <w:rPr/>
        <w:t>h</w:t>
      </w:r>
      <w:r>
        <w:rPr>
          <w:spacing w:val="-1"/>
        </w:rPr>
        <w:t>e</w:t>
      </w:r>
      <w:r>
        <w:rPr>
          <w:spacing w:val="3"/>
        </w:rPr>
        <w:t>t</w:t>
      </w:r>
      <w:r>
        <w:rPr/>
        <w:t>h</w:t>
      </w:r>
      <w:r>
        <w:rPr>
          <w:spacing w:val="-1"/>
        </w:rPr>
        <w:t>e</w:t>
      </w:r>
      <w:r>
        <w:rPr/>
        <w:t>r the</w:t>
      </w:r>
      <w:r>
        <w:rPr>
          <w:spacing w:val="-1"/>
        </w:rPr>
        <w:t xml:space="preserve"> </w:t>
      </w:r>
      <w:r>
        <w:rPr/>
        <w:t xml:space="preserve">outcome (event of interest) </w:t>
      </w:r>
      <w:r>
        <w:rPr>
          <w:spacing w:val="-1"/>
        </w:rPr>
        <w:t xml:space="preserve">has occurred for that </w:t>
      </w:r>
      <w:r>
        <w:rPr>
          <w:i/>
          <w:iCs/>
          <w:spacing w:val="-1"/>
        </w:rPr>
        <w:t>id</w:t>
      </w:r>
      <w:r>
        <w:rPr>
          <w:spacing w:val="-1"/>
        </w:rPr>
        <w:t xml:space="preserve"> between interval </w:t>
      </w:r>
      <w:r>
        <w:rPr>
          <w:i/>
          <w:spacing w:val="-1"/>
        </w:rPr>
        <w:t>k</w:t>
      </w:r>
      <w:r>
        <w:rPr>
          <w:spacing w:val="-1"/>
        </w:rPr>
        <w:t xml:space="preserve"> and interval </w:t>
      </w:r>
      <w:r>
        <w:rPr>
          <w:i/>
          <w:spacing w:val="-1"/>
        </w:rPr>
        <w:t>k</w:t>
      </w:r>
      <w:r>
        <w:rPr>
          <w:spacing w:val="-1"/>
        </w:rPr>
        <w:t xml:space="preserve">+1 covariate measurements.  When </w:t>
      </w:r>
      <w:r>
        <w:rPr>
          <w:i/>
          <w:spacing w:val="-1"/>
        </w:rPr>
        <w:t>outc</w:t>
      </w:r>
      <w:r>
        <w:rPr>
          <w:spacing w:val="-1"/>
        </w:rPr>
        <w:t xml:space="preserve">=1 on line </w:t>
      </w:r>
      <w:r>
        <w:rPr>
          <w:i/>
          <w:spacing w:val="-1"/>
        </w:rPr>
        <w:t>time</w:t>
      </w:r>
      <w:r>
        <w:rPr>
          <w:spacing w:val="-1"/>
        </w:rPr>
        <w:t>=</w:t>
      </w:r>
      <w:r>
        <w:rPr>
          <w:i/>
          <w:spacing w:val="-1"/>
        </w:rPr>
        <w:t>k</w:t>
      </w:r>
      <w:r>
        <w:rPr>
          <w:spacing w:val="-1"/>
        </w:rPr>
        <w:t xml:space="preserve"> for a given subject, this should be the last line in the data for that subject.  When time intervals are of long duration and measurements within intervals are cross-sectional, coding decisions to ensure covariates “precede” the outcome on a given line k may require assumptions.  </w:t>
      </w:r>
    </w:p>
    <w:p>
      <w:pPr>
        <w:pStyle w:val="BodyA"/>
        <w:spacing w:lineRule="auto" w:line="240" w:before="16" w:after="0"/>
        <w:rPr>
          <w:spacing w:val="-1"/>
        </w:rPr>
      </w:pPr>
      <w:r>
        <w:rPr>
          <w:spacing w:val="-1"/>
        </w:rPr>
      </w:r>
    </w:p>
    <w:p>
      <w:pPr>
        <w:pStyle w:val="BodyA"/>
        <w:spacing w:lineRule="auto" w:line="240" w:before="16" w:after="0"/>
        <w:rPr>
          <w:spacing w:val="-1"/>
        </w:rPr>
      </w:pPr>
      <w:r>
        <w:rPr>
          <w:spacing w:val="-1"/>
        </w:rPr>
        <w:t xml:space="preserve">If there are censoring events in the data, the user may have a variable in the data set that is a time-varying indicator of censoring in the time between covariate measurements in interval </w:t>
      </w:r>
      <w:r>
        <w:rPr>
          <w:i/>
          <w:spacing w:val="-1"/>
        </w:rPr>
        <w:t>k</w:t>
      </w:r>
      <w:r>
        <w:rPr>
          <w:spacing w:val="-1"/>
        </w:rPr>
        <w:t xml:space="preserve"> and interval </w:t>
      </w:r>
      <w:r>
        <w:rPr>
          <w:i/>
          <w:spacing w:val="-1"/>
        </w:rPr>
        <w:t>k</w:t>
      </w:r>
      <w:r>
        <w:rPr>
          <w:spacing w:val="-1"/>
        </w:rPr>
        <w:t xml:space="preserve">+1.  There may be multiple reasons for censoring.  The macro expects that the input data is coded such that, if a censoring event occurs between interval k and interval </w:t>
      </w:r>
      <w:r>
        <w:rPr>
          <w:i/>
          <w:spacing w:val="-1"/>
        </w:rPr>
        <w:t>k</w:t>
      </w:r>
      <w:r>
        <w:rPr>
          <w:spacing w:val="-1"/>
        </w:rPr>
        <w:t xml:space="preserve">+1 covariate measurements, then the line </w:t>
      </w:r>
      <w:r>
        <w:rPr>
          <w:i/>
          <w:spacing w:val="-1"/>
        </w:rPr>
        <w:t>time</w:t>
      </w:r>
      <w:r>
        <w:rPr>
          <w:spacing w:val="-1"/>
        </w:rPr>
        <w:t>=</w:t>
      </w:r>
      <w:r>
        <w:rPr>
          <w:i/>
          <w:spacing w:val="-1"/>
        </w:rPr>
        <w:t>k</w:t>
      </w:r>
      <w:r>
        <w:rPr>
          <w:spacing w:val="-1"/>
        </w:rPr>
        <w:t xml:space="preserve"> is the last record in the data for that subject.  On such lines, </w:t>
      </w:r>
      <w:r>
        <w:rPr>
          <w:i/>
          <w:spacing w:val="-1"/>
        </w:rPr>
        <w:t>outc</w:t>
      </w:r>
      <w:r>
        <w:rPr>
          <w:spacing w:val="-1"/>
        </w:rPr>
        <w:t xml:space="preserve"> may be coded as missing or 0.  If coded as missing then such censored records will be excluded when fitting the hazard model in Step 1b of the algorithm (see Section </w:t>
      </w:r>
      <w:r>
        <w:rPr>
          <w:i/>
          <w:spacing w:val="-1"/>
        </w:rPr>
        <w:t>Outline of the Algorithm</w:t>
      </w:r>
      <w:r>
        <w:rPr>
          <w:spacing w:val="-1"/>
        </w:rPr>
        <w:t xml:space="preserve">) and in estimating the component hazards for nonparametric estimation of observed risks (see Section </w:t>
      </w:r>
      <w:r>
        <w:rPr>
          <w:i/>
          <w:spacing w:val="-1"/>
        </w:rPr>
        <w:t>Natural Course</w:t>
      </w:r>
      <w:r>
        <w:rPr>
          <w:spacing w:val="-1"/>
        </w:rPr>
        <w:t xml:space="preserve">). If coded as 0 they will be included in computing these estimates. This choice will make no difference to estimates when intervals are made small enough such that there are no failures in intervals where there are censoring events (and the pooled logistic model in step 1b perfectly fits the data).  This decision of whether to code the </w:t>
      </w:r>
      <w:r>
        <w:rPr>
          <w:i/>
          <w:spacing w:val="-1"/>
        </w:rPr>
        <w:t>outc</w:t>
      </w:r>
      <w:r>
        <w:rPr>
          <w:spacing w:val="-1"/>
        </w:rPr>
        <w:t xml:space="preserve"> as 0 or missing on line </w:t>
      </w:r>
      <w:r>
        <w:rPr>
          <w:i/>
          <w:spacing w:val="-1"/>
        </w:rPr>
        <w:t>k</w:t>
      </w:r>
      <w:r>
        <w:rPr>
          <w:spacing w:val="-1"/>
        </w:rPr>
        <w:t xml:space="preserve"> if a subject is first censored between </w:t>
      </w:r>
      <w:r>
        <w:rPr>
          <w:i/>
          <w:spacing w:val="-1"/>
        </w:rPr>
        <w:t>k</w:t>
      </w:r>
      <w:r>
        <w:rPr>
          <w:spacing w:val="-1"/>
        </w:rPr>
        <w:t xml:space="preserve"> and </w:t>
      </w:r>
      <w:r>
        <w:rPr>
          <w:i/>
          <w:spacing w:val="-1"/>
        </w:rPr>
        <w:t>k</w:t>
      </w:r>
      <w:r>
        <w:rPr>
          <w:spacing w:val="-1"/>
        </w:rPr>
        <w:t xml:space="preserve">+1 covariate measurements is conceptually a choice of whether to count such subjects in the </w:t>
      </w:r>
      <w:r>
        <w:rPr>
          <w:i/>
          <w:spacing w:val="-1"/>
        </w:rPr>
        <w:t>time</w:t>
      </w:r>
      <w:r>
        <w:rPr>
          <w:spacing w:val="-1"/>
        </w:rPr>
        <w:t>=</w:t>
      </w:r>
      <w:r>
        <w:rPr>
          <w:i/>
          <w:spacing w:val="-1"/>
        </w:rPr>
        <w:t>k</w:t>
      </w:r>
      <w:r>
        <w:rPr>
          <w:spacing w:val="-1"/>
        </w:rPr>
        <w:t xml:space="preserve"> risk set or not, respectively.</w:t>
      </w:r>
    </w:p>
    <w:p>
      <w:pPr>
        <w:pStyle w:val="BodyA"/>
        <w:spacing w:lineRule="auto" w:line="240" w:before="16" w:after="0"/>
        <w:rPr/>
      </w:pPr>
      <w:r>
        <w:rPr/>
      </w:r>
    </w:p>
    <w:p>
      <w:pPr>
        <w:pStyle w:val="BodyA"/>
        <w:spacing w:lineRule="auto" w:line="240" w:before="16" w:after="0"/>
        <w:rPr>
          <w:color w:val="auto"/>
        </w:rPr>
      </w:pPr>
      <w:r>
        <w:rPr/>
        <w:t xml:space="preserve">The following is an example of how the data should be structured for a subject with </w:t>
      </w:r>
      <w:r>
        <w:rPr>
          <w:i/>
        </w:rPr>
        <w:t>id</w:t>
      </w:r>
      <w:r>
        <w:rPr/>
        <w:t xml:space="preserve">=66 who experiences the outcome (variable “death”) after measurement of </w:t>
      </w:r>
      <w:r>
        <w:rPr>
          <w:i/>
        </w:rPr>
        <w:t>time</w:t>
      </w:r>
      <w:r>
        <w:rPr/>
        <w:t xml:space="preserve">=5 covariates yet before we would have measured </w:t>
      </w:r>
      <w:r>
        <w:rPr>
          <w:i/>
        </w:rPr>
        <w:t>time</w:t>
      </w:r>
      <w:r>
        <w:rPr/>
        <w:t xml:space="preserve">=6 </w:t>
      </w:r>
      <w:r>
        <w:rPr>
          <w:color w:val="auto"/>
        </w:rPr>
        <w:t xml:space="preserve">covariates such that </w:t>
      </w:r>
      <w:r>
        <w:rPr>
          <w:i/>
          <w:color w:val="auto"/>
        </w:rPr>
        <w:t>time</w:t>
      </w:r>
      <w:r>
        <w:rPr>
          <w:color w:val="auto"/>
        </w:rPr>
        <w:t>=5 is this subject’s last record in the data set:</w:t>
      </w:r>
    </w:p>
    <w:p>
      <w:pPr>
        <w:pStyle w:val="BodyA"/>
        <w:spacing w:lineRule="auto" w:line="240" w:before="16" w:after="0"/>
        <w:rPr>
          <w:color w:val="auto"/>
        </w:rPr>
      </w:pPr>
      <w:r>
        <w:rPr>
          <w:color w:val="auto"/>
        </w:rPr>
      </w:r>
    </w:p>
    <w:tbl>
      <w:tblPr>
        <w:tblStyle w:val="TableGrid"/>
        <w:tblW w:w="908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714"/>
        <w:gridCol w:w="811"/>
        <w:gridCol w:w="989"/>
        <w:gridCol w:w="811"/>
        <w:gridCol w:w="809"/>
        <w:gridCol w:w="810"/>
        <w:gridCol w:w="1171"/>
        <w:gridCol w:w="990"/>
        <w:gridCol w:w="1979"/>
      </w:tblGrid>
      <w:tr>
        <w:trPr/>
        <w:tc>
          <w:tcPr>
            <w:tcW w:w="714" w:type="dxa"/>
            <w:tcBorders/>
          </w:tcPr>
          <w:p>
            <w:pPr>
              <w:pStyle w:val="BodyA"/>
              <w:widowControl/>
              <w:pBdr/>
              <w:spacing w:lineRule="auto" w:line="240" w:before="16" w:after="0"/>
              <w:jc w:val="left"/>
              <w:rPr>
                <w:color w:val="auto"/>
              </w:rPr>
            </w:pPr>
            <w:r>
              <w:rPr>
                <w:color w:val="auto"/>
                <w:kern w:val="0"/>
                <w:lang w:val="en-US" w:eastAsia="en-US" w:bidi="ar-SA"/>
              </w:rPr>
              <w:t>obs</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id</w:t>
            </w:r>
          </w:p>
        </w:tc>
        <w:tc>
          <w:tcPr>
            <w:tcW w:w="989" w:type="dxa"/>
            <w:tcBorders/>
          </w:tcPr>
          <w:p>
            <w:pPr>
              <w:pStyle w:val="BodyA"/>
              <w:widowControl/>
              <w:pBdr/>
              <w:spacing w:lineRule="auto" w:line="240" w:before="16" w:after="0"/>
              <w:jc w:val="left"/>
              <w:rPr>
                <w:color w:val="auto"/>
              </w:rPr>
            </w:pPr>
            <w:r>
              <w:rPr>
                <w:color w:val="auto"/>
                <w:kern w:val="0"/>
                <w:lang w:val="en-US" w:eastAsia="en-US" w:bidi="ar-SA"/>
              </w:rPr>
              <w:t>time</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mt</w:t>
            </w:r>
          </w:p>
        </w:tc>
        <w:tc>
          <w:tcPr>
            <w:tcW w:w="809" w:type="dxa"/>
            <w:tcBorders/>
          </w:tcPr>
          <w:p>
            <w:pPr>
              <w:pStyle w:val="BodyA"/>
              <w:widowControl/>
              <w:pBdr/>
              <w:spacing w:lineRule="auto" w:line="240" w:before="16" w:after="0"/>
              <w:jc w:val="left"/>
              <w:rPr>
                <w:color w:val="auto"/>
              </w:rPr>
            </w:pPr>
            <w:r>
              <w:rPr>
                <w:color w:val="auto"/>
                <w:kern w:val="0"/>
                <w:lang w:val="en-US" w:eastAsia="en-US" w:bidi="ar-SA"/>
              </w:rPr>
              <w:t>fish</w:t>
            </w:r>
          </w:p>
        </w:tc>
        <w:tc>
          <w:tcPr>
            <w:tcW w:w="810" w:type="dxa"/>
            <w:tcBorders/>
          </w:tcPr>
          <w:p>
            <w:pPr>
              <w:pStyle w:val="BodyA"/>
              <w:widowControl/>
              <w:pBdr/>
              <w:spacing w:lineRule="auto" w:line="240" w:before="16" w:after="0"/>
              <w:jc w:val="left"/>
              <w:rPr>
                <w:color w:val="auto"/>
              </w:rPr>
            </w:pPr>
            <w:r>
              <w:rPr>
                <w:color w:val="auto"/>
                <w:kern w:val="0"/>
                <w:lang w:val="en-US" w:eastAsia="en-US" w:bidi="ar-SA"/>
              </w:rPr>
              <w:t>cig</w:t>
            </w:r>
          </w:p>
        </w:tc>
        <w:tc>
          <w:tcPr>
            <w:tcW w:w="1171" w:type="dxa"/>
            <w:tcBorders/>
          </w:tcPr>
          <w:p>
            <w:pPr>
              <w:pStyle w:val="BodyA"/>
              <w:widowControl/>
              <w:pBdr/>
              <w:spacing w:lineRule="auto" w:line="240" w:before="16" w:after="0"/>
              <w:jc w:val="left"/>
              <w:rPr>
                <w:color w:val="auto"/>
              </w:rPr>
            </w:pPr>
            <w:r>
              <w:rPr>
                <w:color w:val="auto"/>
                <w:kern w:val="0"/>
                <w:lang w:val="en-US" w:eastAsia="en-US" w:bidi="ar-SA"/>
              </w:rPr>
              <w:t>cigprebl</w:t>
            </w:r>
          </w:p>
        </w:tc>
        <w:tc>
          <w:tcPr>
            <w:tcW w:w="990"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cens</w:t>
            </w:r>
          </w:p>
        </w:tc>
        <w:tc>
          <w:tcPr>
            <w:tcW w:w="1979" w:type="dxa"/>
            <w:tcBorders/>
          </w:tcPr>
          <w:p>
            <w:pPr>
              <w:pStyle w:val="BodyA"/>
              <w:widowControl/>
              <w:pBdr/>
              <w:spacing w:lineRule="auto" w:line="240" w:before="16" w:after="0"/>
              <w:jc w:val="left"/>
              <w:rPr>
                <w:color w:val="auto"/>
              </w:rPr>
            </w:pPr>
            <w:r>
              <w:rPr>
                <w:color w:val="auto"/>
                <w:kern w:val="0"/>
                <w:lang w:val="en-US" w:eastAsia="en-US" w:bidi="ar-SA"/>
              </w:rPr>
              <w:t>Death (outcome)</w:t>
            </w:r>
          </w:p>
        </w:tc>
      </w:tr>
      <w:tr>
        <w:trPr/>
        <w:tc>
          <w:tcPr>
            <w:tcW w:w="714" w:type="dxa"/>
            <w:tcBorders/>
          </w:tcPr>
          <w:p>
            <w:pPr>
              <w:pStyle w:val="BodyA"/>
              <w:widowControl/>
              <w:pBdr/>
              <w:spacing w:lineRule="auto" w:line="240" w:before="16" w:after="0"/>
              <w:jc w:val="left"/>
              <w:rPr>
                <w:color w:val="auto"/>
              </w:rPr>
            </w:pPr>
            <w:r>
              <w:rPr>
                <w:color w:val="auto"/>
                <w:kern w:val="0"/>
                <w:lang w:val="en-US" w:eastAsia="en-US" w:bidi="ar-SA"/>
              </w:rPr>
              <w:t>1</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6</w:t>
            </w:r>
          </w:p>
        </w:tc>
        <w:tc>
          <w:tcPr>
            <w:tcW w:w="809" w:type="dxa"/>
            <w:tcBorders/>
          </w:tcPr>
          <w:p>
            <w:pPr>
              <w:pStyle w:val="BodyA"/>
              <w:widowControl/>
              <w:pBdr/>
              <w:spacing w:lineRule="auto" w:line="240" w:before="16" w:after="0"/>
              <w:jc w:val="left"/>
              <w:rPr>
                <w:color w:val="auto"/>
              </w:rPr>
            </w:pPr>
            <w:r>
              <w:rPr>
                <w:color w:val="auto"/>
                <w:kern w:val="0"/>
                <w:lang w:val="en-US" w:eastAsia="en-US" w:bidi="ar-SA"/>
              </w:rPr>
              <w:t>2</w:t>
            </w:r>
          </w:p>
        </w:tc>
        <w:tc>
          <w:tcPr>
            <w:tcW w:w="810" w:type="dxa"/>
            <w:tcBorders/>
          </w:tcPr>
          <w:p>
            <w:pPr>
              <w:pStyle w:val="BodyA"/>
              <w:widowControl/>
              <w:pBdr/>
              <w:spacing w:lineRule="auto" w:line="240" w:before="16" w:after="0"/>
              <w:jc w:val="left"/>
              <w:rPr>
                <w:color w:val="auto"/>
              </w:rPr>
            </w:pPr>
            <w:r>
              <w:rPr>
                <w:color w:val="auto"/>
                <w:kern w:val="0"/>
                <w:lang w:val="en-US" w:eastAsia="en-US" w:bidi="ar-SA"/>
              </w:rPr>
              <w:t>8</w:t>
            </w:r>
          </w:p>
        </w:tc>
        <w:tc>
          <w:tcPr>
            <w:tcW w:w="1171"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990"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pBdr/>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pBdr/>
              <w:spacing w:lineRule="auto" w:line="240" w:before="16" w:after="0"/>
              <w:jc w:val="left"/>
              <w:rPr>
                <w:color w:val="auto"/>
              </w:rPr>
            </w:pPr>
            <w:r>
              <w:rPr>
                <w:color w:val="auto"/>
                <w:kern w:val="0"/>
                <w:lang w:val="en-US" w:eastAsia="en-US" w:bidi="ar-SA"/>
              </w:rPr>
              <w:t>2</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pBdr/>
              <w:spacing w:lineRule="auto" w:line="240" w:before="16" w:after="0"/>
              <w:jc w:val="left"/>
              <w:rPr>
                <w:color w:val="auto"/>
              </w:rPr>
            </w:pPr>
            <w:r>
              <w:rPr>
                <w:color w:val="auto"/>
                <w:kern w:val="0"/>
                <w:lang w:val="en-US" w:eastAsia="en-US" w:bidi="ar-SA"/>
              </w:rPr>
              <w:t>1</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5</w:t>
            </w:r>
          </w:p>
        </w:tc>
        <w:tc>
          <w:tcPr>
            <w:tcW w:w="809" w:type="dxa"/>
            <w:tcBorders/>
          </w:tcPr>
          <w:p>
            <w:pPr>
              <w:pStyle w:val="BodyA"/>
              <w:widowControl/>
              <w:pBdr/>
              <w:spacing w:lineRule="auto" w:line="240" w:before="16" w:after="0"/>
              <w:jc w:val="left"/>
              <w:rPr>
                <w:color w:val="auto"/>
              </w:rPr>
            </w:pPr>
            <w:r>
              <w:rPr>
                <w:color w:val="auto"/>
                <w:kern w:val="0"/>
                <w:lang w:val="en-US" w:eastAsia="en-US" w:bidi="ar-SA"/>
              </w:rPr>
              <w:t>3</w:t>
            </w:r>
          </w:p>
        </w:tc>
        <w:tc>
          <w:tcPr>
            <w:tcW w:w="810"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171"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990"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pBdr/>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pBdr/>
              <w:spacing w:lineRule="auto" w:line="240" w:before="16" w:after="0"/>
              <w:jc w:val="left"/>
              <w:rPr>
                <w:color w:val="auto"/>
              </w:rPr>
            </w:pPr>
            <w:r>
              <w:rPr>
                <w:color w:val="auto"/>
                <w:kern w:val="0"/>
                <w:lang w:val="en-US" w:eastAsia="en-US" w:bidi="ar-SA"/>
              </w:rPr>
              <w:t>3</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pBdr/>
              <w:spacing w:lineRule="auto" w:line="240" w:before="16" w:after="0"/>
              <w:jc w:val="left"/>
              <w:rPr>
                <w:color w:val="auto"/>
              </w:rPr>
            </w:pPr>
            <w:r>
              <w:rPr>
                <w:color w:val="auto"/>
                <w:kern w:val="0"/>
                <w:lang w:val="en-US" w:eastAsia="en-US" w:bidi="ar-SA"/>
              </w:rPr>
              <w:t>2</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4</w:t>
            </w:r>
          </w:p>
        </w:tc>
        <w:tc>
          <w:tcPr>
            <w:tcW w:w="809" w:type="dxa"/>
            <w:tcBorders/>
          </w:tcPr>
          <w:p>
            <w:pPr>
              <w:pStyle w:val="BodyA"/>
              <w:widowControl/>
              <w:pBdr/>
              <w:spacing w:lineRule="auto" w:line="240" w:before="16" w:after="0"/>
              <w:jc w:val="left"/>
              <w:rPr>
                <w:color w:val="auto"/>
              </w:rPr>
            </w:pPr>
            <w:r>
              <w:rPr>
                <w:color w:val="auto"/>
                <w:kern w:val="0"/>
                <w:lang w:val="en-US" w:eastAsia="en-US" w:bidi="ar-SA"/>
              </w:rPr>
              <w:t>3</w:t>
            </w:r>
          </w:p>
        </w:tc>
        <w:tc>
          <w:tcPr>
            <w:tcW w:w="810"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171"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990"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pBdr/>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pBdr/>
              <w:spacing w:lineRule="auto" w:line="240" w:before="16" w:after="0"/>
              <w:jc w:val="left"/>
              <w:rPr>
                <w:color w:val="auto"/>
              </w:rPr>
            </w:pPr>
            <w:r>
              <w:rPr>
                <w:color w:val="auto"/>
                <w:kern w:val="0"/>
                <w:lang w:val="en-US" w:eastAsia="en-US" w:bidi="ar-SA"/>
              </w:rPr>
              <w:t>4</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pBdr/>
              <w:spacing w:lineRule="auto" w:line="240" w:before="16" w:after="0"/>
              <w:jc w:val="left"/>
              <w:rPr>
                <w:color w:val="auto"/>
              </w:rPr>
            </w:pPr>
            <w:r>
              <w:rPr>
                <w:color w:val="auto"/>
                <w:kern w:val="0"/>
                <w:lang w:val="en-US" w:eastAsia="en-US" w:bidi="ar-SA"/>
              </w:rPr>
              <w:t>3</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6</w:t>
            </w:r>
          </w:p>
        </w:tc>
        <w:tc>
          <w:tcPr>
            <w:tcW w:w="809" w:type="dxa"/>
            <w:tcBorders/>
          </w:tcPr>
          <w:p>
            <w:pPr>
              <w:pStyle w:val="BodyA"/>
              <w:widowControl/>
              <w:pBdr/>
              <w:spacing w:lineRule="auto" w:line="240" w:before="16" w:after="0"/>
              <w:jc w:val="left"/>
              <w:rPr>
                <w:color w:val="auto"/>
              </w:rPr>
            </w:pPr>
            <w:r>
              <w:rPr>
                <w:color w:val="auto"/>
                <w:kern w:val="0"/>
                <w:lang w:val="en-US" w:eastAsia="en-US" w:bidi="ar-SA"/>
              </w:rPr>
              <w:t>2</w:t>
            </w:r>
          </w:p>
        </w:tc>
        <w:tc>
          <w:tcPr>
            <w:tcW w:w="810"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171"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990"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pBdr/>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pBdr/>
              <w:spacing w:lineRule="auto" w:line="240" w:before="16" w:after="0"/>
              <w:jc w:val="left"/>
              <w:rPr>
                <w:color w:val="auto"/>
              </w:rPr>
            </w:pPr>
            <w:r>
              <w:rPr>
                <w:color w:val="auto"/>
                <w:kern w:val="0"/>
                <w:lang w:val="en-US" w:eastAsia="en-US" w:bidi="ar-SA"/>
              </w:rPr>
              <w:t>5</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pBdr/>
              <w:spacing w:lineRule="auto" w:line="240" w:before="16" w:after="0"/>
              <w:jc w:val="left"/>
              <w:rPr>
                <w:color w:val="auto"/>
              </w:rPr>
            </w:pPr>
            <w:r>
              <w:rPr>
                <w:color w:val="auto"/>
                <w:kern w:val="0"/>
                <w:lang w:val="en-US" w:eastAsia="en-US" w:bidi="ar-SA"/>
              </w:rPr>
              <w:t>4</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9</w:t>
            </w:r>
          </w:p>
        </w:tc>
        <w:tc>
          <w:tcPr>
            <w:tcW w:w="809" w:type="dxa"/>
            <w:tcBorders/>
          </w:tcPr>
          <w:p>
            <w:pPr>
              <w:pStyle w:val="BodyA"/>
              <w:widowControl/>
              <w:pBdr/>
              <w:spacing w:lineRule="auto" w:line="240" w:before="16" w:after="0"/>
              <w:jc w:val="left"/>
              <w:rPr>
                <w:color w:val="auto"/>
              </w:rPr>
            </w:pPr>
            <w:r>
              <w:rPr>
                <w:color w:val="auto"/>
                <w:kern w:val="0"/>
                <w:lang w:val="en-US" w:eastAsia="en-US" w:bidi="ar-SA"/>
              </w:rPr>
              <w:t>2</w:t>
            </w:r>
          </w:p>
        </w:tc>
        <w:tc>
          <w:tcPr>
            <w:tcW w:w="810" w:type="dxa"/>
            <w:tcBorders/>
          </w:tcPr>
          <w:p>
            <w:pPr>
              <w:pStyle w:val="BodyA"/>
              <w:widowControl/>
              <w:pBdr/>
              <w:spacing w:lineRule="auto" w:line="240" w:before="16" w:after="0"/>
              <w:jc w:val="left"/>
              <w:rPr>
                <w:color w:val="auto"/>
              </w:rPr>
            </w:pPr>
            <w:r>
              <w:rPr>
                <w:color w:val="auto"/>
                <w:kern w:val="0"/>
                <w:lang w:val="en-US" w:eastAsia="en-US" w:bidi="ar-SA"/>
              </w:rPr>
              <w:t>5</w:t>
            </w:r>
          </w:p>
        </w:tc>
        <w:tc>
          <w:tcPr>
            <w:tcW w:w="1171"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990"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pBdr/>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pBdr/>
              <w:spacing w:lineRule="auto" w:line="240" w:before="16" w:after="0"/>
              <w:jc w:val="left"/>
              <w:rPr>
                <w:color w:val="auto"/>
              </w:rPr>
            </w:pPr>
            <w:r>
              <w:rPr>
                <w:color w:val="auto"/>
                <w:kern w:val="0"/>
                <w:lang w:val="en-US" w:eastAsia="en-US" w:bidi="ar-SA"/>
              </w:rPr>
              <w:t>6</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66</w:t>
            </w:r>
          </w:p>
        </w:tc>
        <w:tc>
          <w:tcPr>
            <w:tcW w:w="989" w:type="dxa"/>
            <w:tcBorders/>
          </w:tcPr>
          <w:p>
            <w:pPr>
              <w:pStyle w:val="BodyA"/>
              <w:widowControl/>
              <w:pBdr/>
              <w:spacing w:lineRule="auto" w:line="240" w:before="16" w:after="0"/>
              <w:jc w:val="left"/>
              <w:rPr>
                <w:color w:val="auto"/>
              </w:rPr>
            </w:pPr>
            <w:r>
              <w:rPr>
                <w:color w:val="auto"/>
                <w:kern w:val="0"/>
                <w:lang w:val="en-US" w:eastAsia="en-US" w:bidi="ar-SA"/>
              </w:rPr>
              <w:t>5</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8</w:t>
            </w:r>
          </w:p>
        </w:tc>
        <w:tc>
          <w:tcPr>
            <w:tcW w:w="809"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810" w:type="dxa"/>
            <w:tcBorders/>
          </w:tcPr>
          <w:p>
            <w:pPr>
              <w:pStyle w:val="BodyA"/>
              <w:widowControl/>
              <w:pBdr/>
              <w:spacing w:lineRule="auto" w:line="240" w:before="16" w:after="0"/>
              <w:jc w:val="left"/>
              <w:rPr>
                <w:color w:val="auto"/>
              </w:rPr>
            </w:pPr>
            <w:r>
              <w:rPr>
                <w:color w:val="auto"/>
                <w:kern w:val="0"/>
                <w:lang w:val="en-US" w:eastAsia="en-US" w:bidi="ar-SA"/>
              </w:rPr>
              <w:t>6</w:t>
            </w:r>
          </w:p>
        </w:tc>
        <w:tc>
          <w:tcPr>
            <w:tcW w:w="1171"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990"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pBdr/>
              <w:spacing w:lineRule="auto" w:line="240" w:before="16" w:after="0"/>
              <w:jc w:val="left"/>
              <w:rPr>
                <w:color w:val="auto"/>
              </w:rPr>
            </w:pPr>
            <w:r>
              <w:rPr>
                <w:color w:val="auto"/>
                <w:kern w:val="0"/>
                <w:lang w:val="en-US" w:eastAsia="en-US" w:bidi="ar-SA"/>
              </w:rPr>
              <w:t>1</w:t>
            </w:r>
          </w:p>
        </w:tc>
      </w:tr>
    </w:tbl>
    <w:p>
      <w:pPr>
        <w:pStyle w:val="BodyA"/>
        <w:spacing w:lineRule="auto" w:line="240" w:before="16" w:after="0"/>
        <w:rPr>
          <w:rFonts w:ascii="SAS Monospace" w:hAnsi="SAS Monospace"/>
          <w:color w:val="auto"/>
          <w:sz w:val="20"/>
          <w:szCs w:val="20"/>
        </w:rPr>
      </w:pPr>
      <w:r>
        <w:rPr>
          <w:rFonts w:ascii="SAS Monospace" w:hAnsi="SAS Monospace"/>
          <w:color w:val="auto"/>
          <w:sz w:val="20"/>
          <w:szCs w:val="20"/>
        </w:rPr>
      </w:r>
    </w:p>
    <w:p>
      <w:pPr>
        <w:pStyle w:val="BodyA"/>
        <w:spacing w:lineRule="auto" w:line="240" w:before="16" w:after="0"/>
        <w:rPr/>
      </w:pPr>
      <w:r>
        <w:rPr>
          <w:color w:val="auto"/>
        </w:rPr>
        <w:t xml:space="preserve">Here  </w:t>
      </w:r>
      <w:r>
        <w:rPr>
          <w:i/>
          <w:color w:val="auto"/>
        </w:rPr>
        <w:t>outc</w:t>
      </w:r>
      <w:r>
        <w:rPr>
          <w:color w:val="auto"/>
        </w:rPr>
        <w:t xml:space="preserve">=death, </w:t>
      </w:r>
      <w:r>
        <w:rPr>
          <w:i/>
          <w:color w:val="auto"/>
        </w:rPr>
        <w:t>time</w:t>
      </w:r>
      <w:r>
        <w:rPr>
          <w:color w:val="auto"/>
        </w:rPr>
        <w:t xml:space="preserve">=time and </w:t>
      </w:r>
      <w:r>
        <w:rPr>
          <w:i/>
        </w:rPr>
        <w:t>id</w:t>
      </w:r>
      <w:r>
        <w:rPr/>
        <w:t xml:space="preserve">=id with mt, fish and cig time-varying measurements of meat intake, fish intake and number of cigarettes per day (allowed to take different values for the same </w:t>
      </w:r>
      <w:r>
        <w:rPr>
          <w:i/>
        </w:rPr>
        <w:t>id</w:t>
      </w:r>
      <w:r>
        <w:rPr/>
        <w:t xml:space="preserve"> over different values of time) which will be assigned in some order to </w:t>
      </w:r>
      <w:r>
        <w:rPr>
          <w:i/>
        </w:rPr>
        <w:t>cov1</w:t>
      </w:r>
      <w:r>
        <w:rPr/>
        <w:t xml:space="preserve"> through </w:t>
      </w:r>
      <w:r>
        <w:rPr>
          <w:i/>
        </w:rPr>
        <w:t>cov3</w:t>
      </w:r>
      <w:r>
        <w:rPr/>
        <w:t xml:space="preserve">.  The variable cigprebl is a time-fixed covariate which might be assigned to </w:t>
      </w:r>
      <w:r>
        <w:rPr>
          <w:i/>
        </w:rPr>
        <w:t>fixedcov</w:t>
      </w:r>
      <w:r>
        <w:rPr/>
        <w:t xml:space="preserve"> and which takes the same value across values of </w:t>
      </w:r>
      <w:r>
        <w:rPr>
          <w:i/>
        </w:rPr>
        <w:t>time</w:t>
      </w:r>
      <w:r>
        <w:rPr/>
        <w:t xml:space="preserve"> for the same </w:t>
      </w:r>
      <w:r>
        <w:rPr>
          <w:i/>
        </w:rPr>
        <w:t>id</w:t>
      </w:r>
      <w:r>
        <w:rPr/>
        <w:t xml:space="preserve">.  Finally, cens is a time-varying censoring indicator in the data set, the model of which is not used in the parametric g-formula. However, in </w:t>
      </w:r>
      <w:r>
        <w:rPr>
          <w:color w:val="000000" w:themeColor="text1"/>
        </w:rPr>
        <w:t xml:space="preserve">GFORMULA Macro Version 4.0, </w:t>
      </w:r>
      <w:r>
        <w:rPr/>
        <w:t xml:space="preserve">users need to specify a censoring variable (here, </w:t>
      </w:r>
      <w:r>
        <w:rPr>
          <w:i/>
          <w:iCs/>
        </w:rPr>
        <w:t>censor</w:t>
      </w:r>
      <w:r>
        <w:rPr/>
        <w:t xml:space="preserve">=cens) in order to compute nature course estimate via IP weighted method. For subject </w:t>
      </w:r>
      <w:r>
        <w:rPr>
          <w:i/>
        </w:rPr>
        <w:t>id</w:t>
      </w:r>
      <w:r>
        <w:rPr/>
        <w:t xml:space="preserve">=66, cens=0 at all times as this subject has the outcome of interest prior to the desired end of follow-up as specified by </w:t>
      </w:r>
      <w:r>
        <w:rPr>
          <w:i/>
        </w:rPr>
        <w:t>timepoints</w:t>
      </w:r>
      <w:r>
        <w:rPr/>
        <w:t xml:space="preserve"> (here this is assumed to be at least 6 as this subject will count as having the event of interest within the desired follow-up time). When the parameter </w:t>
      </w:r>
      <w:r>
        <w:rPr>
          <w:i/>
          <w:iCs/>
        </w:rPr>
        <w:t>censor</w:t>
      </w:r>
      <w:r>
        <w:rPr/>
        <w:t xml:space="preserve"> is left empty, the macro will compare the observed risk/mean with the natural course estimate by the parametric g-formula.</w:t>
      </w:r>
    </w:p>
    <w:p>
      <w:pPr>
        <w:pStyle w:val="BodyA"/>
        <w:spacing w:lineRule="auto" w:line="240" w:before="16" w:after="0"/>
        <w:rPr/>
      </w:pPr>
      <w:r>
        <w:rPr/>
      </w:r>
    </w:p>
    <w:p>
      <w:pPr>
        <w:pStyle w:val="BodyA"/>
        <w:spacing w:lineRule="auto" w:line="240" w:before="16" w:after="0"/>
        <w:rPr/>
      </w:pPr>
      <w:r>
        <w:rPr/>
        <w:t>The following is an example of records from the same data set for a different subject (</w:t>
      </w:r>
      <w:r>
        <w:rPr>
          <w:i/>
        </w:rPr>
        <w:t>id</w:t>
      </w:r>
      <w:r>
        <w:rPr/>
        <w:t xml:space="preserve">=1) who is censored prior to the desired end of follow-up (after </w:t>
      </w:r>
      <w:r>
        <w:rPr>
          <w:i/>
        </w:rPr>
        <w:t>time</w:t>
      </w:r>
      <w:r>
        <w:rPr/>
        <w:t xml:space="preserve">=4 covariate measurements yet before we would have measured  </w:t>
      </w:r>
      <w:r>
        <w:rPr>
          <w:i/>
        </w:rPr>
        <w:t>time</w:t>
      </w:r>
      <w:r>
        <w:rPr/>
        <w:t xml:space="preserve">=5 covariates) such that </w:t>
      </w:r>
      <w:r>
        <w:rPr>
          <w:i/>
        </w:rPr>
        <w:t>time</w:t>
      </w:r>
      <w:r>
        <w:rPr/>
        <w:t>=4 is this subject’s last record in the data set. Here we have chosen to code death as missing for censored records such that these records will not be included in the estimation of death hazards.</w:t>
      </w:r>
    </w:p>
    <w:p>
      <w:pPr>
        <w:pStyle w:val="BodyA"/>
        <w:spacing w:lineRule="auto" w:line="240" w:before="16" w:after="0"/>
        <w:rPr>
          <w:color w:val="auto"/>
        </w:rPr>
      </w:pPr>
      <w:r>
        <w:rPr>
          <w:color w:val="auto"/>
        </w:rPr>
      </w:r>
    </w:p>
    <w:tbl>
      <w:tblPr>
        <w:tblStyle w:val="TableGrid"/>
        <w:tblW w:w="908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714"/>
        <w:gridCol w:w="811"/>
        <w:gridCol w:w="989"/>
        <w:gridCol w:w="811"/>
        <w:gridCol w:w="900"/>
        <w:gridCol w:w="719"/>
        <w:gridCol w:w="1171"/>
        <w:gridCol w:w="990"/>
        <w:gridCol w:w="1979"/>
      </w:tblGrid>
      <w:tr>
        <w:trPr/>
        <w:tc>
          <w:tcPr>
            <w:tcW w:w="714" w:type="dxa"/>
            <w:tcBorders/>
          </w:tcPr>
          <w:p>
            <w:pPr>
              <w:pStyle w:val="BodyA"/>
              <w:widowControl/>
              <w:pBdr/>
              <w:spacing w:lineRule="auto" w:line="240" w:before="16" w:after="0"/>
              <w:jc w:val="left"/>
              <w:rPr>
                <w:color w:val="auto"/>
              </w:rPr>
            </w:pPr>
            <w:r>
              <w:rPr>
                <w:color w:val="auto"/>
                <w:kern w:val="0"/>
                <w:lang w:val="en-US" w:eastAsia="en-US" w:bidi="ar-SA"/>
              </w:rPr>
              <w:t>obs</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id</w:t>
            </w:r>
          </w:p>
        </w:tc>
        <w:tc>
          <w:tcPr>
            <w:tcW w:w="989" w:type="dxa"/>
            <w:tcBorders/>
          </w:tcPr>
          <w:p>
            <w:pPr>
              <w:pStyle w:val="BodyA"/>
              <w:widowControl/>
              <w:pBdr/>
              <w:spacing w:lineRule="auto" w:line="240" w:before="16" w:after="0"/>
              <w:jc w:val="left"/>
              <w:rPr>
                <w:color w:val="auto"/>
              </w:rPr>
            </w:pPr>
            <w:r>
              <w:rPr>
                <w:color w:val="auto"/>
                <w:kern w:val="0"/>
                <w:lang w:val="en-US" w:eastAsia="en-US" w:bidi="ar-SA"/>
              </w:rPr>
              <w:t>time</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mt</w:t>
            </w:r>
          </w:p>
        </w:tc>
        <w:tc>
          <w:tcPr>
            <w:tcW w:w="900" w:type="dxa"/>
            <w:tcBorders/>
          </w:tcPr>
          <w:p>
            <w:pPr>
              <w:pStyle w:val="BodyA"/>
              <w:widowControl/>
              <w:pBdr/>
              <w:spacing w:lineRule="auto" w:line="240" w:before="16" w:after="0"/>
              <w:jc w:val="left"/>
              <w:rPr>
                <w:color w:val="auto"/>
              </w:rPr>
            </w:pPr>
            <w:r>
              <w:rPr>
                <w:color w:val="auto"/>
                <w:kern w:val="0"/>
                <w:lang w:val="en-US" w:eastAsia="en-US" w:bidi="ar-SA"/>
              </w:rPr>
              <w:t>fish</w:t>
            </w:r>
          </w:p>
        </w:tc>
        <w:tc>
          <w:tcPr>
            <w:tcW w:w="719" w:type="dxa"/>
            <w:tcBorders/>
          </w:tcPr>
          <w:p>
            <w:pPr>
              <w:pStyle w:val="BodyA"/>
              <w:widowControl/>
              <w:pBdr/>
              <w:spacing w:lineRule="auto" w:line="240" w:before="16" w:after="0"/>
              <w:jc w:val="left"/>
              <w:rPr>
                <w:color w:val="auto"/>
              </w:rPr>
            </w:pPr>
            <w:r>
              <w:rPr>
                <w:color w:val="auto"/>
                <w:kern w:val="0"/>
                <w:lang w:val="en-US" w:eastAsia="en-US" w:bidi="ar-SA"/>
              </w:rPr>
              <w:t>cig</w:t>
            </w:r>
          </w:p>
        </w:tc>
        <w:tc>
          <w:tcPr>
            <w:tcW w:w="1171" w:type="dxa"/>
            <w:tcBorders/>
          </w:tcPr>
          <w:p>
            <w:pPr>
              <w:pStyle w:val="BodyA"/>
              <w:widowControl/>
              <w:pBdr/>
              <w:spacing w:lineRule="auto" w:line="240" w:before="16" w:after="0"/>
              <w:jc w:val="left"/>
              <w:rPr>
                <w:color w:val="auto"/>
              </w:rPr>
            </w:pPr>
            <w:r>
              <w:rPr>
                <w:color w:val="auto"/>
                <w:kern w:val="0"/>
                <w:lang w:val="en-US" w:eastAsia="en-US" w:bidi="ar-SA"/>
              </w:rPr>
              <w:t>cigprebl</w:t>
            </w:r>
          </w:p>
        </w:tc>
        <w:tc>
          <w:tcPr>
            <w:tcW w:w="990"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cens</w:t>
            </w:r>
          </w:p>
        </w:tc>
        <w:tc>
          <w:tcPr>
            <w:tcW w:w="1979" w:type="dxa"/>
            <w:tcBorders/>
          </w:tcPr>
          <w:p>
            <w:pPr>
              <w:pStyle w:val="BodyA"/>
              <w:widowControl/>
              <w:pBdr/>
              <w:spacing w:lineRule="auto" w:line="240" w:before="16" w:after="0"/>
              <w:jc w:val="left"/>
              <w:rPr>
                <w:color w:val="auto"/>
              </w:rPr>
            </w:pPr>
            <w:r>
              <w:rPr>
                <w:color w:val="auto"/>
                <w:kern w:val="0"/>
                <w:lang w:val="en-US" w:eastAsia="en-US" w:bidi="ar-SA"/>
              </w:rPr>
              <w:t>death (outcome)</w:t>
            </w:r>
          </w:p>
        </w:tc>
      </w:tr>
      <w:tr>
        <w:trPr/>
        <w:tc>
          <w:tcPr>
            <w:tcW w:w="714" w:type="dxa"/>
            <w:tcBorders/>
          </w:tcPr>
          <w:p>
            <w:pPr>
              <w:pStyle w:val="BodyA"/>
              <w:widowControl/>
              <w:pBdr/>
              <w:spacing w:lineRule="auto" w:line="240" w:before="16" w:after="0"/>
              <w:jc w:val="left"/>
              <w:rPr>
                <w:color w:val="auto"/>
              </w:rPr>
            </w:pPr>
            <w:r>
              <w:rPr>
                <w:color w:val="auto"/>
                <w:kern w:val="0"/>
                <w:lang w:val="en-US" w:eastAsia="en-US" w:bidi="ar-SA"/>
              </w:rPr>
              <w:t>1</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1</w:t>
            </w:r>
          </w:p>
        </w:tc>
        <w:tc>
          <w:tcPr>
            <w:tcW w:w="989"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6</w:t>
            </w:r>
          </w:p>
        </w:tc>
        <w:tc>
          <w:tcPr>
            <w:tcW w:w="900" w:type="dxa"/>
            <w:tcBorders/>
          </w:tcPr>
          <w:p>
            <w:pPr>
              <w:pStyle w:val="BodyA"/>
              <w:widowControl/>
              <w:pBdr/>
              <w:spacing w:lineRule="auto" w:line="240" w:before="16" w:after="0"/>
              <w:jc w:val="left"/>
              <w:rPr>
                <w:color w:val="auto"/>
              </w:rPr>
            </w:pPr>
            <w:r>
              <w:rPr>
                <w:color w:val="auto"/>
                <w:kern w:val="0"/>
                <w:lang w:val="en-US" w:eastAsia="en-US" w:bidi="ar-SA"/>
              </w:rPr>
              <w:t>4</w:t>
            </w:r>
          </w:p>
        </w:tc>
        <w:tc>
          <w:tcPr>
            <w:tcW w:w="719" w:type="dxa"/>
            <w:tcBorders/>
          </w:tcPr>
          <w:p>
            <w:pPr>
              <w:pStyle w:val="BodyA"/>
              <w:widowControl/>
              <w:pBdr/>
              <w:spacing w:lineRule="auto" w:line="240" w:before="16" w:after="0"/>
              <w:jc w:val="left"/>
              <w:rPr>
                <w:color w:val="auto"/>
              </w:rPr>
            </w:pPr>
            <w:r>
              <w:rPr>
                <w:color w:val="auto"/>
                <w:kern w:val="0"/>
                <w:lang w:val="en-US" w:eastAsia="en-US" w:bidi="ar-SA"/>
              </w:rPr>
              <w:t>12</w:t>
            </w:r>
          </w:p>
        </w:tc>
        <w:tc>
          <w:tcPr>
            <w:tcW w:w="1171"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990"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pBdr/>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pBdr/>
              <w:spacing w:lineRule="auto" w:line="240" w:before="16" w:after="0"/>
              <w:jc w:val="left"/>
              <w:rPr>
                <w:color w:val="auto"/>
              </w:rPr>
            </w:pPr>
            <w:r>
              <w:rPr>
                <w:color w:val="auto"/>
                <w:kern w:val="0"/>
                <w:lang w:val="en-US" w:eastAsia="en-US" w:bidi="ar-SA"/>
              </w:rPr>
              <w:t>2</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1</w:t>
            </w:r>
          </w:p>
        </w:tc>
        <w:tc>
          <w:tcPr>
            <w:tcW w:w="989" w:type="dxa"/>
            <w:tcBorders/>
          </w:tcPr>
          <w:p>
            <w:pPr>
              <w:pStyle w:val="BodyA"/>
              <w:widowControl/>
              <w:pBdr/>
              <w:spacing w:lineRule="auto" w:line="240" w:before="16" w:after="0"/>
              <w:jc w:val="left"/>
              <w:rPr>
                <w:color w:val="auto"/>
              </w:rPr>
            </w:pPr>
            <w:r>
              <w:rPr>
                <w:color w:val="auto"/>
                <w:kern w:val="0"/>
                <w:lang w:val="en-US" w:eastAsia="en-US" w:bidi="ar-SA"/>
              </w:rPr>
              <w:t>1</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6</w:t>
            </w:r>
          </w:p>
        </w:tc>
        <w:tc>
          <w:tcPr>
            <w:tcW w:w="900" w:type="dxa"/>
            <w:tcBorders/>
          </w:tcPr>
          <w:p>
            <w:pPr>
              <w:pStyle w:val="BodyA"/>
              <w:widowControl/>
              <w:pBdr/>
              <w:spacing w:lineRule="auto" w:line="240" w:before="16" w:after="0"/>
              <w:jc w:val="left"/>
              <w:rPr>
                <w:color w:val="auto"/>
              </w:rPr>
            </w:pPr>
            <w:r>
              <w:rPr>
                <w:color w:val="auto"/>
                <w:kern w:val="0"/>
                <w:lang w:val="en-US" w:eastAsia="en-US" w:bidi="ar-SA"/>
              </w:rPr>
              <w:t>4</w:t>
            </w:r>
          </w:p>
        </w:tc>
        <w:tc>
          <w:tcPr>
            <w:tcW w:w="719"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171"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990"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pBdr/>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pBdr/>
              <w:spacing w:lineRule="auto" w:line="240" w:before="16" w:after="0"/>
              <w:jc w:val="left"/>
              <w:rPr>
                <w:color w:val="auto"/>
              </w:rPr>
            </w:pPr>
            <w:r>
              <w:rPr>
                <w:color w:val="auto"/>
                <w:kern w:val="0"/>
                <w:lang w:val="en-US" w:eastAsia="en-US" w:bidi="ar-SA"/>
              </w:rPr>
              <w:t>3</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1</w:t>
            </w:r>
          </w:p>
        </w:tc>
        <w:tc>
          <w:tcPr>
            <w:tcW w:w="989" w:type="dxa"/>
            <w:tcBorders/>
          </w:tcPr>
          <w:p>
            <w:pPr>
              <w:pStyle w:val="BodyA"/>
              <w:widowControl/>
              <w:pBdr/>
              <w:spacing w:lineRule="auto" w:line="240" w:before="16" w:after="0"/>
              <w:jc w:val="left"/>
              <w:rPr>
                <w:color w:val="auto"/>
              </w:rPr>
            </w:pPr>
            <w:r>
              <w:rPr>
                <w:color w:val="auto"/>
                <w:kern w:val="0"/>
                <w:lang w:val="en-US" w:eastAsia="en-US" w:bidi="ar-SA"/>
              </w:rPr>
              <w:t>2</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6</w:t>
            </w:r>
          </w:p>
        </w:tc>
        <w:tc>
          <w:tcPr>
            <w:tcW w:w="900" w:type="dxa"/>
            <w:tcBorders/>
          </w:tcPr>
          <w:p>
            <w:pPr>
              <w:pStyle w:val="BodyA"/>
              <w:widowControl/>
              <w:pBdr/>
              <w:spacing w:lineRule="auto" w:line="240" w:before="16" w:after="0"/>
              <w:jc w:val="left"/>
              <w:rPr>
                <w:color w:val="auto"/>
              </w:rPr>
            </w:pPr>
            <w:r>
              <w:rPr>
                <w:color w:val="auto"/>
                <w:kern w:val="0"/>
                <w:lang w:val="en-US" w:eastAsia="en-US" w:bidi="ar-SA"/>
              </w:rPr>
              <w:t>2</w:t>
            </w:r>
          </w:p>
        </w:tc>
        <w:tc>
          <w:tcPr>
            <w:tcW w:w="719" w:type="dxa"/>
            <w:tcBorders/>
          </w:tcPr>
          <w:p>
            <w:pPr>
              <w:pStyle w:val="BodyA"/>
              <w:widowControl/>
              <w:pBdr/>
              <w:spacing w:lineRule="auto" w:line="240" w:before="16" w:after="0"/>
              <w:jc w:val="left"/>
              <w:rPr>
                <w:color w:val="auto"/>
              </w:rPr>
            </w:pPr>
            <w:r>
              <w:rPr>
                <w:color w:val="auto"/>
                <w:kern w:val="0"/>
                <w:lang w:val="en-US" w:eastAsia="en-US" w:bidi="ar-SA"/>
              </w:rPr>
              <w:t>6</w:t>
            </w:r>
          </w:p>
        </w:tc>
        <w:tc>
          <w:tcPr>
            <w:tcW w:w="1171"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990"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pBdr/>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pBdr/>
              <w:spacing w:lineRule="auto" w:line="240" w:before="16" w:after="0"/>
              <w:jc w:val="left"/>
              <w:rPr>
                <w:color w:val="auto"/>
              </w:rPr>
            </w:pPr>
            <w:r>
              <w:rPr>
                <w:color w:val="auto"/>
                <w:kern w:val="0"/>
                <w:lang w:val="en-US" w:eastAsia="en-US" w:bidi="ar-SA"/>
              </w:rPr>
              <w:t>4</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1</w:t>
            </w:r>
          </w:p>
        </w:tc>
        <w:tc>
          <w:tcPr>
            <w:tcW w:w="989" w:type="dxa"/>
            <w:tcBorders/>
          </w:tcPr>
          <w:p>
            <w:pPr>
              <w:pStyle w:val="BodyA"/>
              <w:widowControl/>
              <w:pBdr/>
              <w:spacing w:lineRule="auto" w:line="240" w:before="16" w:after="0"/>
              <w:jc w:val="left"/>
              <w:rPr>
                <w:color w:val="auto"/>
              </w:rPr>
            </w:pPr>
            <w:r>
              <w:rPr>
                <w:color w:val="auto"/>
                <w:kern w:val="0"/>
                <w:lang w:val="en-US" w:eastAsia="en-US" w:bidi="ar-SA"/>
              </w:rPr>
              <w:t>3</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2</w:t>
            </w:r>
          </w:p>
        </w:tc>
        <w:tc>
          <w:tcPr>
            <w:tcW w:w="900" w:type="dxa"/>
            <w:tcBorders/>
          </w:tcPr>
          <w:p>
            <w:pPr>
              <w:pStyle w:val="BodyA"/>
              <w:widowControl/>
              <w:pBdr/>
              <w:spacing w:lineRule="auto" w:line="240" w:before="16" w:after="0"/>
              <w:jc w:val="left"/>
              <w:rPr>
                <w:color w:val="auto"/>
              </w:rPr>
            </w:pPr>
            <w:r>
              <w:rPr>
                <w:color w:val="auto"/>
                <w:kern w:val="0"/>
                <w:lang w:val="en-US" w:eastAsia="en-US" w:bidi="ar-SA"/>
              </w:rPr>
              <w:t>6</w:t>
            </w:r>
          </w:p>
        </w:tc>
        <w:tc>
          <w:tcPr>
            <w:tcW w:w="719"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171"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990"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1979" w:type="dxa"/>
            <w:tcBorders/>
          </w:tcPr>
          <w:p>
            <w:pPr>
              <w:pStyle w:val="BodyA"/>
              <w:widowControl/>
              <w:pBdr/>
              <w:spacing w:lineRule="auto" w:line="240" w:before="16" w:after="0"/>
              <w:jc w:val="left"/>
              <w:rPr>
                <w:color w:val="auto"/>
              </w:rPr>
            </w:pPr>
            <w:r>
              <w:rPr>
                <w:color w:val="auto"/>
                <w:kern w:val="0"/>
                <w:lang w:val="en-US" w:eastAsia="en-US" w:bidi="ar-SA"/>
              </w:rPr>
              <w:t>0</w:t>
            </w:r>
          </w:p>
        </w:tc>
      </w:tr>
      <w:tr>
        <w:trPr/>
        <w:tc>
          <w:tcPr>
            <w:tcW w:w="714" w:type="dxa"/>
            <w:tcBorders/>
          </w:tcPr>
          <w:p>
            <w:pPr>
              <w:pStyle w:val="BodyA"/>
              <w:widowControl/>
              <w:pBdr/>
              <w:spacing w:lineRule="auto" w:line="240" w:before="16" w:after="0"/>
              <w:jc w:val="left"/>
              <w:rPr>
                <w:color w:val="auto"/>
              </w:rPr>
            </w:pPr>
            <w:r>
              <w:rPr>
                <w:color w:val="auto"/>
                <w:kern w:val="0"/>
                <w:lang w:val="en-US" w:eastAsia="en-US" w:bidi="ar-SA"/>
              </w:rPr>
              <w:t>5</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1</w:t>
            </w:r>
          </w:p>
        </w:tc>
        <w:tc>
          <w:tcPr>
            <w:tcW w:w="989" w:type="dxa"/>
            <w:tcBorders/>
          </w:tcPr>
          <w:p>
            <w:pPr>
              <w:pStyle w:val="BodyA"/>
              <w:widowControl/>
              <w:pBdr/>
              <w:spacing w:lineRule="auto" w:line="240" w:before="16" w:after="0"/>
              <w:jc w:val="left"/>
              <w:rPr>
                <w:color w:val="auto"/>
              </w:rPr>
            </w:pPr>
            <w:r>
              <w:rPr>
                <w:color w:val="auto"/>
                <w:kern w:val="0"/>
                <w:lang w:val="en-US" w:eastAsia="en-US" w:bidi="ar-SA"/>
              </w:rPr>
              <w:t>4</w:t>
            </w:r>
          </w:p>
        </w:tc>
        <w:tc>
          <w:tcPr>
            <w:tcW w:w="811" w:type="dxa"/>
            <w:tcBorders/>
          </w:tcPr>
          <w:p>
            <w:pPr>
              <w:pStyle w:val="BodyA"/>
              <w:widowControl/>
              <w:pBdr/>
              <w:spacing w:lineRule="auto" w:line="240" w:before="16" w:after="0"/>
              <w:jc w:val="left"/>
              <w:rPr>
                <w:color w:val="auto"/>
              </w:rPr>
            </w:pPr>
            <w:r>
              <w:rPr>
                <w:color w:val="auto"/>
                <w:kern w:val="0"/>
                <w:lang w:val="en-US" w:eastAsia="en-US" w:bidi="ar-SA"/>
              </w:rPr>
              <w:t>5</w:t>
            </w:r>
          </w:p>
        </w:tc>
        <w:tc>
          <w:tcPr>
            <w:tcW w:w="900" w:type="dxa"/>
            <w:tcBorders/>
          </w:tcPr>
          <w:p>
            <w:pPr>
              <w:pStyle w:val="BodyA"/>
              <w:widowControl/>
              <w:pBdr/>
              <w:spacing w:lineRule="auto" w:line="240" w:before="16" w:after="0"/>
              <w:jc w:val="left"/>
              <w:rPr>
                <w:color w:val="auto"/>
              </w:rPr>
            </w:pPr>
            <w:r>
              <w:rPr>
                <w:color w:val="auto"/>
                <w:kern w:val="0"/>
                <w:lang w:val="en-US" w:eastAsia="en-US" w:bidi="ar-SA"/>
              </w:rPr>
              <w:t>3</w:t>
            </w:r>
          </w:p>
        </w:tc>
        <w:tc>
          <w:tcPr>
            <w:tcW w:w="719"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171"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990"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1</w:t>
            </w:r>
          </w:p>
        </w:tc>
        <w:tc>
          <w:tcPr>
            <w:tcW w:w="1979" w:type="dxa"/>
            <w:tcBorders/>
          </w:tcPr>
          <w:p>
            <w:pPr>
              <w:pStyle w:val="BodyA"/>
              <w:widowControl/>
              <w:pBdr/>
              <w:spacing w:lineRule="auto" w:line="240" w:before="16" w:after="0"/>
              <w:jc w:val="left"/>
              <w:rPr>
                <w:color w:val="auto"/>
              </w:rPr>
            </w:pPr>
            <w:r>
              <w:rPr>
                <w:color w:val="auto"/>
                <w:kern w:val="0"/>
                <w:lang w:val="en-US" w:eastAsia="en-US" w:bidi="ar-SA"/>
              </w:rPr>
              <w:t>.</w:t>
            </w:r>
          </w:p>
        </w:tc>
      </w:tr>
    </w:tbl>
    <w:p>
      <w:pPr>
        <w:pStyle w:val="BodyA"/>
        <w:spacing w:lineRule="auto" w:line="240" w:before="16" w:after="0"/>
        <w:rPr>
          <w:spacing w:val="-1"/>
        </w:rPr>
      </w:pPr>
      <w:r>
        <w:rPr>
          <w:spacing w:val="-1"/>
        </w:rPr>
      </w:r>
    </w:p>
    <w:p>
      <w:pPr>
        <w:pStyle w:val="BodyA"/>
        <w:spacing w:lineRule="auto" w:line="240" w:before="16" w:after="0"/>
        <w:rPr>
          <w:color w:val="auto"/>
        </w:rPr>
      </w:pPr>
      <w:r>
        <w:rPr>
          <w:spacing w:val="-1"/>
        </w:rPr>
        <w:t xml:space="preserve">When competing risk events are present in the data, the macro parameter </w:t>
      </w:r>
      <w:r>
        <w:rPr>
          <w:i/>
          <w:spacing w:val="-1"/>
        </w:rPr>
        <w:t>compevent</w:t>
      </w:r>
      <w:r>
        <w:rPr>
          <w:spacing w:val="-1"/>
        </w:rPr>
        <w:t xml:space="preserve"> encodes a time-varying indicator of a competing risk event between interval k and k+1 covariate measurements. </w:t>
      </w:r>
      <w:r>
        <w:rPr/>
        <w:t xml:space="preserve">The following is an example of how the data should be structured for a subject with </w:t>
      </w:r>
      <w:r>
        <w:rPr>
          <w:i/>
        </w:rPr>
        <w:t>id</w:t>
      </w:r>
      <w:r>
        <w:rPr/>
        <w:t xml:space="preserve">=78 who experiences a competing event (variable “CVD_death”) after measurement of </w:t>
      </w:r>
      <w:r>
        <w:rPr>
          <w:i/>
        </w:rPr>
        <w:t>time</w:t>
      </w:r>
      <w:r>
        <w:rPr/>
        <w:t xml:space="preserve">=2 covariates yet before we would have measured </w:t>
      </w:r>
      <w:r>
        <w:rPr>
          <w:i/>
        </w:rPr>
        <w:t>time</w:t>
      </w:r>
      <w:r>
        <w:rPr/>
        <w:t xml:space="preserve">=3 </w:t>
      </w:r>
      <w:r>
        <w:rPr>
          <w:color w:val="auto"/>
        </w:rPr>
        <w:t>covariates, such that</w:t>
      </w:r>
      <w:r>
        <w:rPr>
          <w:i/>
        </w:rPr>
        <w:t xml:space="preserve"> outc</w:t>
      </w:r>
      <w:r>
        <w:rPr/>
        <w:t xml:space="preserve"> after a competing event is coded as missing and</w:t>
      </w:r>
      <w:r>
        <w:rPr>
          <w:color w:val="auto"/>
        </w:rPr>
        <w:t xml:space="preserve"> </w:t>
      </w:r>
      <w:r>
        <w:rPr>
          <w:i/>
          <w:color w:val="auto"/>
        </w:rPr>
        <w:t>time</w:t>
      </w:r>
      <w:r>
        <w:rPr>
          <w:color w:val="auto"/>
        </w:rPr>
        <w:t xml:space="preserve">=2 is this subject’s last record in the data set. </w:t>
      </w:r>
    </w:p>
    <w:tbl>
      <w:tblPr>
        <w:tblStyle w:val="TableGrid"/>
        <w:tblW w:w="10165"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702"/>
        <w:gridCol w:w="782"/>
        <w:gridCol w:w="962"/>
        <w:gridCol w:w="785"/>
        <w:gridCol w:w="872"/>
        <w:gridCol w:w="701"/>
        <w:gridCol w:w="1152"/>
        <w:gridCol w:w="1223"/>
        <w:gridCol w:w="963"/>
        <w:gridCol w:w="2022"/>
      </w:tblGrid>
      <w:tr>
        <w:trPr/>
        <w:tc>
          <w:tcPr>
            <w:tcW w:w="702" w:type="dxa"/>
            <w:tcBorders/>
          </w:tcPr>
          <w:p>
            <w:pPr>
              <w:pStyle w:val="BodyA"/>
              <w:widowControl/>
              <w:pBdr/>
              <w:spacing w:lineRule="auto" w:line="240" w:before="16" w:after="0"/>
              <w:jc w:val="left"/>
              <w:rPr>
                <w:color w:val="auto"/>
              </w:rPr>
            </w:pPr>
            <w:r>
              <w:rPr>
                <w:color w:val="auto"/>
                <w:kern w:val="0"/>
                <w:lang w:val="en-US" w:eastAsia="en-US" w:bidi="ar-SA"/>
              </w:rPr>
              <w:t>obs</w:t>
            </w:r>
          </w:p>
        </w:tc>
        <w:tc>
          <w:tcPr>
            <w:tcW w:w="782" w:type="dxa"/>
            <w:tcBorders/>
          </w:tcPr>
          <w:p>
            <w:pPr>
              <w:pStyle w:val="BodyA"/>
              <w:widowControl/>
              <w:pBdr/>
              <w:spacing w:lineRule="auto" w:line="240" w:before="16" w:after="0"/>
              <w:jc w:val="left"/>
              <w:rPr>
                <w:color w:val="auto"/>
              </w:rPr>
            </w:pPr>
            <w:r>
              <w:rPr>
                <w:color w:val="auto"/>
                <w:kern w:val="0"/>
                <w:lang w:val="en-US" w:eastAsia="en-US" w:bidi="ar-SA"/>
              </w:rPr>
              <w:t>id</w:t>
            </w:r>
          </w:p>
        </w:tc>
        <w:tc>
          <w:tcPr>
            <w:tcW w:w="962" w:type="dxa"/>
            <w:tcBorders/>
          </w:tcPr>
          <w:p>
            <w:pPr>
              <w:pStyle w:val="BodyA"/>
              <w:widowControl/>
              <w:pBdr/>
              <w:spacing w:lineRule="auto" w:line="240" w:before="16" w:after="0"/>
              <w:jc w:val="left"/>
              <w:rPr>
                <w:color w:val="auto"/>
              </w:rPr>
            </w:pPr>
            <w:r>
              <w:rPr>
                <w:color w:val="auto"/>
                <w:kern w:val="0"/>
                <w:lang w:val="en-US" w:eastAsia="en-US" w:bidi="ar-SA"/>
              </w:rPr>
              <w:t>time</w:t>
            </w:r>
          </w:p>
        </w:tc>
        <w:tc>
          <w:tcPr>
            <w:tcW w:w="785" w:type="dxa"/>
            <w:tcBorders/>
          </w:tcPr>
          <w:p>
            <w:pPr>
              <w:pStyle w:val="BodyA"/>
              <w:widowControl/>
              <w:pBdr/>
              <w:spacing w:lineRule="auto" w:line="240" w:before="16" w:after="0"/>
              <w:jc w:val="left"/>
              <w:rPr>
                <w:color w:val="auto"/>
              </w:rPr>
            </w:pPr>
            <w:r>
              <w:rPr>
                <w:color w:val="auto"/>
                <w:kern w:val="0"/>
                <w:lang w:val="en-US" w:eastAsia="en-US" w:bidi="ar-SA"/>
              </w:rPr>
              <w:t>mt</w:t>
            </w:r>
          </w:p>
        </w:tc>
        <w:tc>
          <w:tcPr>
            <w:tcW w:w="872" w:type="dxa"/>
            <w:tcBorders/>
          </w:tcPr>
          <w:p>
            <w:pPr>
              <w:pStyle w:val="BodyA"/>
              <w:widowControl/>
              <w:pBdr/>
              <w:spacing w:lineRule="auto" w:line="240" w:before="16" w:after="0"/>
              <w:jc w:val="left"/>
              <w:rPr>
                <w:color w:val="auto"/>
              </w:rPr>
            </w:pPr>
            <w:r>
              <w:rPr>
                <w:color w:val="auto"/>
                <w:kern w:val="0"/>
                <w:lang w:val="en-US" w:eastAsia="en-US" w:bidi="ar-SA"/>
              </w:rPr>
              <w:t>fish</w:t>
            </w:r>
          </w:p>
        </w:tc>
        <w:tc>
          <w:tcPr>
            <w:tcW w:w="701" w:type="dxa"/>
            <w:tcBorders/>
          </w:tcPr>
          <w:p>
            <w:pPr>
              <w:pStyle w:val="BodyA"/>
              <w:widowControl/>
              <w:pBdr/>
              <w:spacing w:lineRule="auto" w:line="240" w:before="16" w:after="0"/>
              <w:jc w:val="left"/>
              <w:rPr>
                <w:color w:val="auto"/>
              </w:rPr>
            </w:pPr>
            <w:r>
              <w:rPr>
                <w:color w:val="auto"/>
                <w:kern w:val="0"/>
                <w:lang w:val="en-US" w:eastAsia="en-US" w:bidi="ar-SA"/>
              </w:rPr>
              <w:t>cig</w:t>
            </w:r>
          </w:p>
        </w:tc>
        <w:tc>
          <w:tcPr>
            <w:tcW w:w="1152" w:type="dxa"/>
            <w:tcBorders/>
          </w:tcPr>
          <w:p>
            <w:pPr>
              <w:pStyle w:val="BodyA"/>
              <w:widowControl/>
              <w:pBdr/>
              <w:spacing w:lineRule="auto" w:line="240" w:before="16" w:after="0"/>
              <w:jc w:val="left"/>
              <w:rPr>
                <w:color w:val="auto"/>
              </w:rPr>
            </w:pPr>
            <w:r>
              <w:rPr>
                <w:color w:val="auto"/>
                <w:kern w:val="0"/>
                <w:lang w:val="en-US" w:eastAsia="en-US" w:bidi="ar-SA"/>
              </w:rPr>
              <w:t>cigprebl</w:t>
            </w:r>
          </w:p>
        </w:tc>
        <w:tc>
          <w:tcPr>
            <w:tcW w:w="122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CVD_death</w:t>
            </w:r>
          </w:p>
        </w:tc>
        <w:tc>
          <w:tcPr>
            <w:tcW w:w="96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cens</w:t>
            </w:r>
          </w:p>
        </w:tc>
        <w:tc>
          <w:tcPr>
            <w:tcW w:w="2022" w:type="dxa"/>
            <w:tcBorders/>
          </w:tcPr>
          <w:p>
            <w:pPr>
              <w:pStyle w:val="BodyA"/>
              <w:widowControl/>
              <w:pBdr/>
              <w:spacing w:lineRule="auto" w:line="240" w:before="16" w:after="0"/>
              <w:jc w:val="left"/>
              <w:rPr>
                <w:color w:val="auto"/>
              </w:rPr>
            </w:pPr>
            <w:r>
              <w:rPr>
                <w:color w:val="auto"/>
                <w:kern w:val="0"/>
                <w:lang w:val="en-US" w:eastAsia="en-US" w:bidi="ar-SA"/>
              </w:rPr>
              <w:t>cancer_death (outcome)</w:t>
            </w:r>
          </w:p>
        </w:tc>
      </w:tr>
      <w:tr>
        <w:trPr/>
        <w:tc>
          <w:tcPr>
            <w:tcW w:w="702" w:type="dxa"/>
            <w:tcBorders/>
          </w:tcPr>
          <w:p>
            <w:pPr>
              <w:pStyle w:val="BodyA"/>
              <w:widowControl/>
              <w:pBdr/>
              <w:spacing w:lineRule="auto" w:line="240" w:before="16" w:after="0"/>
              <w:jc w:val="left"/>
              <w:rPr>
                <w:color w:val="auto"/>
              </w:rPr>
            </w:pPr>
            <w:r>
              <w:rPr>
                <w:color w:val="auto"/>
                <w:kern w:val="0"/>
                <w:lang w:val="en-US" w:eastAsia="en-US" w:bidi="ar-SA"/>
              </w:rPr>
              <w:t>1</w:t>
            </w:r>
          </w:p>
        </w:tc>
        <w:tc>
          <w:tcPr>
            <w:tcW w:w="782" w:type="dxa"/>
            <w:tcBorders/>
          </w:tcPr>
          <w:p>
            <w:pPr>
              <w:pStyle w:val="BodyA"/>
              <w:widowControl/>
              <w:pBdr/>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785" w:type="dxa"/>
            <w:tcBorders/>
          </w:tcPr>
          <w:p>
            <w:pPr>
              <w:pStyle w:val="BodyA"/>
              <w:widowControl/>
              <w:pBdr/>
              <w:spacing w:lineRule="auto" w:line="240" w:before="16" w:after="0"/>
              <w:jc w:val="left"/>
              <w:rPr>
                <w:color w:val="auto"/>
              </w:rPr>
            </w:pPr>
            <w:r>
              <w:rPr>
                <w:color w:val="auto"/>
                <w:kern w:val="0"/>
                <w:lang w:val="en-US" w:eastAsia="en-US" w:bidi="ar-SA"/>
              </w:rPr>
              <w:t>6</w:t>
            </w:r>
          </w:p>
        </w:tc>
        <w:tc>
          <w:tcPr>
            <w:tcW w:w="872" w:type="dxa"/>
            <w:tcBorders/>
          </w:tcPr>
          <w:p>
            <w:pPr>
              <w:pStyle w:val="BodyA"/>
              <w:widowControl/>
              <w:pBdr/>
              <w:spacing w:lineRule="auto" w:line="240" w:before="16" w:after="0"/>
              <w:jc w:val="left"/>
              <w:rPr>
                <w:color w:val="auto"/>
              </w:rPr>
            </w:pPr>
            <w:r>
              <w:rPr>
                <w:color w:val="auto"/>
                <w:kern w:val="0"/>
                <w:lang w:val="en-US" w:eastAsia="en-US" w:bidi="ar-SA"/>
              </w:rPr>
              <w:t>4</w:t>
            </w:r>
          </w:p>
        </w:tc>
        <w:tc>
          <w:tcPr>
            <w:tcW w:w="701" w:type="dxa"/>
            <w:tcBorders/>
          </w:tcPr>
          <w:p>
            <w:pPr>
              <w:pStyle w:val="BodyA"/>
              <w:widowControl/>
              <w:pBdr/>
              <w:spacing w:lineRule="auto" w:line="240" w:before="16" w:after="0"/>
              <w:jc w:val="left"/>
              <w:rPr>
                <w:color w:val="auto"/>
              </w:rPr>
            </w:pPr>
            <w:r>
              <w:rPr>
                <w:color w:val="auto"/>
                <w:kern w:val="0"/>
                <w:lang w:val="en-US" w:eastAsia="en-US" w:bidi="ar-SA"/>
              </w:rPr>
              <w:t>12</w:t>
            </w:r>
          </w:p>
        </w:tc>
        <w:tc>
          <w:tcPr>
            <w:tcW w:w="1152"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96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2022" w:type="dxa"/>
            <w:tcBorders/>
          </w:tcPr>
          <w:p>
            <w:pPr>
              <w:pStyle w:val="BodyA"/>
              <w:widowControl/>
              <w:pBdr/>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pBdr/>
              <w:spacing w:lineRule="auto" w:line="240" w:before="16" w:after="0"/>
              <w:jc w:val="left"/>
              <w:rPr>
                <w:color w:val="auto"/>
              </w:rPr>
            </w:pPr>
            <w:r>
              <w:rPr>
                <w:color w:val="auto"/>
                <w:kern w:val="0"/>
                <w:lang w:val="en-US" w:eastAsia="en-US" w:bidi="ar-SA"/>
              </w:rPr>
              <w:t>2</w:t>
            </w:r>
          </w:p>
        </w:tc>
        <w:tc>
          <w:tcPr>
            <w:tcW w:w="782" w:type="dxa"/>
            <w:tcBorders/>
          </w:tcPr>
          <w:p>
            <w:pPr>
              <w:pStyle w:val="BodyA"/>
              <w:widowControl/>
              <w:pBdr/>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pBdr/>
              <w:spacing w:lineRule="auto" w:line="240" w:before="16" w:after="0"/>
              <w:jc w:val="left"/>
              <w:rPr>
                <w:color w:val="auto"/>
              </w:rPr>
            </w:pPr>
            <w:r>
              <w:rPr>
                <w:color w:val="auto"/>
                <w:kern w:val="0"/>
                <w:lang w:val="en-US" w:eastAsia="en-US" w:bidi="ar-SA"/>
              </w:rPr>
              <w:t>1</w:t>
            </w:r>
          </w:p>
        </w:tc>
        <w:tc>
          <w:tcPr>
            <w:tcW w:w="785" w:type="dxa"/>
            <w:tcBorders/>
          </w:tcPr>
          <w:p>
            <w:pPr>
              <w:pStyle w:val="BodyA"/>
              <w:widowControl/>
              <w:pBdr/>
              <w:spacing w:lineRule="auto" w:line="240" w:before="16" w:after="0"/>
              <w:jc w:val="left"/>
              <w:rPr>
                <w:color w:val="auto"/>
              </w:rPr>
            </w:pPr>
            <w:r>
              <w:rPr>
                <w:color w:val="auto"/>
                <w:kern w:val="0"/>
                <w:lang w:val="en-US" w:eastAsia="en-US" w:bidi="ar-SA"/>
              </w:rPr>
              <w:t>6</w:t>
            </w:r>
          </w:p>
        </w:tc>
        <w:tc>
          <w:tcPr>
            <w:tcW w:w="872" w:type="dxa"/>
            <w:tcBorders/>
          </w:tcPr>
          <w:p>
            <w:pPr>
              <w:pStyle w:val="BodyA"/>
              <w:widowControl/>
              <w:pBdr/>
              <w:spacing w:lineRule="auto" w:line="240" w:before="16" w:after="0"/>
              <w:jc w:val="left"/>
              <w:rPr>
                <w:color w:val="auto"/>
              </w:rPr>
            </w:pPr>
            <w:r>
              <w:rPr>
                <w:color w:val="auto"/>
                <w:kern w:val="0"/>
                <w:lang w:val="en-US" w:eastAsia="en-US" w:bidi="ar-SA"/>
              </w:rPr>
              <w:t>4</w:t>
            </w:r>
          </w:p>
        </w:tc>
        <w:tc>
          <w:tcPr>
            <w:tcW w:w="701"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152"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96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2022" w:type="dxa"/>
            <w:tcBorders/>
          </w:tcPr>
          <w:p>
            <w:pPr>
              <w:pStyle w:val="BodyA"/>
              <w:widowControl/>
              <w:pBdr/>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pBdr/>
              <w:spacing w:lineRule="auto" w:line="240" w:before="16" w:after="0"/>
              <w:jc w:val="left"/>
              <w:rPr>
                <w:color w:val="auto"/>
              </w:rPr>
            </w:pPr>
            <w:r>
              <w:rPr>
                <w:color w:val="auto"/>
                <w:kern w:val="0"/>
                <w:lang w:val="en-US" w:eastAsia="en-US" w:bidi="ar-SA"/>
              </w:rPr>
              <w:t>3</w:t>
            </w:r>
          </w:p>
        </w:tc>
        <w:tc>
          <w:tcPr>
            <w:tcW w:w="782" w:type="dxa"/>
            <w:tcBorders/>
          </w:tcPr>
          <w:p>
            <w:pPr>
              <w:pStyle w:val="BodyA"/>
              <w:widowControl/>
              <w:pBdr/>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pBdr/>
              <w:spacing w:lineRule="auto" w:line="240" w:before="16" w:after="0"/>
              <w:jc w:val="left"/>
              <w:rPr>
                <w:color w:val="auto"/>
              </w:rPr>
            </w:pPr>
            <w:r>
              <w:rPr>
                <w:color w:val="auto"/>
                <w:kern w:val="0"/>
                <w:lang w:val="en-US" w:eastAsia="en-US" w:bidi="ar-SA"/>
              </w:rPr>
              <w:t>2</w:t>
            </w:r>
          </w:p>
        </w:tc>
        <w:tc>
          <w:tcPr>
            <w:tcW w:w="785" w:type="dxa"/>
            <w:tcBorders/>
          </w:tcPr>
          <w:p>
            <w:pPr>
              <w:pStyle w:val="BodyA"/>
              <w:widowControl/>
              <w:pBdr/>
              <w:spacing w:lineRule="auto" w:line="240" w:before="16" w:after="0"/>
              <w:jc w:val="left"/>
              <w:rPr>
                <w:color w:val="auto"/>
              </w:rPr>
            </w:pPr>
            <w:r>
              <w:rPr>
                <w:color w:val="auto"/>
                <w:kern w:val="0"/>
                <w:lang w:val="en-US" w:eastAsia="en-US" w:bidi="ar-SA"/>
              </w:rPr>
              <w:t>6</w:t>
            </w:r>
          </w:p>
        </w:tc>
        <w:tc>
          <w:tcPr>
            <w:tcW w:w="872" w:type="dxa"/>
            <w:tcBorders/>
          </w:tcPr>
          <w:p>
            <w:pPr>
              <w:pStyle w:val="BodyA"/>
              <w:widowControl/>
              <w:pBdr/>
              <w:spacing w:lineRule="auto" w:line="240" w:before="16" w:after="0"/>
              <w:jc w:val="left"/>
              <w:rPr>
                <w:color w:val="auto"/>
              </w:rPr>
            </w:pPr>
            <w:r>
              <w:rPr>
                <w:color w:val="auto"/>
                <w:kern w:val="0"/>
                <w:lang w:val="en-US" w:eastAsia="en-US" w:bidi="ar-SA"/>
              </w:rPr>
              <w:t>2</w:t>
            </w:r>
          </w:p>
        </w:tc>
        <w:tc>
          <w:tcPr>
            <w:tcW w:w="701" w:type="dxa"/>
            <w:tcBorders/>
          </w:tcPr>
          <w:p>
            <w:pPr>
              <w:pStyle w:val="BodyA"/>
              <w:widowControl/>
              <w:pBdr/>
              <w:spacing w:lineRule="auto" w:line="240" w:before="16" w:after="0"/>
              <w:jc w:val="left"/>
              <w:rPr>
                <w:color w:val="auto"/>
              </w:rPr>
            </w:pPr>
            <w:r>
              <w:rPr>
                <w:color w:val="auto"/>
                <w:kern w:val="0"/>
                <w:lang w:val="en-US" w:eastAsia="en-US" w:bidi="ar-SA"/>
              </w:rPr>
              <w:t>6</w:t>
            </w:r>
          </w:p>
        </w:tc>
        <w:tc>
          <w:tcPr>
            <w:tcW w:w="1152"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96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2022" w:type="dxa"/>
            <w:tcBorders/>
          </w:tcPr>
          <w:p>
            <w:pPr>
              <w:pStyle w:val="BodyA"/>
              <w:widowControl/>
              <w:pBdr/>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pBdr/>
              <w:spacing w:lineRule="auto" w:line="240" w:before="16" w:after="0"/>
              <w:jc w:val="left"/>
              <w:rPr>
                <w:color w:val="auto"/>
              </w:rPr>
            </w:pPr>
            <w:r>
              <w:rPr>
                <w:color w:val="auto"/>
                <w:kern w:val="0"/>
                <w:lang w:val="en-US" w:eastAsia="en-US" w:bidi="ar-SA"/>
              </w:rPr>
              <w:t>4</w:t>
            </w:r>
          </w:p>
        </w:tc>
        <w:tc>
          <w:tcPr>
            <w:tcW w:w="782" w:type="dxa"/>
            <w:tcBorders/>
          </w:tcPr>
          <w:p>
            <w:pPr>
              <w:pStyle w:val="BodyA"/>
              <w:widowControl/>
              <w:pBdr/>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pBdr/>
              <w:spacing w:lineRule="auto" w:line="240" w:before="16" w:after="0"/>
              <w:jc w:val="left"/>
              <w:rPr>
                <w:color w:val="auto"/>
              </w:rPr>
            </w:pPr>
            <w:r>
              <w:rPr>
                <w:color w:val="auto"/>
                <w:kern w:val="0"/>
                <w:lang w:val="en-US" w:eastAsia="en-US" w:bidi="ar-SA"/>
              </w:rPr>
              <w:t>3</w:t>
            </w:r>
          </w:p>
        </w:tc>
        <w:tc>
          <w:tcPr>
            <w:tcW w:w="785" w:type="dxa"/>
            <w:tcBorders/>
          </w:tcPr>
          <w:p>
            <w:pPr>
              <w:pStyle w:val="BodyA"/>
              <w:widowControl/>
              <w:pBdr/>
              <w:spacing w:lineRule="auto" w:line="240" w:before="16" w:after="0"/>
              <w:jc w:val="left"/>
              <w:rPr>
                <w:color w:val="auto"/>
              </w:rPr>
            </w:pPr>
            <w:r>
              <w:rPr>
                <w:color w:val="auto"/>
                <w:kern w:val="0"/>
                <w:lang w:val="en-US" w:eastAsia="en-US" w:bidi="ar-SA"/>
              </w:rPr>
              <w:t>2</w:t>
            </w:r>
          </w:p>
        </w:tc>
        <w:tc>
          <w:tcPr>
            <w:tcW w:w="872" w:type="dxa"/>
            <w:tcBorders/>
          </w:tcPr>
          <w:p>
            <w:pPr>
              <w:pStyle w:val="BodyA"/>
              <w:widowControl/>
              <w:pBdr/>
              <w:spacing w:lineRule="auto" w:line="240" w:before="16" w:after="0"/>
              <w:jc w:val="left"/>
              <w:rPr>
                <w:color w:val="auto"/>
              </w:rPr>
            </w:pPr>
            <w:r>
              <w:rPr>
                <w:color w:val="auto"/>
                <w:kern w:val="0"/>
                <w:lang w:val="en-US" w:eastAsia="en-US" w:bidi="ar-SA"/>
              </w:rPr>
              <w:t>6</w:t>
            </w:r>
          </w:p>
        </w:tc>
        <w:tc>
          <w:tcPr>
            <w:tcW w:w="701"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152"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96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2022" w:type="dxa"/>
            <w:tcBorders/>
          </w:tcPr>
          <w:p>
            <w:pPr>
              <w:pStyle w:val="BodyA"/>
              <w:widowControl/>
              <w:pBdr/>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pBdr/>
              <w:spacing w:lineRule="auto" w:line="240" w:before="16" w:after="0"/>
              <w:jc w:val="left"/>
              <w:rPr>
                <w:color w:val="auto"/>
              </w:rPr>
            </w:pPr>
            <w:r>
              <w:rPr>
                <w:color w:val="auto"/>
                <w:kern w:val="0"/>
                <w:lang w:val="en-US" w:eastAsia="en-US" w:bidi="ar-SA"/>
              </w:rPr>
              <w:t>5</w:t>
            </w:r>
          </w:p>
        </w:tc>
        <w:tc>
          <w:tcPr>
            <w:tcW w:w="782" w:type="dxa"/>
            <w:tcBorders/>
          </w:tcPr>
          <w:p>
            <w:pPr>
              <w:pStyle w:val="BodyA"/>
              <w:widowControl/>
              <w:pBdr/>
              <w:spacing w:lineRule="auto" w:line="240" w:before="16" w:after="0"/>
              <w:jc w:val="left"/>
              <w:rPr>
                <w:color w:val="auto"/>
              </w:rPr>
            </w:pPr>
            <w:r>
              <w:rPr>
                <w:color w:val="auto"/>
                <w:kern w:val="0"/>
                <w:lang w:val="en-US" w:eastAsia="en-US" w:bidi="ar-SA"/>
              </w:rPr>
              <w:t>77</w:t>
            </w:r>
          </w:p>
        </w:tc>
        <w:tc>
          <w:tcPr>
            <w:tcW w:w="962" w:type="dxa"/>
            <w:tcBorders/>
          </w:tcPr>
          <w:p>
            <w:pPr>
              <w:pStyle w:val="BodyA"/>
              <w:widowControl/>
              <w:pBdr/>
              <w:spacing w:lineRule="auto" w:line="240" w:before="16" w:after="0"/>
              <w:jc w:val="left"/>
              <w:rPr>
                <w:color w:val="auto"/>
              </w:rPr>
            </w:pPr>
            <w:r>
              <w:rPr>
                <w:color w:val="auto"/>
                <w:kern w:val="0"/>
                <w:lang w:val="en-US" w:eastAsia="en-US" w:bidi="ar-SA"/>
              </w:rPr>
              <w:t>4</w:t>
            </w:r>
          </w:p>
        </w:tc>
        <w:tc>
          <w:tcPr>
            <w:tcW w:w="785" w:type="dxa"/>
            <w:tcBorders/>
          </w:tcPr>
          <w:p>
            <w:pPr>
              <w:pStyle w:val="BodyA"/>
              <w:widowControl/>
              <w:pBdr/>
              <w:spacing w:lineRule="auto" w:line="240" w:before="16" w:after="0"/>
              <w:jc w:val="left"/>
              <w:rPr>
                <w:color w:val="auto"/>
              </w:rPr>
            </w:pPr>
            <w:r>
              <w:rPr>
                <w:color w:val="auto"/>
                <w:kern w:val="0"/>
                <w:lang w:val="en-US" w:eastAsia="en-US" w:bidi="ar-SA"/>
              </w:rPr>
              <w:t>5</w:t>
            </w:r>
          </w:p>
        </w:tc>
        <w:tc>
          <w:tcPr>
            <w:tcW w:w="872" w:type="dxa"/>
            <w:tcBorders/>
          </w:tcPr>
          <w:p>
            <w:pPr>
              <w:pStyle w:val="BodyA"/>
              <w:widowControl/>
              <w:pBdr/>
              <w:spacing w:lineRule="auto" w:line="240" w:before="16" w:after="0"/>
              <w:jc w:val="left"/>
              <w:rPr>
                <w:color w:val="auto"/>
              </w:rPr>
            </w:pPr>
            <w:r>
              <w:rPr>
                <w:color w:val="auto"/>
                <w:kern w:val="0"/>
                <w:lang w:val="en-US" w:eastAsia="en-US" w:bidi="ar-SA"/>
              </w:rPr>
              <w:t>3</w:t>
            </w:r>
          </w:p>
        </w:tc>
        <w:tc>
          <w:tcPr>
            <w:tcW w:w="701"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152"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96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1</w:t>
            </w:r>
          </w:p>
        </w:tc>
        <w:tc>
          <w:tcPr>
            <w:tcW w:w="2022" w:type="dxa"/>
            <w:tcBorders/>
          </w:tcPr>
          <w:p>
            <w:pPr>
              <w:pStyle w:val="BodyA"/>
              <w:widowControl/>
              <w:pBdr/>
              <w:spacing w:lineRule="auto" w:line="240" w:before="16" w:after="0"/>
              <w:jc w:val="left"/>
              <w:rPr>
                <w:color w:val="auto"/>
              </w:rPr>
            </w:pPr>
            <w:r>
              <w:rPr>
                <w:color w:val="auto"/>
                <w:kern w:val="0"/>
                <w:lang w:val="en-US" w:eastAsia="en-US" w:bidi="ar-SA"/>
              </w:rPr>
              <w:t>.</w:t>
            </w:r>
          </w:p>
        </w:tc>
      </w:tr>
      <w:tr>
        <w:trPr/>
        <w:tc>
          <w:tcPr>
            <w:tcW w:w="702" w:type="dxa"/>
            <w:tcBorders/>
          </w:tcPr>
          <w:p>
            <w:pPr>
              <w:pStyle w:val="BodyA"/>
              <w:widowControl/>
              <w:pBdr/>
              <w:spacing w:lineRule="auto" w:line="240" w:before="16" w:after="0"/>
              <w:jc w:val="left"/>
              <w:rPr>
                <w:color w:val="auto"/>
              </w:rPr>
            </w:pPr>
            <w:r>
              <w:rPr>
                <w:color w:val="auto"/>
                <w:kern w:val="0"/>
                <w:lang w:val="en-US" w:eastAsia="en-US" w:bidi="ar-SA"/>
              </w:rPr>
              <w:t>6</w:t>
            </w:r>
          </w:p>
        </w:tc>
        <w:tc>
          <w:tcPr>
            <w:tcW w:w="782" w:type="dxa"/>
            <w:tcBorders/>
          </w:tcPr>
          <w:p>
            <w:pPr>
              <w:pStyle w:val="BodyA"/>
              <w:widowControl/>
              <w:pBdr/>
              <w:spacing w:lineRule="auto" w:line="240" w:before="16" w:after="0"/>
              <w:jc w:val="left"/>
              <w:rPr>
                <w:color w:val="auto"/>
              </w:rPr>
            </w:pPr>
            <w:r>
              <w:rPr>
                <w:color w:val="auto"/>
                <w:kern w:val="0"/>
                <w:lang w:val="en-US" w:eastAsia="en-US" w:bidi="ar-SA"/>
              </w:rPr>
              <w:t>78</w:t>
            </w:r>
          </w:p>
        </w:tc>
        <w:tc>
          <w:tcPr>
            <w:tcW w:w="962"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785" w:type="dxa"/>
            <w:tcBorders/>
          </w:tcPr>
          <w:p>
            <w:pPr>
              <w:pStyle w:val="BodyA"/>
              <w:widowControl/>
              <w:pBdr/>
              <w:spacing w:lineRule="auto" w:line="240" w:before="16" w:after="0"/>
              <w:jc w:val="left"/>
              <w:rPr>
                <w:color w:val="auto"/>
              </w:rPr>
            </w:pPr>
            <w:r>
              <w:rPr>
                <w:color w:val="auto"/>
                <w:kern w:val="0"/>
                <w:lang w:val="en-US" w:eastAsia="en-US" w:bidi="ar-SA"/>
              </w:rPr>
              <w:t>5</w:t>
            </w:r>
          </w:p>
        </w:tc>
        <w:tc>
          <w:tcPr>
            <w:tcW w:w="872" w:type="dxa"/>
            <w:tcBorders/>
          </w:tcPr>
          <w:p>
            <w:pPr>
              <w:pStyle w:val="BodyA"/>
              <w:widowControl/>
              <w:pBdr/>
              <w:spacing w:lineRule="auto" w:line="240" w:before="16" w:after="0"/>
              <w:jc w:val="left"/>
              <w:rPr>
                <w:color w:val="auto"/>
              </w:rPr>
            </w:pPr>
            <w:r>
              <w:rPr>
                <w:color w:val="auto"/>
                <w:kern w:val="0"/>
                <w:lang w:val="en-US" w:eastAsia="en-US" w:bidi="ar-SA"/>
              </w:rPr>
              <w:t>3</w:t>
            </w:r>
          </w:p>
        </w:tc>
        <w:tc>
          <w:tcPr>
            <w:tcW w:w="701"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152"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96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2022" w:type="dxa"/>
            <w:tcBorders/>
          </w:tcPr>
          <w:p>
            <w:pPr>
              <w:pStyle w:val="BodyA"/>
              <w:widowControl/>
              <w:pBdr/>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pBdr/>
              <w:spacing w:lineRule="auto" w:line="240" w:before="16" w:after="0"/>
              <w:jc w:val="left"/>
              <w:rPr>
                <w:color w:val="auto"/>
              </w:rPr>
            </w:pPr>
            <w:r>
              <w:rPr>
                <w:color w:val="auto"/>
                <w:kern w:val="0"/>
                <w:lang w:val="en-US" w:eastAsia="en-US" w:bidi="ar-SA"/>
              </w:rPr>
              <w:t>7</w:t>
            </w:r>
          </w:p>
        </w:tc>
        <w:tc>
          <w:tcPr>
            <w:tcW w:w="782" w:type="dxa"/>
            <w:tcBorders/>
          </w:tcPr>
          <w:p>
            <w:pPr>
              <w:pStyle w:val="BodyA"/>
              <w:widowControl/>
              <w:pBdr/>
              <w:spacing w:lineRule="auto" w:line="240" w:before="16" w:after="0"/>
              <w:jc w:val="left"/>
              <w:rPr>
                <w:color w:val="auto"/>
              </w:rPr>
            </w:pPr>
            <w:r>
              <w:rPr>
                <w:color w:val="auto"/>
                <w:kern w:val="0"/>
                <w:lang w:val="en-US" w:eastAsia="en-US" w:bidi="ar-SA"/>
              </w:rPr>
              <w:t>78</w:t>
            </w:r>
          </w:p>
        </w:tc>
        <w:tc>
          <w:tcPr>
            <w:tcW w:w="962" w:type="dxa"/>
            <w:tcBorders/>
          </w:tcPr>
          <w:p>
            <w:pPr>
              <w:pStyle w:val="BodyA"/>
              <w:widowControl/>
              <w:pBdr/>
              <w:spacing w:lineRule="auto" w:line="240" w:before="16" w:after="0"/>
              <w:jc w:val="left"/>
              <w:rPr>
                <w:color w:val="auto"/>
              </w:rPr>
            </w:pPr>
            <w:r>
              <w:rPr>
                <w:color w:val="auto"/>
                <w:kern w:val="0"/>
                <w:lang w:val="en-US" w:eastAsia="en-US" w:bidi="ar-SA"/>
              </w:rPr>
              <w:t>1</w:t>
            </w:r>
          </w:p>
        </w:tc>
        <w:tc>
          <w:tcPr>
            <w:tcW w:w="785" w:type="dxa"/>
            <w:tcBorders/>
          </w:tcPr>
          <w:p>
            <w:pPr>
              <w:pStyle w:val="BodyA"/>
              <w:widowControl/>
              <w:pBdr/>
              <w:spacing w:lineRule="auto" w:line="240" w:before="16" w:after="0"/>
              <w:jc w:val="left"/>
              <w:rPr>
                <w:color w:val="auto"/>
              </w:rPr>
            </w:pPr>
            <w:r>
              <w:rPr>
                <w:color w:val="auto"/>
                <w:kern w:val="0"/>
                <w:lang w:val="en-US" w:eastAsia="en-US" w:bidi="ar-SA"/>
              </w:rPr>
              <w:t>5</w:t>
            </w:r>
          </w:p>
        </w:tc>
        <w:tc>
          <w:tcPr>
            <w:tcW w:w="872" w:type="dxa"/>
            <w:tcBorders/>
          </w:tcPr>
          <w:p>
            <w:pPr>
              <w:pStyle w:val="BodyA"/>
              <w:widowControl/>
              <w:pBdr/>
              <w:spacing w:lineRule="auto" w:line="240" w:before="16" w:after="0"/>
              <w:jc w:val="left"/>
              <w:rPr>
                <w:color w:val="auto"/>
              </w:rPr>
            </w:pPr>
            <w:r>
              <w:rPr>
                <w:color w:val="auto"/>
                <w:kern w:val="0"/>
                <w:lang w:val="en-US" w:eastAsia="en-US" w:bidi="ar-SA"/>
              </w:rPr>
              <w:t>4</w:t>
            </w:r>
          </w:p>
        </w:tc>
        <w:tc>
          <w:tcPr>
            <w:tcW w:w="701"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152"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96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0</w:t>
            </w:r>
          </w:p>
        </w:tc>
        <w:tc>
          <w:tcPr>
            <w:tcW w:w="2022" w:type="dxa"/>
            <w:tcBorders/>
          </w:tcPr>
          <w:p>
            <w:pPr>
              <w:pStyle w:val="BodyA"/>
              <w:widowControl/>
              <w:pBdr/>
              <w:spacing w:lineRule="auto" w:line="240" w:before="16" w:after="0"/>
              <w:jc w:val="left"/>
              <w:rPr>
                <w:color w:val="auto"/>
              </w:rPr>
            </w:pPr>
            <w:r>
              <w:rPr>
                <w:color w:val="auto"/>
                <w:kern w:val="0"/>
                <w:lang w:val="en-US" w:eastAsia="en-US" w:bidi="ar-SA"/>
              </w:rPr>
              <w:t>0</w:t>
            </w:r>
          </w:p>
        </w:tc>
      </w:tr>
      <w:tr>
        <w:trPr/>
        <w:tc>
          <w:tcPr>
            <w:tcW w:w="702" w:type="dxa"/>
            <w:tcBorders/>
          </w:tcPr>
          <w:p>
            <w:pPr>
              <w:pStyle w:val="BodyA"/>
              <w:widowControl/>
              <w:pBdr/>
              <w:spacing w:lineRule="auto" w:line="240" w:before="16" w:after="0"/>
              <w:jc w:val="left"/>
              <w:rPr>
                <w:color w:val="auto"/>
              </w:rPr>
            </w:pPr>
            <w:r>
              <w:rPr>
                <w:color w:val="auto"/>
                <w:kern w:val="0"/>
                <w:lang w:val="en-US" w:eastAsia="en-US" w:bidi="ar-SA"/>
              </w:rPr>
              <w:t>8</w:t>
            </w:r>
          </w:p>
        </w:tc>
        <w:tc>
          <w:tcPr>
            <w:tcW w:w="782" w:type="dxa"/>
            <w:tcBorders/>
          </w:tcPr>
          <w:p>
            <w:pPr>
              <w:pStyle w:val="BodyA"/>
              <w:widowControl/>
              <w:pBdr/>
              <w:spacing w:lineRule="auto" w:line="240" w:before="16" w:after="0"/>
              <w:jc w:val="left"/>
              <w:rPr>
                <w:color w:val="auto"/>
              </w:rPr>
            </w:pPr>
            <w:r>
              <w:rPr>
                <w:color w:val="auto"/>
                <w:kern w:val="0"/>
                <w:lang w:val="en-US" w:eastAsia="en-US" w:bidi="ar-SA"/>
              </w:rPr>
              <w:t>78</w:t>
            </w:r>
          </w:p>
        </w:tc>
        <w:tc>
          <w:tcPr>
            <w:tcW w:w="962" w:type="dxa"/>
            <w:tcBorders/>
          </w:tcPr>
          <w:p>
            <w:pPr>
              <w:pStyle w:val="BodyA"/>
              <w:widowControl/>
              <w:pBdr/>
              <w:spacing w:lineRule="auto" w:line="240" w:before="16" w:after="0"/>
              <w:jc w:val="left"/>
              <w:rPr>
                <w:color w:val="auto"/>
              </w:rPr>
            </w:pPr>
            <w:r>
              <w:rPr>
                <w:color w:val="auto"/>
                <w:kern w:val="0"/>
                <w:lang w:val="en-US" w:eastAsia="en-US" w:bidi="ar-SA"/>
              </w:rPr>
              <w:t>2</w:t>
            </w:r>
          </w:p>
        </w:tc>
        <w:tc>
          <w:tcPr>
            <w:tcW w:w="785" w:type="dxa"/>
            <w:tcBorders/>
          </w:tcPr>
          <w:p>
            <w:pPr>
              <w:pStyle w:val="BodyA"/>
              <w:widowControl/>
              <w:pBdr/>
              <w:spacing w:lineRule="auto" w:line="240" w:before="16" w:after="0"/>
              <w:jc w:val="left"/>
              <w:rPr>
                <w:color w:val="auto"/>
              </w:rPr>
            </w:pPr>
            <w:r>
              <w:rPr>
                <w:color w:val="auto"/>
                <w:kern w:val="0"/>
                <w:lang w:val="en-US" w:eastAsia="en-US" w:bidi="ar-SA"/>
              </w:rPr>
              <w:t>2</w:t>
            </w:r>
          </w:p>
        </w:tc>
        <w:tc>
          <w:tcPr>
            <w:tcW w:w="872" w:type="dxa"/>
            <w:tcBorders/>
          </w:tcPr>
          <w:p>
            <w:pPr>
              <w:pStyle w:val="BodyA"/>
              <w:widowControl/>
              <w:pBdr/>
              <w:spacing w:lineRule="auto" w:line="240" w:before="16" w:after="0"/>
              <w:jc w:val="left"/>
              <w:rPr>
                <w:color w:val="auto"/>
              </w:rPr>
            </w:pPr>
            <w:r>
              <w:rPr>
                <w:color w:val="auto"/>
                <w:kern w:val="0"/>
                <w:lang w:val="en-US" w:eastAsia="en-US" w:bidi="ar-SA"/>
              </w:rPr>
              <w:t>2</w:t>
            </w:r>
          </w:p>
        </w:tc>
        <w:tc>
          <w:tcPr>
            <w:tcW w:w="701"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152" w:type="dxa"/>
            <w:tcBorders/>
          </w:tcPr>
          <w:p>
            <w:pPr>
              <w:pStyle w:val="BodyA"/>
              <w:widowControl/>
              <w:pBdr/>
              <w:spacing w:lineRule="auto" w:line="240" w:before="16" w:after="0"/>
              <w:jc w:val="left"/>
              <w:rPr>
                <w:color w:val="auto"/>
              </w:rPr>
            </w:pPr>
            <w:r>
              <w:rPr>
                <w:color w:val="auto"/>
                <w:kern w:val="0"/>
                <w:lang w:val="en-US" w:eastAsia="en-US" w:bidi="ar-SA"/>
              </w:rPr>
              <w:t>0</w:t>
            </w:r>
          </w:p>
        </w:tc>
        <w:tc>
          <w:tcPr>
            <w:tcW w:w="122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1</w:t>
            </w:r>
          </w:p>
        </w:tc>
        <w:tc>
          <w:tcPr>
            <w:tcW w:w="963" w:type="dxa"/>
            <w:tcBorders/>
            <w:shd w:color="auto" w:fill="auto" w:val="clear"/>
          </w:tcPr>
          <w:p>
            <w:pPr>
              <w:pStyle w:val="BodyA"/>
              <w:widowControl/>
              <w:pBdr/>
              <w:spacing w:lineRule="auto" w:line="240" w:before="16" w:after="0"/>
              <w:jc w:val="left"/>
              <w:rPr>
                <w:color w:val="auto"/>
              </w:rPr>
            </w:pPr>
            <w:r>
              <w:rPr>
                <w:color w:val="auto"/>
                <w:kern w:val="0"/>
                <w:lang w:val="en-US" w:eastAsia="en-US" w:bidi="ar-SA"/>
              </w:rPr>
              <w:t>.</w:t>
            </w:r>
          </w:p>
        </w:tc>
        <w:tc>
          <w:tcPr>
            <w:tcW w:w="2022" w:type="dxa"/>
            <w:tcBorders/>
          </w:tcPr>
          <w:p>
            <w:pPr>
              <w:pStyle w:val="BodyA"/>
              <w:widowControl/>
              <w:pBdr/>
              <w:spacing w:lineRule="auto" w:line="240" w:before="16" w:after="0"/>
              <w:jc w:val="left"/>
              <w:rPr>
                <w:color w:val="auto"/>
              </w:rPr>
            </w:pPr>
            <w:r>
              <w:rPr>
                <w:color w:val="auto"/>
                <w:kern w:val="0"/>
                <w:lang w:val="en-US" w:eastAsia="en-US" w:bidi="ar-SA"/>
              </w:rPr>
              <w:t>.</w:t>
            </w:r>
          </w:p>
        </w:tc>
      </w:tr>
    </w:tbl>
    <w:p>
      <w:pPr>
        <w:pStyle w:val="BodyA"/>
        <w:spacing w:lineRule="auto" w:line="240" w:before="16" w:after="0"/>
        <w:rPr>
          <w:spacing w:val="-1"/>
        </w:rPr>
      </w:pPr>
      <w:r>
        <w:rPr>
          <w:spacing w:val="-1"/>
        </w:rPr>
      </w:r>
    </w:p>
    <w:p>
      <w:pPr>
        <w:pStyle w:val="BodyA"/>
        <w:spacing w:lineRule="auto" w:line="240" w:before="16" w:after="0"/>
        <w:rPr>
          <w:color w:val="auto"/>
        </w:rPr>
      </w:pPr>
      <w:r>
        <w:rPr/>
        <w:t xml:space="preserve">In </w:t>
      </w:r>
      <w:r>
        <w:rPr>
          <w:color w:val="000000" w:themeColor="text1"/>
        </w:rPr>
        <w:t xml:space="preserve">GFORMULA Macro Version 4.0, we use the macro parameter </w:t>
      </w:r>
      <w:r>
        <w:rPr>
          <w:i/>
          <w:iCs/>
        </w:rPr>
        <w:t xml:space="preserve">compevent_cens </w:t>
      </w:r>
      <w:r>
        <w:rPr/>
        <w:t xml:space="preserve">to indicate whether competing events are handled as a censoring event or not. </w:t>
      </w:r>
    </w:p>
    <w:p>
      <w:pPr>
        <w:pStyle w:val="BodyA"/>
        <w:numPr>
          <w:ilvl w:val="0"/>
          <w:numId w:val="5"/>
        </w:numPr>
        <w:spacing w:lineRule="auto" w:line="240" w:before="16" w:after="0"/>
        <w:rPr/>
      </w:pPr>
      <w:r>
        <w:rPr/>
        <w:t xml:space="preserve">When competing risk events are considered censoring events (i.e., the algorithm targets the controlled direct effect), the user should set the parameter </w:t>
      </w:r>
      <w:r>
        <w:rPr>
          <w:i/>
          <w:iCs/>
        </w:rPr>
        <w:t>compevent_cens</w:t>
      </w:r>
      <w:r>
        <w:rPr/>
        <w:t xml:space="preserve"> to be 1. In this example, </w:t>
      </w:r>
      <w:r>
        <w:rPr>
          <w:i/>
          <w:iCs/>
        </w:rPr>
        <w:t>compevent=CVD_death, censor</w:t>
      </w:r>
      <w:r>
        <w:rPr/>
        <w:t xml:space="preserve">=cens, </w:t>
      </w:r>
      <w:r>
        <w:rPr>
          <w:i/>
          <w:iCs/>
        </w:rPr>
        <w:t>compevent_cens=1</w:t>
      </w:r>
      <w:r>
        <w:rPr/>
        <w:t xml:space="preserve">, </w:t>
      </w:r>
      <w:r>
        <w:rPr>
          <w:i/>
          <w:iCs/>
        </w:rPr>
        <w:t>outc</w:t>
      </w:r>
      <w:r>
        <w:rPr/>
        <w:t xml:space="preserve">=cancer_death. </w:t>
      </w:r>
    </w:p>
    <w:p>
      <w:pPr>
        <w:pStyle w:val="BodyA"/>
        <w:numPr>
          <w:ilvl w:val="0"/>
          <w:numId w:val="5"/>
        </w:numPr>
        <w:spacing w:lineRule="auto" w:line="240" w:before="16" w:after="0"/>
        <w:rPr/>
      </w:pPr>
      <w:r>
        <w:rPr/>
        <w:t xml:space="preserve">If competing risk events are not to be treated as censoring events (i.e., the algorithm targets a total effect), the user should set the parameter </w:t>
      </w:r>
      <w:r>
        <w:rPr>
          <w:i/>
          <w:iCs/>
        </w:rPr>
        <w:t>compevent_cens</w:t>
      </w:r>
      <w:r>
        <w:rPr/>
        <w:t xml:space="preserve"> = 0. Risk estimates in this case will be a function of the discrete hazard for competing risk conditional on past treatment and covariates.  </w:t>
      </w:r>
    </w:p>
    <w:p>
      <w:pPr>
        <w:pStyle w:val="BodyA"/>
        <w:widowControl w:val="false"/>
        <w:spacing w:lineRule="auto" w:line="240" w:before="16" w:after="0"/>
        <w:rPr/>
      </w:pPr>
      <w:r>
        <w:rPr/>
      </w:r>
    </w:p>
    <w:p>
      <w:pPr>
        <w:pStyle w:val="BodyA"/>
        <w:widowControl w:val="false"/>
        <w:spacing w:lineRule="auto" w:line="240" w:before="16" w:after="0"/>
        <w:rPr/>
      </w:pPr>
      <w:r>
        <w:rPr/>
        <w:t xml:space="preserve">For details on competing events, see Young et al. (2020). For details on implementing natural course risk via IP weighting, see Chiu et al (2022). </w:t>
      </w:r>
    </w:p>
    <w:p>
      <w:pPr>
        <w:pStyle w:val="BodyA"/>
        <w:spacing w:lineRule="auto" w:line="240" w:before="16" w:after="0"/>
        <w:rPr/>
      </w:pPr>
      <w:r>
        <w:rPr/>
      </w:r>
    </w:p>
    <w:p>
      <w:pPr>
        <w:pStyle w:val="BodyA"/>
        <w:widowControl w:val="false"/>
        <w:spacing w:lineRule="auto" w:line="240" w:before="16" w:after="0"/>
        <w:rPr/>
      </w:pPr>
      <w:r>
        <w:rPr/>
      </w:r>
    </w:p>
    <w:p>
      <w:pPr>
        <w:pStyle w:val="BodyA"/>
        <w:widowControl w:val="false"/>
        <w:spacing w:lineRule="auto" w:line="240" w:before="16" w:after="0"/>
        <w:rPr/>
      </w:pPr>
      <w:r>
        <w:rPr/>
      </w:r>
    </w:p>
    <w:p>
      <w:pPr>
        <w:pStyle w:val="BodyA"/>
        <w:widowControl w:val="false"/>
        <w:numPr>
          <w:ilvl w:val="0"/>
          <w:numId w:val="3"/>
        </w:numPr>
        <w:spacing w:lineRule="auto" w:line="240" w:before="16" w:after="0"/>
        <w:rPr>
          <w:rFonts w:eastAsia="Times New Roman"/>
          <w:b/>
          <w:b/>
          <w:i/>
          <w:i/>
          <w:iCs/>
          <w:u w:val="single"/>
        </w:rPr>
      </w:pPr>
      <w:r>
        <w:rPr>
          <w:b/>
          <w:i/>
          <w:iCs/>
          <w:u w:val="single"/>
        </w:rPr>
        <w:t>outctype=conteofu</w:t>
      </w:r>
      <w:r>
        <w:rPr>
          <w:b/>
          <w:u w:val="single"/>
        </w:rPr>
        <w:t xml:space="preserve"> or </w:t>
      </w:r>
      <w:r>
        <w:rPr>
          <w:b/>
          <w:i/>
          <w:iCs/>
          <w:u w:val="single"/>
        </w:rPr>
        <w:t>bineofu</w:t>
      </w:r>
    </w:p>
    <w:p>
      <w:pPr>
        <w:pStyle w:val="BodyA"/>
        <w:widowControl w:val="false"/>
        <w:spacing w:lineRule="auto" w:line="240" w:before="16" w:after="0"/>
        <w:rPr/>
      </w:pPr>
      <w:r>
        <w:rPr/>
      </w:r>
    </w:p>
    <w:p>
      <w:pPr>
        <w:pStyle w:val="BodyA"/>
        <w:widowControl w:val="false"/>
        <w:spacing w:lineRule="auto" w:line="240" w:before="16" w:after="0"/>
        <w:rPr>
          <w:rFonts w:eastAsia="Times New Roman"/>
        </w:rPr>
      </w:pPr>
      <w:r>
        <w:rPr/>
        <w:t xml:space="preserve">The continuous or binary outcome at the end of follow-up is specified in the parameter </w:t>
      </w:r>
      <w:r>
        <w:rPr>
          <w:i/>
          <w:iCs/>
        </w:rPr>
        <w:t>outc</w:t>
      </w:r>
      <w:r>
        <w:rPr/>
        <w:t xml:space="preserve">. The value of </w:t>
      </w:r>
      <w:r>
        <w:rPr>
          <w:i/>
          <w:iCs/>
        </w:rPr>
        <w:t>outc</w:t>
      </w:r>
      <w:r>
        <w:rPr/>
        <w:t xml:space="preserve"> will only be used for records with </w:t>
      </w:r>
      <w:r>
        <w:rPr>
          <w:i/>
          <w:iCs/>
        </w:rPr>
        <w:t>time= timepoints</w:t>
      </w:r>
      <w:r>
        <w:rPr/>
        <w:t xml:space="preserve">-1, and ignored for records with any other value of </w:t>
      </w:r>
      <w:r>
        <w:rPr>
          <w:i/>
          <w:iCs/>
        </w:rPr>
        <w:t>time</w:t>
      </w:r>
      <w:r>
        <w:rPr/>
        <w:t>. As above, if a subject is censored between interval k and k+1 covariate measurements for any time=k then this should be the last record in the data for that subject.  In this case, these subjects will contribute to estimating the covariate densities (see Outline of the Algorithm above). Unlike survival outcomes that users can have an option on how to handle competing events, for continuous or binary end of follow up outcomes, competing events are treated as a censoring event (</w:t>
      </w:r>
      <w:r>
        <w:rPr>
          <w:i/>
          <w:iCs/>
        </w:rPr>
        <w:t>compevent_cens=1</w:t>
      </w:r>
      <w:r>
        <w:rPr/>
        <w:t>).</w:t>
      </w:r>
    </w:p>
    <w:p>
      <w:pPr>
        <w:pStyle w:val="BodyA"/>
        <w:widowControl w:val="false"/>
        <w:spacing w:lineRule="auto" w:line="240" w:before="0" w:after="160"/>
        <w:rPr>
          <w:rFonts w:eastAsia="Times New Roman"/>
        </w:rPr>
      </w:pPr>
      <w:r>
        <w:rPr>
          <w:rFonts w:eastAsia="Times New Roman"/>
        </w:rPr>
      </w:r>
    </w:p>
    <w:p>
      <w:pPr>
        <w:pStyle w:val="Heading2"/>
        <w:rPr/>
      </w:pPr>
      <w:bookmarkStart w:id="4" w:name="_Toc101525274"/>
      <w:r>
        <w:rPr/>
        <w:t>Example of the g-formula macro call</w:t>
      </w:r>
      <w:bookmarkEnd w:id="4"/>
    </w:p>
    <w:p>
      <w:pPr>
        <w:pStyle w:val="BodyA"/>
        <w:widowControl w:val="false"/>
        <w:spacing w:lineRule="auto" w:line="240" w:before="16" w:after="0"/>
        <w:rPr/>
      </w:pPr>
      <w:r>
        <w:rPr/>
      </w:r>
    </w:p>
    <w:p>
      <w:pPr>
        <w:pStyle w:val="BodyA"/>
        <w:widowControl w:val="false"/>
        <w:spacing w:lineRule="auto" w:line="240" w:before="16" w:after="0"/>
        <w:rPr/>
      </w:pPr>
      <w:r>
        <w:rPr/>
        <w:t xml:space="preserve">We now illustrate the general structure of the g-formula macro call through a simple example with input data set “sample”, </w:t>
      </w:r>
      <w:r>
        <w:rPr>
          <w:i/>
        </w:rPr>
        <w:t>id</w:t>
      </w:r>
      <w:r>
        <w:rPr/>
        <w:t xml:space="preserve"> the name of a variable in the data set “sample” containing the subject identifier “id”, </w:t>
      </w:r>
      <w:r>
        <w:rPr>
          <w:i/>
        </w:rPr>
        <w:t>time</w:t>
      </w:r>
      <w:r>
        <w:rPr/>
        <w:t xml:space="preserve"> the name of a variable in the data set “sample” containing the follow-up time index “time”(here </w:t>
      </w:r>
      <w:r>
        <w:rPr>
          <w:i/>
        </w:rPr>
        <w:t>id</w:t>
      </w:r>
      <w:r>
        <w:rPr/>
        <w:t xml:space="preserve"> and </w:t>
      </w:r>
      <w:r>
        <w:rPr>
          <w:i/>
        </w:rPr>
        <w:t>time</w:t>
      </w:r>
      <w:r>
        <w:rPr/>
        <w:t xml:space="preserve"> happen to have the same name as the macro parameter but do not have to) and </w:t>
      </w:r>
      <w:r>
        <w:rPr>
          <w:i/>
        </w:rPr>
        <w:t>timepoints</w:t>
      </w:r>
      <w:r>
        <w:rPr/>
        <w:t xml:space="preserve">=6.  The file example1.sas is a sample dataset. This calls the GFORMULA macro. The outcome is the time-varying indicator from diabetes “dia”, thus we set </w:t>
      </w:r>
      <w:r>
        <w:rPr>
          <w:i/>
        </w:rPr>
        <w:t>outctype</w:t>
      </w:r>
      <w:r>
        <w:rPr/>
        <w:t xml:space="preserve">=binsurv.  Here “dead” is the name of a variable in the data set “sample containing a time varying indicator of death from a competing risk.  The call assigns this variables name to the macro parameter </w:t>
      </w:r>
      <w:r>
        <w:rPr>
          <w:i/>
        </w:rPr>
        <w:t>compevent</w:t>
      </w:r>
      <w:r>
        <w:rPr/>
        <w:t xml:space="preserve"> in order to estimate effects on the scale of the subdistribution cumulative incidence function (see Sections </w:t>
      </w:r>
      <w:r>
        <w:rPr>
          <w:i/>
        </w:rPr>
        <w:t>Overview</w:t>
      </w:r>
      <w:r>
        <w:rPr/>
        <w:t xml:space="preserve"> and </w:t>
      </w:r>
      <w:r>
        <w:rPr>
          <w:i/>
        </w:rPr>
        <w:t>Outline of the Algorithm</w:t>
      </w:r>
      <w:r>
        <w:rPr/>
        <w:t>). We wish to adjust for potential baseline confounding by age (</w:t>
      </w:r>
      <w:r>
        <w:rPr>
          <w:i/>
        </w:rPr>
        <w:t>fixedcov</w:t>
      </w:r>
      <w:r>
        <w:rPr/>
        <w:t>=baseage)  as well as the time- varying covariate hypertension (</w:t>
      </w:r>
      <w:r>
        <w:rPr>
          <w:i/>
        </w:rPr>
        <w:t>cov1</w:t>
      </w:r>
      <w:r>
        <w:rPr/>
        <w:t>=hbp). The treatment/exposure is time-varying physical activity (</w:t>
      </w:r>
      <w:r>
        <w:rPr>
          <w:i/>
        </w:rPr>
        <w:t>cov2</w:t>
      </w:r>
      <w:r>
        <w:rPr/>
        <w:t xml:space="preserve">=act). To guarantee that rerunning the code yields the same results we set </w:t>
      </w:r>
      <w:r>
        <w:rPr>
          <w:i/>
        </w:rPr>
        <w:t>seed</w:t>
      </w:r>
      <w:r>
        <w:rPr/>
        <w:t xml:space="preserve">=9458. We select </w:t>
      </w:r>
      <w:r>
        <w:rPr>
          <w:i/>
        </w:rPr>
        <w:t>inttype1</w:t>
      </w:r>
      <w:r>
        <w:rPr/>
        <w:t xml:space="preserve">=2 to estimate the risk of diabetes under a threshold intervention on exercise such that all subjects “exercise at least 30 minutes per day” (see Table 3 below). </w:t>
      </w:r>
    </w:p>
    <w:p>
      <w:pPr>
        <w:pStyle w:val="BodyA"/>
        <w:widowControl w:val="false"/>
        <w:spacing w:lineRule="auto" w:line="240" w:before="16" w:after="0"/>
        <w:rPr/>
      </w:pPr>
      <w:r>
        <w:rPr/>
        <w:t xml:space="preserve"> </w:t>
      </w:r>
      <w:r>
        <w:rPr/>
        <w:t xml:space="preserve">The main components of the call to the GFORMULA macro are as follows. Notice that every parameter must be followed by a comma. </w:t>
      </w:r>
    </w:p>
    <w:p>
      <w:pPr>
        <w:pStyle w:val="BodyA"/>
        <w:widowControl w:val="false"/>
        <w:spacing w:lineRule="auto" w:line="240" w:before="16" w:after="0"/>
        <w:rPr/>
      </w:pPr>
      <w:r>
        <w:rPr/>
        <w:t xml:space="preserve"> </w:t>
      </w:r>
    </w:p>
    <w:p>
      <w:pPr>
        <w:pStyle w:val="BodyA"/>
        <w:widowControl w:val="false"/>
        <w:spacing w:lineRule="auto" w:line="240" w:before="0" w:after="0"/>
        <w:ind w:left="100" w:hanging="0"/>
        <w:rPr/>
      </w:pPr>
      <w:r>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ascii="SAS Monospace" w:hAnsi="SAS Monospace"/>
          <w:color w:val="FF0000"/>
          <w:sz w:val="18"/>
          <w:szCs w:val="18"/>
        </w:rPr>
        <w:t>** Read the gformula macro;</w:t>
      </w:r>
    </w:p>
    <w:p>
      <w:pPr>
        <w:pStyle w:val="BodyA"/>
        <w:widowControl w:val="false"/>
        <w:spacing w:lineRule="auto" w:line="240" w:before="0" w:after="0"/>
        <w:ind w:left="100" w:hanging="0"/>
        <w:rPr>
          <w:rFonts w:ascii="SAS Monospace" w:hAnsi="SAS Monospace" w:eastAsia="Arial Unicode MS" w:cs="Arial Unicode MS"/>
          <w:sz w:val="18"/>
          <w:szCs w:val="18"/>
        </w:rPr>
      </w:pPr>
      <w:r>
        <w:rPr>
          <w:rFonts w:eastAsia="Arial Unicode MS" w:cs="Arial Unicode MS" w:ascii="SAS Monospace" w:hAnsi="SAS Monospace"/>
          <w:sz w:val="18"/>
          <w:szCs w:val="18"/>
        </w:rPr>
        <w:t>%include ‘mypath/gformula4.0.sas’;</w:t>
      </w:r>
    </w:p>
    <w:p>
      <w:pPr>
        <w:pStyle w:val="BodyA"/>
        <w:widowControl w:val="false"/>
        <w:spacing w:lineRule="auto" w:line="240" w:before="0" w:after="0"/>
        <w:ind w:left="100" w:hanging="0"/>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 Specify the intervention(s) before calling the gformula macro;</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%let interv1 = intno=1, nintvar=1,</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 xml:space="preserve">    </w:t>
      </w:r>
      <w:r>
        <w:rPr>
          <w:rFonts w:ascii="SAS Monospace" w:hAnsi="SAS Monospace"/>
          <w:sz w:val="18"/>
          <w:szCs w:val="18"/>
        </w:rPr>
        <w:t>intlabel='All subjects exercise at least 30 minutes per day in all intervals',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 xml:space="preserve">    </w:t>
      </w:r>
      <w:r>
        <w:rPr>
          <w:rFonts w:ascii="SAS Monospace" w:hAnsi="SAS Monospace"/>
          <w:sz w:val="18"/>
          <w:szCs w:val="18"/>
        </w:rPr>
        <w:t>intvar1 = act, inttype1 = 2, intmin1=30, intpr1=1, inttimes1 = 0 1 2 3 4 5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**Call to the GFORMULA macro;</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lang w:val="fr-FR"/>
        </w:rPr>
        <w:t>title 'GFORMULA SAMPLE';</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%gformula(</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color w:val="FF0000"/>
          <w:sz w:val="18"/>
          <w:szCs w:val="18"/>
        </w:rPr>
        <w:t>** Declare input dataset, time variable and indicators for the outcome event, censoring (if any) and competing risk (if any);</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data= bytimes,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id=id,</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time=time,</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timepoints = 10,</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lang w:val="da-DK"/>
        </w:rPr>
      </w:pPr>
      <w:r>
        <w:rPr>
          <w:rFonts w:ascii="SAS Monospace" w:hAnsi="SAS Monospace"/>
          <w:sz w:val="18"/>
          <w:szCs w:val="18"/>
          <w:lang w:val="da-DK"/>
        </w:rPr>
        <w:t xml:space="preserve">timeptype= concat,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lang w:val="da-DK"/>
        </w:rPr>
        <w:t>timeknots = 1 2 3 4 5 6 7 8 9,</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outc=y,</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outctype=binsurv,</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olor w:val="FF0000"/>
          <w:sz w:val="18"/>
          <w:szCs w:val="18"/>
        </w:rPr>
      </w:pPr>
      <w:r>
        <w:rPr>
          <w:rFonts w:ascii="SAS Monospace" w:hAnsi="SAS Monospace"/>
          <w:color w:val="FF0000"/>
          <w:sz w:val="18"/>
          <w:szCs w:val="18"/>
        </w:rPr>
        <w:t xml:space="preserve">** Specify a censoring variable (for the purpose of estimating IP-weighted natural course risk and covariate mean), and parameter maxipw allows user to truncate the upper limit of the censoring weight.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censor=cens,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maxipw=1000</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olor w:val="FF0000"/>
          <w:sz w:val="18"/>
          <w:szCs w:val="18"/>
        </w:rPr>
      </w:pPr>
      <w:r>
        <w:rPr>
          <w:rFonts w:ascii="SAS Monospace" w:hAnsi="SAS Monospace"/>
          <w:color w:val="FF0000"/>
          <w:sz w:val="18"/>
          <w:szCs w:val="18"/>
        </w:rPr>
        <w:t xml:space="preserve">**Specify the variable for competing events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compevent=d,</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olor w:val="FF0000"/>
          <w:sz w:val="18"/>
          <w:szCs w:val="18"/>
        </w:rPr>
      </w:pPr>
      <w:r>
        <w:rPr>
          <w:rFonts w:ascii="SAS Monospace" w:hAnsi="SAS Monospace"/>
          <w:color w:val="FF0000"/>
          <w:sz w:val="18"/>
          <w:szCs w:val="18"/>
        </w:rPr>
        <w:t>**Specify whether competing events are treated as a censoring event (1 if yes, 0 if no)</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compevent_cens=1</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 Specify the number of interventions other than the natural course;</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numint=1,</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 List of time fixed covariates, if any;</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fixedcov =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ascii="SAS Monospace" w:hAnsi="SAS Monospace"/>
          <w:color w:val="FF0000"/>
          <w:sz w:val="18"/>
          <w:szCs w:val="18"/>
        </w:rPr>
        <w:t xml:space="preserve">** Specify the time-vayring covariates ;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ncov=2,</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cov1  = L,    cov1otype  = 1, cov1ptype = lag2bin,</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cov2  = A,    cov2otype  = 3, cov2ptype = lag2bin,</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eastAsia="Times New Roman" w:cs="Times New Roman" w:ascii="SAS Monospace" w:hAnsi="SAS Monospace"/>
          <w:color w:val="FF0000"/>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color w:val="FF0000"/>
          <w:sz w:val="18"/>
          <w:szCs w:val="18"/>
        </w:rPr>
      </w:pPr>
      <w:r>
        <w:rPr>
          <w:rFonts w:eastAsia="Times New Roman" w:cs="Times New Roman" w:ascii="SAS Monospace" w:hAnsi="SAS Monospace"/>
          <w:color w:val="FF0000"/>
          <w:sz w:val="18"/>
          <w:szCs w:val="18"/>
        </w:rPr>
        <w:t>** Specify whether to generate graphs for comparing natural course estimates by g-formula vs by IP weighting.</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t>rungraphs = 1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olor w:val="FF0000"/>
          <w:sz w:val="18"/>
          <w:szCs w:val="18"/>
        </w:rPr>
      </w:pPr>
      <w:r>
        <w:rPr>
          <w:rFonts w:ascii="SAS Monospace" w:hAnsi="SAS Monospace"/>
          <w:color w:val="FF0000"/>
          <w:sz w:val="18"/>
          <w:szCs w:val="18"/>
        </w:rPr>
        <w:t>** Specify the seed and the number of bootstrap samples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 xml:space="preserve">seed= 9458,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ascii="SAS Monospace" w:hAnsi="SAS Monospace"/>
          <w:sz w:val="18"/>
          <w:szCs w:val="18"/>
        </w:rPr>
        <w:t xml:space="preserve">nsamples = 20 </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sz w:val="18"/>
          <w:szCs w:val="18"/>
        </w:rPr>
      </w:pPr>
      <w:r>
        <w:rPr>
          <w:rFonts w:ascii="SAS Monospace" w:hAnsi="SAS Monospace"/>
          <w:sz w:val="18"/>
          <w:szCs w:val="18"/>
        </w:rPr>
        <w:t>);</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eastAsia="Times New Roman" w:cs="Times New Roman"/>
          <w:sz w:val="18"/>
          <w:szCs w:val="18"/>
        </w:rPr>
      </w:pPr>
      <w:r>
        <w:rPr>
          <w:rFonts w:eastAsia="Times New Roman" w:cs="Times New Roman" w:ascii="SAS Monospace" w:hAnsi="SAS Monospace"/>
          <w:sz w:val="18"/>
          <w:szCs w:val="18"/>
        </w:rPr>
      </w:r>
    </w:p>
    <w:p>
      <w:pPr>
        <w:pStyle w:val="BodyA"/>
        <w:widowControl w:val="false"/>
        <w:spacing w:lineRule="auto" w:line="240" w:before="16" w:after="0"/>
        <w:rPr/>
      </w:pPr>
      <w:r>
        <w:rPr/>
        <w:t>The output from the above call is provided here:</w:t>
      </w:r>
    </w:p>
    <w:p>
      <w:pPr>
        <w:pStyle w:val="BodyA"/>
        <w:widowControl w:val="false"/>
        <w:spacing w:lineRule="auto" w:line="240" w:before="16" w:after="0"/>
        <w:rPr/>
      </w:pPr>
      <w:r>
        <w:rPr/>
      </w:r>
    </w:p>
    <w:p>
      <w:pPr>
        <w:pStyle w:val="BodyA"/>
        <w:widowControl w:val="false"/>
        <w:spacing w:lineRule="auto" w:line="240" w:before="0" w:after="0"/>
        <w:ind w:left="100" w:hanging="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sz w:val="18"/>
          <w:szCs w:val="18"/>
        </w:rPr>
      </w:pPr>
      <w:r>
        <w:rPr>
          <w:rFonts w:ascii="Times New Roman" w:hAnsi="Times New Roman"/>
          <w:sz w:val="18"/>
          <w:szCs w:val="18"/>
        </w:rPr>
        <w:t xml:space="preserve">  </w:t>
      </w:r>
      <w:r>
        <w:rPr>
          <w:rFonts w:ascii="Courier New" w:hAnsi="Courier New"/>
          <w:sz w:val="18"/>
          <w:szCs w:val="18"/>
        </w:rPr>
        <w:t xml:space="preserve">                     </w:t>
      </w:r>
      <w:r>
        <w:rPr>
          <w:rFonts w:ascii="Courier New" w:hAnsi="Courier New"/>
          <w:sz w:val="18"/>
          <w:szCs w:val="18"/>
        </w:rPr>
        <w:t>PREDICTED RISK UNDER SEVERAL INTERVENTIONS</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color w:val="auto"/>
          <w:sz w:val="18"/>
          <w:szCs w:val="18"/>
        </w:rPr>
      </w:pPr>
      <w:r>
        <w:rPr>
          <w:rFonts w:eastAsia="Courier New" w:cs="Courier New" w:ascii="Courier New" w:hAnsi="Courier New"/>
          <w:color w:val="auto"/>
          <w:sz w:val="18"/>
          <w:szCs w:val="18"/>
        </w:rPr>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color w:val="auto"/>
          <w:sz w:val="18"/>
          <w:szCs w:val="18"/>
        </w:rPr>
      </w:pPr>
      <w:r>
        <w:rPr>
          <w:rFonts w:ascii="Courier New" w:hAnsi="Courier New"/>
          <w:color w:val="auto"/>
          <w:sz w:val="18"/>
          <w:szCs w:val="18"/>
        </w:rPr>
        <w:t xml:space="preserve">     </w:t>
      </w:r>
      <w:r>
        <w:rPr>
          <w:rFonts w:ascii="Courier New" w:hAnsi="Courier New"/>
          <w:color w:val="auto"/>
          <w:sz w:val="18"/>
          <w:szCs w:val="18"/>
        </w:rPr>
        <w:t>Interv.    Description</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color w:val="auto"/>
          <w:sz w:val="18"/>
          <w:szCs w:val="18"/>
        </w:rPr>
      </w:pPr>
      <w:r>
        <w:rPr>
          <w:rFonts w:ascii="Courier New" w:hAnsi="Courier New"/>
          <w:color w:val="auto"/>
          <w:sz w:val="18"/>
          <w:szCs w:val="18"/>
          <w:lang w:val="fr-FR"/>
        </w:rPr>
        <w:t xml:space="preserve">        </w:t>
      </w:r>
      <w:r>
        <w:rPr>
          <w:rFonts w:ascii="Courier New" w:hAnsi="Courier New"/>
          <w:color w:val="auto"/>
          <w:sz w:val="18"/>
          <w:szCs w:val="18"/>
          <w:lang w:val="fr-FR"/>
        </w:rPr>
        <w:t>0       Natural course</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ascii="Courier New" w:hAnsi="Courier New"/>
          <w:color w:val="auto"/>
          <w:sz w:val="18"/>
          <w:szCs w:val="18"/>
        </w:rPr>
        <w:t xml:space="preserve">        </w:t>
      </w:r>
      <w:r>
        <w:rPr>
          <w:rFonts w:ascii="Courier New" w:hAnsi="Courier New"/>
          <w:color w:val="auto"/>
          <w:sz w:val="18"/>
          <w:szCs w:val="18"/>
        </w:rPr>
        <w:t>1       All subjects maintain A to at least 0.18 in all intervals</w:t>
      </w:r>
      <w:r>
        <w:rPr>
          <w:rFonts w:cs="Courier New" w:ascii="Courier New" w:hAnsi="Courier New"/>
          <w:sz w:val="18"/>
          <w:szCs w:val="18"/>
        </w:rPr>
        <w:t xml:space="preserve">   </w:t>
        <w:tab/>
        <w:tab/>
        <w:tab/>
        <w:tab/>
        <w:tab/>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IP-weighted natural course risk= 35.73 %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Data= sample, Sample size= 1000, Monte Carlo sample size= 1000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Number of bootstrap samples= 10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Reference intervention is 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Lower  Upper        Lower  Upper                          %       Aver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Risk  limit  limit  Risk  limit  limit Bootstrap Bootstrap Intervened Intervened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Interv.  (%) 95% CI 95% CI ratio 95% CI 95% CI Risk Mean  Risk SE      On         On</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0    35.72  35.54   35.88   1.00  1.00   1.00     35.71      0.09       0.0        0.00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1    34.83  34.58   35.00   0.98  0.97   1.98     34.82      0.12      100       82.68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Lower   Upper               Lower   Upper             Lower   Upper</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Risk   limit   limit     Risk      limit   limit  # Needed   limit   limit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Interv.   (%)  95% CI  95% CI  difference  95% CI  95% CI  to Treat  95% CI  95% CI</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0     35.72   35.54   35.88     0.00       0.0    0.00        .        .       .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 xml:space="preserve">1     34.83   34.58   35.00     -0.88     -0.96   -0.79    -113     -127    -104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RESTRICTED MEAN SURVIVAL TIME AFTER 10 TIME POINTS</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Data= sample, Sample size= 1000, Monte Carlo sample size= 1000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Number of bootstrap samples= 20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Reference intervention is 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Restricted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Restricted                           mean</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mean        Lower     Upper     survival      Lower     Upper</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survival      limit     limit       time        limit     limit</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int       time       95% CI    95% CI    difference    95% CI    95% CI</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0        7.953       7.937     7.961       0.000       0.000     0.000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cs="Courier New"/>
          <w:sz w:val="18"/>
          <w:szCs w:val="18"/>
        </w:rPr>
      </w:pPr>
      <w:r>
        <w:rPr>
          <w:rFonts w:cs="Courier New" w:ascii="Courier New" w:hAnsi="Courier New"/>
          <w:sz w:val="18"/>
          <w:szCs w:val="18"/>
        </w:rPr>
        <w:t xml:space="preserve">         </w:t>
      </w:r>
      <w:r>
        <w:rPr>
          <w:rFonts w:cs="Courier New" w:ascii="Courier New" w:hAnsi="Courier New"/>
          <w:sz w:val="18"/>
          <w:szCs w:val="18"/>
        </w:rPr>
        <w:t>1        8.002       7.987     8.016       0.049       0.043     0.055</w:t>
      </w:r>
    </w:p>
    <w:p>
      <w:pPr>
        <w:pStyle w:val="Default"/>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ourier New" w:hAnsi="Courier New" w:eastAsia="Courier New" w:cs="Courier New"/>
          <w:color w:val="auto"/>
          <w:sz w:val="20"/>
          <w:szCs w:val="20"/>
        </w:rPr>
      </w:pPr>
      <w:r>
        <w:rPr>
          <w:rFonts w:eastAsia="Courier New" w:cs="Courier New" w:ascii="Courier New" w:hAnsi="Courier New"/>
          <w:color w:val="auto"/>
          <w:sz w:val="20"/>
          <w:szCs w:val="20"/>
        </w:rPr>
      </w:r>
    </w:p>
    <w:p>
      <w:pPr>
        <w:pStyle w:val="BodyA"/>
        <w:widowControl w:val="false"/>
        <w:spacing w:lineRule="exact" w:line="20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rPr/>
      </w:pPr>
      <w:r>
        <w:rPr/>
        <w:t xml:space="preserve">The natural course risk estimate by IP-weighting is 35.73%.  The parametric g-formula estimate of the natural course risk is 35.72% and the corresponding estimated risk under the activity intervention is 34.83%. The estimated risk ratio, using the natural course as the reference intervention, is 0.98 with a 95% confidence interval based on 10 bootstrap samples of (0.97, 0.98). The estimated risk difference is -0.88 with 95% CI (-0.96, -0.79). Restricted mean survival time under each intervention is the sum of the estimated cumulative survival probabilities over all follow-up times. The files example3.sas and example4.sas include other examples. </w:t>
      </w:r>
    </w:p>
    <w:p>
      <w:pPr>
        <w:pStyle w:val="BodyA"/>
        <w:widowControl w:val="false"/>
        <w:spacing w:lineRule="auto" w:line="240" w:before="0" w:after="0"/>
        <w:rPr/>
      </w:pPr>
      <w:r>
        <w:rPr/>
      </w:r>
    </w:p>
    <w:p>
      <w:pPr>
        <w:pStyle w:val="BodyA"/>
        <w:widowControl w:val="false"/>
        <w:spacing w:lineRule="auto" w:line="240" w:before="0" w:after="0"/>
        <w:rPr/>
      </w:pPr>
      <w:r>
        <w:rPr/>
      </w:r>
    </w:p>
    <w:p>
      <w:pPr>
        <w:pStyle w:val="Heading2"/>
        <w:rPr/>
      </w:pPr>
      <w:bookmarkStart w:id="5" w:name="_Toc101525275"/>
      <w:r>
        <w:rPr/>
        <w:t>Specifying parametric model assumptions</w:t>
      </w:r>
      <w:bookmarkEnd w:id="5"/>
      <w:r>
        <w:rPr/>
        <w:t xml:space="preserve"> </w:t>
      </w:r>
    </w:p>
    <w:p>
      <w:pPr>
        <w:pStyle w:val="BodyA"/>
        <w:widowControl w:val="false"/>
        <w:spacing w:lineRule="auto" w:line="240" w:before="16" w:after="0"/>
        <w:rPr>
          <w:rFonts w:cs="Times New Roman"/>
        </w:rPr>
      </w:pPr>
      <w:r>
        <w:rPr>
          <w:rFonts w:cs="Times New Roman"/>
        </w:rPr>
        <w:t xml:space="preserve">For each time-varying covariate </w:t>
      </w:r>
      <w:r>
        <w:rPr>
          <w:rFonts w:cs="Times New Roman"/>
          <w:i/>
        </w:rPr>
        <w:t>covX</w:t>
      </w:r>
      <w:r>
        <w:rPr>
          <w:rFonts w:cs="Times New Roman"/>
        </w:rPr>
        <w:t xml:space="preserve"> (</w:t>
      </w:r>
      <w:r>
        <w:rPr>
          <w:rFonts w:cs="Times New Roman"/>
          <w:i/>
        </w:rPr>
        <w:t>cov1,…covp</w:t>
      </w:r>
      <w:r>
        <w:rPr>
          <w:rFonts w:cs="Times New Roman"/>
        </w:rPr>
        <w:t>) the user should specify a covXotype and covXptype:</w:t>
      </w:r>
    </w:p>
    <w:p>
      <w:pPr>
        <w:pStyle w:val="BodyA"/>
        <w:widowControl w:val="false"/>
        <w:spacing w:lineRule="auto" w:line="240" w:before="16" w:after="0"/>
        <w:rPr>
          <w:rFonts w:cs="Times New Roman"/>
          <w:sz w:val="24"/>
          <w:szCs w:val="24"/>
        </w:rPr>
      </w:pPr>
      <w:r>
        <w:rPr>
          <w:rFonts w:cs="Times New Roman"/>
          <w:sz w:val="24"/>
          <w:szCs w:val="24"/>
        </w:rPr>
      </w:r>
    </w:p>
    <w:p>
      <w:pPr>
        <w:pStyle w:val="Subtitle"/>
        <w:rPr/>
      </w:pPr>
      <w:r>
        <w:rPr/>
        <w:t>COVXOTYPE</w:t>
      </w:r>
    </w:p>
    <w:p>
      <w:pPr>
        <w:pStyle w:val="BodyA"/>
        <w:widowControl w:val="false"/>
        <w:spacing w:lineRule="auto" w:line="240" w:before="16" w:after="0"/>
        <w:rPr>
          <w:rFonts w:cs="Times New Roman"/>
        </w:rPr>
      </w:pPr>
      <w:r>
        <w:rPr>
          <w:rFonts w:cs="Times New Roman"/>
        </w:rPr>
        <w:t xml:space="preserve">The macro parameter </w:t>
      </w:r>
      <w:r>
        <w:rPr>
          <w:rFonts w:cs="Times New Roman"/>
          <w:i/>
        </w:rPr>
        <w:t>covXotype</w:t>
      </w:r>
      <w:r>
        <w:rPr>
          <w:rFonts w:cs="Times New Roman"/>
        </w:rPr>
        <w:t xml:space="preserve"> is used to select the SAS regression fitting procedure for the density of each time-varying covariate </w:t>
      </w:r>
      <w:r>
        <w:rPr>
          <w:rFonts w:cs="Times New Roman"/>
          <w:i/>
        </w:rPr>
        <w:t>covX (cov1,…covp)</w:t>
      </w:r>
      <w:r>
        <w:rPr>
          <w:rFonts w:cs="Times New Roman"/>
        </w:rPr>
        <w:t xml:space="preserve">.  The selection of </w:t>
      </w:r>
      <w:r>
        <w:rPr>
          <w:rFonts w:cs="Times New Roman"/>
          <w:i/>
        </w:rPr>
        <w:t>covXotype</w:t>
      </w:r>
      <w:r>
        <w:rPr>
          <w:rFonts w:cs="Times New Roman"/>
        </w:rPr>
        <w:t xml:space="preserve"> also determines how the value of the time-varying covariate is simulated at each time </w:t>
      </w:r>
      <w:r>
        <w:rPr>
          <w:rFonts w:cs="Times New Roman"/>
          <w:i/>
        </w:rPr>
        <w:t>k</w:t>
      </w:r>
      <w:r>
        <w:rPr>
          <w:rFonts w:cs="Times New Roman"/>
        </w:rPr>
        <w:t xml:space="preserve">.  Options  available for </w:t>
      </w:r>
      <w:r>
        <w:rPr>
          <w:rFonts w:cs="Times New Roman"/>
          <w:i/>
        </w:rPr>
        <w:t>covXotype</w:t>
      </w:r>
      <w:r>
        <w:rPr>
          <w:rFonts w:cs="Times New Roman"/>
        </w:rPr>
        <w:t xml:space="preserve"> are summarized in Table 1. </w:t>
      </w:r>
    </w:p>
    <w:p>
      <w:pPr>
        <w:sectPr>
          <w:headerReference w:type="default" r:id="rId4"/>
          <w:footerReference w:type="default" r:id="rId5"/>
          <w:type w:val="nextPage"/>
          <w:pgSz w:w="12240" w:h="15840"/>
          <w:pgMar w:left="1080" w:right="1080" w:header="0" w:top="1440" w:footer="0" w:bottom="1440" w:gutter="0"/>
          <w:pgNumType w:fmt="decimal"/>
          <w:formProt w:val="false"/>
          <w:titlePg/>
          <w:textDirection w:val="lrTb"/>
        </w:sectPr>
      </w:pPr>
    </w:p>
    <w:p>
      <w:pPr>
        <w:pStyle w:val="BodyA"/>
        <w:widowControl w:val="false"/>
        <w:spacing w:lineRule="auto" w:line="240" w:before="16" w:after="0"/>
        <w:rPr>
          <w:rFonts w:cs="Times New Roman"/>
          <w:b/>
          <w:b/>
        </w:rPr>
      </w:pPr>
      <w:r>
        <w:rPr>
          <w:rFonts w:cs="Times New Roman"/>
          <w:b/>
        </w:rPr>
        <w:t xml:space="preserve">Table 1: Summary of SAS regression procedures and simulation rules by choice of covXotype </w:t>
      </w:r>
    </w:p>
    <w:p>
      <w:pPr>
        <w:pStyle w:val="BodyA"/>
        <w:widowControl w:val="false"/>
        <w:spacing w:lineRule="auto" w:line="240" w:before="16" w:after="0"/>
        <w:rPr>
          <w:rFonts w:cs="Times New Roman"/>
          <w:b/>
          <w:b/>
        </w:rPr>
      </w:pPr>
      <w:r>
        <w:rPr>
          <w:rFonts w:cs="Times New Roman"/>
          <w:b/>
        </w:rPr>
      </w:r>
    </w:p>
    <w:tbl>
      <w:tblPr>
        <w:tblStyle w:val="TableGrid"/>
        <w:tblW w:w="13590" w:type="dxa"/>
        <w:jc w:val="left"/>
        <w:tblInd w:w="-72" w:type="dxa"/>
        <w:tblLayout w:type="fixed"/>
        <w:tblCellMar>
          <w:top w:w="0" w:type="dxa"/>
          <w:left w:w="0" w:type="dxa"/>
          <w:bottom w:w="0" w:type="dxa"/>
          <w:right w:w="0" w:type="dxa"/>
        </w:tblCellMar>
        <w:tblLook w:firstRow="1" w:noVBand="1" w:lastRow="0" w:firstColumn="1" w:lastColumn="0" w:noHBand="0" w:val="04a0"/>
      </w:tblPr>
      <w:tblGrid>
        <w:gridCol w:w="1187"/>
        <w:gridCol w:w="2066"/>
        <w:gridCol w:w="1806"/>
        <w:gridCol w:w="4031"/>
        <w:gridCol w:w="4500"/>
      </w:tblGrid>
      <w:tr>
        <w:trPr>
          <w:trHeight w:val="450" w:hRule="atLeast"/>
        </w:trPr>
        <w:tc>
          <w:tcPr>
            <w:tcW w:w="1187" w:type="dxa"/>
            <w:tcBorders>
              <w:left w:val="nil"/>
              <w:right w:val="nil"/>
            </w:tcBorders>
          </w:tcPr>
          <w:p>
            <w:pPr>
              <w:pStyle w:val="BodyA"/>
              <w:widowControl w:val="false"/>
              <w:spacing w:before="16" w:after="200"/>
              <w:jc w:val="left"/>
              <w:rPr>
                <w:b/>
                <w:b/>
                <w:bCs/>
              </w:rPr>
            </w:pPr>
            <w:r>
              <w:rPr>
                <w:b/>
                <w:bCs/>
                <w:kern w:val="0"/>
                <w:lang w:val="en-US" w:eastAsia="en-US" w:bidi="ar-SA"/>
              </w:rPr>
              <w:t>covXotype</w:t>
            </w:r>
          </w:p>
        </w:tc>
        <w:tc>
          <w:tcPr>
            <w:tcW w:w="2066" w:type="dxa"/>
            <w:tcBorders>
              <w:left w:val="nil"/>
              <w:right w:val="nil"/>
            </w:tcBorders>
          </w:tcPr>
          <w:p>
            <w:pPr>
              <w:pStyle w:val="BodyA"/>
              <w:widowControl w:val="false"/>
              <w:spacing w:before="16" w:after="200"/>
              <w:jc w:val="left"/>
              <w:rPr>
                <w:b/>
                <w:b/>
                <w:bCs/>
              </w:rPr>
            </w:pPr>
            <w:r>
              <w:rPr>
                <w:b/>
                <w:bCs/>
                <w:kern w:val="0"/>
                <w:lang w:val="en-US" w:eastAsia="en-US" w:bidi="ar-SA"/>
              </w:rPr>
              <w:t>covX variable type</w:t>
            </w:r>
          </w:p>
        </w:tc>
        <w:tc>
          <w:tcPr>
            <w:tcW w:w="1806" w:type="dxa"/>
            <w:tcBorders>
              <w:left w:val="nil"/>
              <w:right w:val="nil"/>
            </w:tcBorders>
          </w:tcPr>
          <w:p>
            <w:pPr>
              <w:pStyle w:val="BodyA"/>
              <w:widowControl w:val="false"/>
              <w:spacing w:before="16" w:after="200"/>
              <w:jc w:val="left"/>
              <w:rPr>
                <w:b/>
                <w:b/>
                <w:bCs/>
              </w:rPr>
            </w:pPr>
            <w:r>
              <w:rPr>
                <w:b/>
                <w:bCs/>
                <w:kern w:val="0"/>
                <w:lang w:val="en-US" w:eastAsia="en-US" w:bidi="ar-SA"/>
              </w:rPr>
              <w:t>SAS procedure(s)</w:t>
            </w:r>
          </w:p>
        </w:tc>
        <w:tc>
          <w:tcPr>
            <w:tcW w:w="4031" w:type="dxa"/>
            <w:tcBorders>
              <w:left w:val="nil"/>
              <w:right w:val="nil"/>
            </w:tcBorders>
          </w:tcPr>
          <w:p>
            <w:pPr>
              <w:pStyle w:val="BodyA"/>
              <w:widowControl w:val="false"/>
              <w:spacing w:before="16" w:after="200"/>
              <w:jc w:val="left"/>
              <w:rPr>
                <w:b/>
                <w:b/>
                <w:bCs/>
              </w:rPr>
            </w:pPr>
            <w:r>
              <w:rPr>
                <w:b/>
                <w:bCs/>
                <w:kern w:val="0"/>
                <w:lang w:val="en-US" w:eastAsia="en-US" w:bidi="ar-SA"/>
              </w:rPr>
              <w:t>Notes on model fit</w:t>
            </w:r>
          </w:p>
        </w:tc>
        <w:tc>
          <w:tcPr>
            <w:tcW w:w="4500" w:type="dxa"/>
            <w:tcBorders>
              <w:left w:val="nil"/>
              <w:right w:val="nil"/>
            </w:tcBorders>
          </w:tcPr>
          <w:p>
            <w:pPr>
              <w:pStyle w:val="BodyA"/>
              <w:widowControl w:val="false"/>
              <w:spacing w:before="16" w:after="200"/>
              <w:jc w:val="left"/>
              <w:rPr>
                <w:b/>
                <w:b/>
                <w:bCs/>
              </w:rPr>
            </w:pPr>
            <w:r>
              <w:rPr>
                <w:b/>
                <w:bCs/>
                <w:kern w:val="0"/>
                <w:lang w:val="en-US" w:eastAsia="en-US" w:bidi="ar-SA"/>
              </w:rPr>
              <w:t>Rules for simulation</w:t>
            </w:r>
          </w:p>
        </w:tc>
      </w:tr>
      <w:tr>
        <w:trPr>
          <w:trHeight w:val="499" w:hRule="atLeast"/>
        </w:trPr>
        <w:tc>
          <w:tcPr>
            <w:tcW w:w="1187" w:type="dxa"/>
            <w:tcBorders>
              <w:left w:val="nil"/>
              <w:right w:val="nil"/>
            </w:tcBorders>
          </w:tcPr>
          <w:p>
            <w:pPr>
              <w:pStyle w:val="BodyA"/>
              <w:widowControl w:val="false"/>
              <w:spacing w:lineRule="auto" w:line="240" w:before="0" w:after="0"/>
              <w:jc w:val="left"/>
              <w:rPr>
                <w:b/>
                <w:b/>
                <w:bCs/>
              </w:rPr>
            </w:pPr>
            <w:r>
              <w:rPr>
                <w:b/>
                <w:bCs/>
                <w:kern w:val="0"/>
                <w:lang w:val="en-US" w:eastAsia="en-US" w:bidi="ar-SA"/>
              </w:rPr>
              <w:t>1</w:t>
            </w:r>
          </w:p>
        </w:tc>
        <w:tc>
          <w:tcPr>
            <w:tcW w:w="2066"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Binary variable </w:t>
            </w:r>
          </w:p>
        </w:tc>
        <w:tc>
          <w:tcPr>
            <w:tcW w:w="1806"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PROC LOGISTIC</w:t>
            </w:r>
          </w:p>
        </w:tc>
        <w:tc>
          <w:tcPr>
            <w:tcW w:w="4031"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Fits model to all records</w:t>
            </w:r>
          </w:p>
        </w:tc>
        <w:tc>
          <w:tcPr>
            <w:tcW w:w="4500"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CovX is generated based on estimated model parameters</w:t>
            </w:r>
          </w:p>
        </w:tc>
      </w:tr>
      <w:tr>
        <w:trPr>
          <w:trHeight w:val="1440" w:hRule="atLeast"/>
        </w:trPr>
        <w:tc>
          <w:tcPr>
            <w:tcW w:w="1187" w:type="dxa"/>
            <w:tcBorders>
              <w:left w:val="nil"/>
              <w:right w:val="nil"/>
            </w:tcBorders>
          </w:tcPr>
          <w:p>
            <w:pPr>
              <w:pStyle w:val="BodyA"/>
              <w:widowControl w:val="false"/>
              <w:spacing w:lineRule="auto" w:line="240" w:before="0" w:after="0"/>
              <w:jc w:val="left"/>
              <w:rPr>
                <w:b/>
                <w:b/>
                <w:bCs/>
              </w:rPr>
            </w:pPr>
            <w:r>
              <w:rPr>
                <w:b/>
                <w:bCs/>
                <w:kern w:val="0"/>
                <w:lang w:val="en-US" w:eastAsia="en-US" w:bidi="ar-SA"/>
              </w:rPr>
              <w:t>2</w:t>
            </w:r>
          </w:p>
        </w:tc>
        <w:tc>
          <w:tcPr>
            <w:tcW w:w="2066"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Binary variable </w:t>
            </w:r>
          </w:p>
        </w:tc>
        <w:tc>
          <w:tcPr>
            <w:tcW w:w="1806"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PROC LOGISTIC</w:t>
            </w:r>
          </w:p>
          <w:p>
            <w:pPr>
              <w:pStyle w:val="BodyA"/>
              <w:widowControl w:val="false"/>
              <w:spacing w:lineRule="auto" w:line="240" w:before="0" w:after="0"/>
              <w:jc w:val="left"/>
              <w:rPr>
                <w:rFonts w:cs="Times New Roman"/>
                <w:b/>
                <w:b/>
              </w:rPr>
            </w:pPr>
            <w:r>
              <w:rPr>
                <w:kern w:val="0"/>
                <w:lang w:val="en-US" w:eastAsia="en-US" w:bidi="ar-SA"/>
              </w:rPr>
            </w:r>
          </w:p>
        </w:tc>
        <w:tc>
          <w:tcPr>
            <w:tcW w:w="4031"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Fits model only to records where the first lagged value of covX=0. Should be used for binary covariates that, once they switch from 0 to 1, they stay 1 (e.g. indicator of diabetes diagnosis) </w:t>
            </w:r>
          </w:p>
        </w:tc>
        <w:tc>
          <w:tcPr>
            <w:tcW w:w="4500"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CovX is generated based on the estimated model parameters until the first 1 is generated.  After that the value of covX is always set to 1. </w:t>
            </w:r>
          </w:p>
        </w:tc>
      </w:tr>
      <w:tr>
        <w:trPr>
          <w:trHeight w:val="1890" w:hRule="atLeast"/>
        </w:trPr>
        <w:tc>
          <w:tcPr>
            <w:tcW w:w="1187" w:type="dxa"/>
            <w:tcBorders>
              <w:left w:val="nil"/>
              <w:right w:val="nil"/>
            </w:tcBorders>
          </w:tcPr>
          <w:p>
            <w:pPr>
              <w:pStyle w:val="BodyA"/>
              <w:widowControl w:val="false"/>
              <w:spacing w:lineRule="auto" w:line="240" w:before="0" w:after="0"/>
              <w:jc w:val="left"/>
              <w:rPr>
                <w:b/>
                <w:b/>
                <w:bCs/>
              </w:rPr>
            </w:pPr>
            <w:r>
              <w:rPr>
                <w:b/>
                <w:bCs/>
                <w:kern w:val="0"/>
                <w:lang w:val="en-US" w:eastAsia="en-US" w:bidi="ar-SA"/>
              </w:rPr>
              <w:t>3</w:t>
            </w:r>
          </w:p>
        </w:tc>
        <w:tc>
          <w:tcPr>
            <w:tcW w:w="2066"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Continuous variable</w:t>
            </w:r>
          </w:p>
        </w:tc>
        <w:tc>
          <w:tcPr>
            <w:tcW w:w="1806"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PROC REG</w:t>
            </w:r>
          </w:p>
        </w:tc>
        <w:tc>
          <w:tcPr>
            <w:tcW w:w="4031"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Fits model to all records </w:t>
            </w:r>
          </w:p>
        </w:tc>
        <w:tc>
          <w:tcPr>
            <w:tcW w:w="4500"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CovX is generated according to a normal density with mean estimated by the estimated regression model coefficients and variance estimated by the sample variance of covX . Generated values greater than the maximum (minimum) observed value of covX in the dataset are subsequently set to this maximum (minimum) value.</w:t>
            </w:r>
          </w:p>
        </w:tc>
      </w:tr>
      <w:tr>
        <w:trPr>
          <w:trHeight w:val="1790" w:hRule="atLeast"/>
        </w:trPr>
        <w:tc>
          <w:tcPr>
            <w:tcW w:w="1187" w:type="dxa"/>
            <w:tcBorders>
              <w:left w:val="nil"/>
              <w:right w:val="nil"/>
            </w:tcBorders>
          </w:tcPr>
          <w:p>
            <w:pPr>
              <w:pStyle w:val="BodyA"/>
              <w:widowControl w:val="false"/>
              <w:spacing w:lineRule="auto" w:line="240" w:before="0" w:after="0"/>
              <w:jc w:val="left"/>
              <w:rPr>
                <w:b/>
                <w:b/>
                <w:bCs/>
              </w:rPr>
            </w:pPr>
            <w:r>
              <w:rPr>
                <w:b/>
                <w:bCs/>
                <w:kern w:val="0"/>
                <w:lang w:val="en-US" w:eastAsia="en-US" w:bidi="ar-SA"/>
              </w:rPr>
              <w:t>4</w:t>
            </w:r>
          </w:p>
        </w:tc>
        <w:tc>
          <w:tcPr>
            <w:tcW w:w="2066"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Continuous variable </w:t>
            </w:r>
          </w:p>
        </w:tc>
        <w:tc>
          <w:tcPr>
            <w:tcW w:w="1806"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PROC LOGISTIC &amp; PROC REG</w:t>
            </w:r>
          </w:p>
        </w:tc>
        <w:tc>
          <w:tcPr>
            <w:tcW w:w="4031"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Fits a logistic model for indicator that covX is &gt; 0 and a linear regression model for the natural log of covX restricting to records where covX&gt;0. The procedure internally creates two variables: z_covX (indicator for covX&gt;0) and l_covX (natural log of covX). covXotpye = 4 might be appropriate when covX has many zero values (e.g., number of cigarettes per day).</w:t>
            </w:r>
          </w:p>
        </w:tc>
        <w:tc>
          <w:tcPr>
            <w:tcW w:w="4500"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z_</w:t>
            </w:r>
            <w:r>
              <w:rPr>
                <w:i/>
                <w:iCs/>
                <w:kern w:val="0"/>
                <w:lang w:val="en-US" w:eastAsia="en-US" w:bidi="ar-SA"/>
              </w:rPr>
              <w:t>covX</w:t>
            </w:r>
            <w:r>
              <w:rPr>
                <w:kern w:val="0"/>
                <w:lang w:val="en-US" w:eastAsia="en-US" w:bidi="ar-SA"/>
              </w:rPr>
              <w:t xml:space="preserve"> is simulated using  coefficients estimated by PROC LOGISTIC. If the generated value of z_</w:t>
            </w:r>
            <w:r>
              <w:rPr>
                <w:i/>
                <w:iCs/>
                <w:kern w:val="0"/>
                <w:lang w:val="en-US" w:eastAsia="en-US" w:bidi="ar-SA"/>
              </w:rPr>
              <w:t xml:space="preserve">covX </w:t>
            </w:r>
            <w:r>
              <w:rPr>
                <w:kern w:val="0"/>
                <w:lang w:val="en-US" w:eastAsia="en-US" w:bidi="ar-SA"/>
              </w:rPr>
              <w:t xml:space="preserve"> is 0 then </w:t>
            </w:r>
            <w:r>
              <w:rPr>
                <w:i/>
                <w:iCs/>
                <w:kern w:val="0"/>
                <w:lang w:val="en-US" w:eastAsia="en-US" w:bidi="ar-SA"/>
              </w:rPr>
              <w:t>covX</w:t>
            </w:r>
            <w:r>
              <w:rPr>
                <w:kern w:val="0"/>
                <w:lang w:val="en-US" w:eastAsia="en-US" w:bidi="ar-SA"/>
              </w:rPr>
              <w:t xml:space="preserve"> is generated as 0.  Otherwise if the generated value of z_</w:t>
            </w:r>
            <w:r>
              <w:rPr>
                <w:i/>
                <w:iCs/>
                <w:kern w:val="0"/>
                <w:lang w:val="en-US" w:eastAsia="en-US" w:bidi="ar-SA"/>
              </w:rPr>
              <w:t>var</w:t>
            </w:r>
            <w:r>
              <w:rPr>
                <w:kern w:val="0"/>
                <w:lang w:val="en-US" w:eastAsia="en-US" w:bidi="ar-SA"/>
              </w:rPr>
              <w:t xml:space="preserve"> is 1, l_</w:t>
            </w:r>
            <w:r>
              <w:rPr>
                <w:i/>
                <w:iCs/>
                <w:kern w:val="0"/>
                <w:lang w:val="en-US" w:eastAsia="en-US" w:bidi="ar-SA"/>
              </w:rPr>
              <w:t>covX</w:t>
            </w:r>
            <w:r>
              <w:rPr>
                <w:kern w:val="0"/>
                <w:lang w:val="en-US" w:eastAsia="en-US" w:bidi="ar-SA"/>
              </w:rPr>
              <w:t xml:space="preserve"> is generated using the second set of coefficients estimated by PROC REG  and covX is set to the exponentiated , l_</w:t>
            </w:r>
            <w:r>
              <w:rPr>
                <w:i/>
                <w:iCs/>
                <w:kern w:val="0"/>
                <w:lang w:val="en-US" w:eastAsia="en-US" w:bidi="ar-SA"/>
              </w:rPr>
              <w:t>covX</w:t>
            </w:r>
            <w:r>
              <w:rPr>
                <w:kern w:val="0"/>
                <w:lang w:val="en-US" w:eastAsia="en-US" w:bidi="ar-SA"/>
              </w:rPr>
              <w:t xml:space="preserve">.  Generated values greater than the maximum (minimum) observed value  in the </w:t>
            </w:r>
            <w:r>
              <w:rPr>
                <w:i/>
                <w:iCs/>
                <w:kern w:val="0"/>
                <w:lang w:val="en-US" w:eastAsia="en-US" w:bidi="ar-SA"/>
              </w:rPr>
              <w:t>dataset</w:t>
            </w:r>
            <w:r>
              <w:rPr>
                <w:kern w:val="0"/>
                <w:lang w:val="en-US" w:eastAsia="en-US" w:bidi="ar-SA"/>
              </w:rPr>
              <w:t xml:space="preserve"> are subsequently set to this maximum (minimum) value.</w:t>
            </w:r>
          </w:p>
        </w:tc>
      </w:tr>
      <w:tr>
        <w:trPr>
          <w:trHeight w:val="1875" w:hRule="atLeast"/>
        </w:trPr>
        <w:tc>
          <w:tcPr>
            <w:tcW w:w="1187" w:type="dxa"/>
            <w:tcBorders>
              <w:left w:val="nil"/>
              <w:right w:val="nil"/>
            </w:tcBorders>
          </w:tcPr>
          <w:p>
            <w:pPr>
              <w:pStyle w:val="BodyA"/>
              <w:widowControl w:val="false"/>
              <w:spacing w:lineRule="auto" w:line="240" w:before="0" w:after="0"/>
              <w:jc w:val="left"/>
              <w:rPr>
                <w:b/>
                <w:b/>
                <w:bCs/>
              </w:rPr>
            </w:pPr>
            <w:r>
              <w:rPr>
                <w:b/>
                <w:bCs/>
                <w:kern w:val="0"/>
                <w:lang w:val="en-US" w:eastAsia="en-US" w:bidi="ar-SA"/>
              </w:rPr>
              <w:t>5</w:t>
            </w:r>
          </w:p>
        </w:tc>
        <w:tc>
          <w:tcPr>
            <w:tcW w:w="2066"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Categorical/ordinal variable</w:t>
            </w:r>
          </w:p>
        </w:tc>
        <w:tc>
          <w:tcPr>
            <w:tcW w:w="1806"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PROC LOGISTIC </w:t>
            </w:r>
          </w:p>
          <w:p>
            <w:pPr>
              <w:pStyle w:val="BodyA"/>
              <w:widowControl w:val="false"/>
              <w:spacing w:lineRule="auto" w:line="240" w:before="0" w:after="0"/>
              <w:jc w:val="left"/>
              <w:rPr>
                <w:rFonts w:cs="Times New Roman"/>
                <w:b/>
                <w:b/>
              </w:rPr>
            </w:pPr>
            <w:r>
              <w:rPr>
                <w:kern w:val="0"/>
                <w:lang w:val="en-US" w:eastAsia="en-US" w:bidi="ar-SA"/>
              </w:rPr>
              <w:t>Calls j-1 times where j is the number of levels of covX</w:t>
            </w:r>
          </w:p>
        </w:tc>
        <w:tc>
          <w:tcPr>
            <w:tcW w:w="4031"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Dependent variable in first call is indicator that covX=1; dependent variable in second call is indicator that covX=2 among records where covX ne 1 and so on.  Levels of </w:t>
            </w:r>
            <w:r>
              <w:rPr>
                <w:i/>
                <w:iCs/>
                <w:kern w:val="0"/>
                <w:lang w:val="en-US" w:eastAsia="en-US" w:bidi="ar-SA"/>
              </w:rPr>
              <w:t>covX</w:t>
            </w:r>
            <w:r>
              <w:rPr>
                <w:kern w:val="0"/>
                <w:lang w:val="en-US" w:eastAsia="en-US" w:bidi="ar-SA"/>
              </w:rPr>
              <w:t xml:space="preserve"> must be coded as integers beginning at 1. </w:t>
            </w:r>
          </w:p>
        </w:tc>
        <w:tc>
          <w:tcPr>
            <w:tcW w:w="4500"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Levels of </w:t>
            </w:r>
            <w:r>
              <w:rPr>
                <w:i/>
                <w:iCs/>
                <w:kern w:val="0"/>
                <w:lang w:val="en-US" w:eastAsia="en-US" w:bidi="ar-SA"/>
              </w:rPr>
              <w:t>covX</w:t>
            </w:r>
            <w:r>
              <w:rPr>
                <w:kern w:val="0"/>
                <w:lang w:val="en-US" w:eastAsia="en-US" w:bidi="ar-SA"/>
              </w:rPr>
              <w:t xml:space="preserve"> are simulated as integers beginning at 1 from the estimated model parameters. </w:t>
            </w:r>
          </w:p>
        </w:tc>
      </w:tr>
      <w:tr>
        <w:trPr>
          <w:trHeight w:val="1620" w:hRule="atLeast"/>
        </w:trPr>
        <w:tc>
          <w:tcPr>
            <w:tcW w:w="1187" w:type="dxa"/>
            <w:tcBorders>
              <w:left w:val="nil"/>
              <w:right w:val="nil"/>
            </w:tcBorders>
          </w:tcPr>
          <w:p>
            <w:pPr>
              <w:pStyle w:val="BodyA"/>
              <w:widowControl w:val="false"/>
              <w:spacing w:lineRule="auto" w:line="240" w:before="0" w:after="0"/>
              <w:jc w:val="left"/>
              <w:rPr>
                <w:b/>
                <w:b/>
                <w:bCs/>
              </w:rPr>
            </w:pPr>
            <w:r>
              <w:rPr>
                <w:b/>
                <w:bCs/>
                <w:kern w:val="0"/>
                <w:lang w:val="en-US" w:eastAsia="en-US" w:bidi="ar-SA"/>
              </w:rPr>
              <w:t>6</w:t>
            </w:r>
          </w:p>
        </w:tc>
        <w:tc>
          <w:tcPr>
            <w:tcW w:w="2066"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Continuous variable </w:t>
            </w:r>
          </w:p>
        </w:tc>
        <w:tc>
          <w:tcPr>
            <w:tcW w:w="1806"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PROC QLIM</w:t>
            </w:r>
          </w:p>
          <w:p>
            <w:pPr>
              <w:pStyle w:val="BodyA"/>
              <w:widowControl w:val="false"/>
              <w:spacing w:lineRule="auto" w:line="240" w:before="0" w:after="0"/>
              <w:jc w:val="left"/>
              <w:rPr>
                <w:rFonts w:cs="Times New Roman"/>
                <w:b/>
                <w:b/>
              </w:rPr>
            </w:pPr>
            <w:r>
              <w:rPr>
                <w:kern w:val="0"/>
                <w:lang w:val="en-US" w:eastAsia="en-US" w:bidi="ar-SA"/>
              </w:rPr>
              <w:t>(TRUNCATED option)</w:t>
            </w:r>
          </w:p>
        </w:tc>
        <w:tc>
          <w:tcPr>
            <w:tcW w:w="4031"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Fits a truncated normal regression model </w:t>
            </w:r>
          </w:p>
          <w:p>
            <w:pPr>
              <w:pStyle w:val="BodyA"/>
              <w:widowControl w:val="false"/>
              <w:spacing w:lineRule="auto" w:line="240" w:before="0" w:after="0"/>
              <w:jc w:val="left"/>
              <w:rPr>
                <w:rFonts w:cs="Times New Roman"/>
                <w:b/>
                <w:b/>
              </w:rPr>
            </w:pPr>
            <w:r>
              <w:rPr>
                <w:kern w:val="0"/>
                <w:lang w:val="en-US" w:eastAsia="en-US" w:bidi="ar-SA"/>
              </w:rPr>
              <w:t xml:space="preserve">TRUNCATED option with lower bound set to the minimum value of </w:t>
            </w:r>
            <w:r>
              <w:rPr>
                <w:i/>
                <w:iCs/>
                <w:kern w:val="0"/>
                <w:lang w:val="en-US" w:eastAsia="en-US" w:bidi="ar-SA"/>
              </w:rPr>
              <w:t>covX</w:t>
            </w:r>
            <w:r>
              <w:rPr>
                <w:kern w:val="0"/>
                <w:lang w:val="en-US" w:eastAsia="en-US" w:bidi="ar-SA"/>
              </w:rPr>
              <w:t xml:space="preserve"> in the observed dataset plus an offset term (-.01%) and upper bound set to the maximum value of </w:t>
            </w:r>
            <w:r>
              <w:rPr>
                <w:i/>
                <w:iCs/>
                <w:kern w:val="0"/>
                <w:lang w:val="en-US" w:eastAsia="en-US" w:bidi="ar-SA"/>
              </w:rPr>
              <w:t>covX</w:t>
            </w:r>
            <w:r>
              <w:rPr>
                <w:kern w:val="0"/>
                <w:lang w:val="en-US" w:eastAsia="en-US" w:bidi="ar-SA"/>
              </w:rPr>
              <w:t xml:space="preserve"> plus an offset term (+.01%).  </w:t>
            </w:r>
          </w:p>
        </w:tc>
        <w:tc>
          <w:tcPr>
            <w:tcW w:w="4500"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CovX is generated according to truncated normal using estimated regression parameters and sample variance of covX</w:t>
            </w:r>
          </w:p>
        </w:tc>
      </w:tr>
      <w:tr>
        <w:trPr>
          <w:trHeight w:val="1350" w:hRule="atLeast"/>
        </w:trPr>
        <w:tc>
          <w:tcPr>
            <w:tcW w:w="1187" w:type="dxa"/>
            <w:tcBorders>
              <w:left w:val="nil"/>
              <w:right w:val="nil"/>
            </w:tcBorders>
          </w:tcPr>
          <w:p>
            <w:pPr>
              <w:pStyle w:val="BodyA"/>
              <w:widowControl w:val="false"/>
              <w:spacing w:lineRule="auto" w:line="240" w:before="0" w:after="0"/>
              <w:jc w:val="left"/>
              <w:rPr>
                <w:b/>
                <w:b/>
                <w:bCs/>
              </w:rPr>
            </w:pPr>
            <w:r>
              <w:rPr>
                <w:b/>
                <w:bCs/>
                <w:kern w:val="0"/>
                <w:lang w:val="en-US" w:eastAsia="en-US" w:bidi="ar-SA"/>
              </w:rPr>
              <w:t>7</w:t>
            </w:r>
          </w:p>
        </w:tc>
        <w:tc>
          <w:tcPr>
            <w:tcW w:w="2066"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Continuous variable </w:t>
            </w:r>
          </w:p>
        </w:tc>
        <w:tc>
          <w:tcPr>
            <w:tcW w:w="1806"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PROC QLIM</w:t>
            </w:r>
          </w:p>
          <w:p>
            <w:pPr>
              <w:pStyle w:val="BodyA"/>
              <w:widowControl w:val="false"/>
              <w:spacing w:lineRule="auto" w:line="240" w:before="0" w:after="0"/>
              <w:jc w:val="left"/>
              <w:rPr>
                <w:rFonts w:cs="Times New Roman"/>
                <w:b/>
                <w:b/>
              </w:rPr>
            </w:pPr>
            <w:r>
              <w:rPr>
                <w:kern w:val="0"/>
                <w:lang w:val="en-US" w:eastAsia="en-US" w:bidi="ar-SA"/>
              </w:rPr>
              <w:t>(CENSORED option)</w:t>
            </w:r>
          </w:p>
        </w:tc>
        <w:tc>
          <w:tcPr>
            <w:tcW w:w="4031"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Fits Tobit regression model</w:t>
            </w:r>
          </w:p>
          <w:p>
            <w:pPr>
              <w:pStyle w:val="BodyA"/>
              <w:widowControl w:val="false"/>
              <w:spacing w:lineRule="auto" w:line="240" w:before="0" w:after="0"/>
              <w:jc w:val="left"/>
              <w:rPr>
                <w:rFonts w:cs="Times New Roman"/>
                <w:b/>
                <w:b/>
              </w:rPr>
            </w:pPr>
            <w:r>
              <w:rPr>
                <w:kern w:val="0"/>
                <w:lang w:val="en-US" w:eastAsia="en-US" w:bidi="ar-SA"/>
              </w:rPr>
              <w:t xml:space="preserve">CENSORED option with lower bound set to the minimum value of covX in observed dataset and upper bound set to the maximum value of </w:t>
            </w:r>
            <w:r>
              <w:rPr>
                <w:i/>
                <w:iCs/>
                <w:kern w:val="0"/>
                <w:lang w:val="en-US" w:eastAsia="en-US" w:bidi="ar-SA"/>
              </w:rPr>
              <w:t>covX</w:t>
            </w:r>
            <w:r>
              <w:rPr>
                <w:kern w:val="0"/>
                <w:lang w:val="en-US" w:eastAsia="en-US" w:bidi="ar-SA"/>
              </w:rPr>
              <w:t xml:space="preserve">   </w:t>
            </w:r>
          </w:p>
        </w:tc>
        <w:tc>
          <w:tcPr>
            <w:tcW w:w="4500"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CovX is generated according to a normal density with mean defined by the estimated regression model coefficients and variance estimated as sample variance of covX. Generated values greater than the maximum (minimum) observed value of covX in the dataset are subsequently set to this maximum (minimum) value.</w:t>
            </w:r>
          </w:p>
        </w:tc>
      </w:tr>
    </w:tbl>
    <w:p>
      <w:pPr>
        <w:sectPr>
          <w:headerReference w:type="default" r:id="rId6"/>
          <w:footerReference w:type="default" r:id="rId7"/>
          <w:type w:val="nextPage"/>
          <w:pgSz w:orient="landscape" w:w="15840" w:h="12240"/>
          <w:pgMar w:left="1440" w:right="1440" w:header="720" w:top="1080" w:footer="720" w:bottom="1080" w:gutter="0"/>
          <w:pgNumType w:fmt="decimal"/>
          <w:formProt w:val="false"/>
          <w:titlePg/>
          <w:textDirection w:val="lrTb"/>
          <w:docGrid w:type="default" w:linePitch="326" w:charSpace="0"/>
        </w:sectPr>
      </w:pPr>
    </w:p>
    <w:p>
      <w:pPr>
        <w:pStyle w:val="Subtitle"/>
        <w:rPr>
          <w:rFonts w:cs="Times New Roman"/>
        </w:rPr>
      </w:pPr>
      <w:r>
        <w:rPr/>
      </w:r>
    </w:p>
    <w:p>
      <w:pPr>
        <w:pStyle w:val="Subtitle"/>
        <w:rPr>
          <w:rFonts w:cs="Times New Roman"/>
        </w:rPr>
      </w:pPr>
      <w:r>
        <w:rPr/>
        <w:t>COVXPTYPE</w:t>
      </w:r>
    </w:p>
    <w:p>
      <w:pPr>
        <w:pStyle w:val="BodyA"/>
        <w:widowControl w:val="false"/>
        <w:spacing w:lineRule="auto" w:line="240" w:before="16" w:after="200"/>
        <w:rPr>
          <w:rFonts w:cs="Times New Roman"/>
        </w:rPr>
      </w:pPr>
      <w:r>
        <w:rPr>
          <w:rFonts w:cs="Times New Roman"/>
        </w:rPr>
        <w:t xml:space="preserve">The macro parameters </w:t>
      </w:r>
      <w:r>
        <w:rPr>
          <w:rFonts w:cs="Times New Roman"/>
          <w:i/>
        </w:rPr>
        <w:t>covXptype</w:t>
      </w:r>
      <w:r>
        <w:rPr>
          <w:rFonts w:cs="Times New Roman"/>
        </w:rPr>
        <w:t xml:space="preserve"> (</w:t>
      </w:r>
      <w:r>
        <w:rPr>
          <w:rFonts w:cs="Times New Roman"/>
          <w:i/>
        </w:rPr>
        <w:t>cov1ptype,…,covpptype</w:t>
      </w:r>
      <w:r>
        <w:rPr>
          <w:rFonts w:cs="Times New Roman"/>
        </w:rPr>
        <w:t>) are jointly used to create and select the functional form of the “past covariate history” included as independent variables in each regression model fit.   The program contains options to incorporate different function of this history through appropriate selection o</w:t>
      </w:r>
      <w:r>
        <w:rPr>
          <w:rFonts w:cs="Times New Roman"/>
          <w:iCs/>
        </w:rPr>
        <w:t>f these parameters</w:t>
      </w:r>
      <w:r>
        <w:rPr>
          <w:rFonts w:cs="Times New Roman"/>
        </w:rPr>
        <w:t xml:space="preserve">. Lagged values of </w:t>
      </w:r>
      <w:r>
        <w:rPr>
          <w:rFonts w:cs="Times New Roman"/>
          <w:i/>
        </w:rPr>
        <w:t>covX</w:t>
      </w:r>
      <w:r>
        <w:rPr>
          <w:rFonts w:cs="Times New Roman"/>
        </w:rPr>
        <w:t xml:space="preserve"> must be included in the input data set data with names covX_l1, covX_l2, covX_l3, for certain choices of </w:t>
      </w:r>
      <w:r>
        <w:rPr>
          <w:rFonts w:cs="Times New Roman"/>
          <w:i/>
        </w:rPr>
        <w:t>covXptype</w:t>
      </w:r>
      <w:r>
        <w:rPr>
          <w:rFonts w:cs="Times New Roman"/>
        </w:rPr>
        <w:t xml:space="preserve"> (see Table 2 below) .</w:t>
      </w:r>
    </w:p>
    <w:p>
      <w:pPr>
        <w:pStyle w:val="BodyA"/>
        <w:widowControl w:val="false"/>
        <w:spacing w:lineRule="auto" w:line="240" w:before="16" w:after="0"/>
        <w:rPr>
          <w:rFonts w:cs="Times New Roman"/>
        </w:rPr>
      </w:pPr>
      <w:r>
        <w:rPr>
          <w:rFonts w:cs="Times New Roman"/>
        </w:rPr>
        <w:t xml:space="preserve">Table 2 summarizes difference options for </w:t>
      </w:r>
      <w:r>
        <w:rPr>
          <w:rFonts w:cs="Times New Roman"/>
          <w:i/>
        </w:rPr>
        <w:t>covXptype</w:t>
      </w:r>
      <w:r>
        <w:rPr>
          <w:rFonts w:cs="Times New Roman"/>
        </w:rPr>
        <w:t xml:space="preserve">. For any given choices of </w:t>
      </w:r>
      <w:r>
        <w:rPr>
          <w:rFonts w:cs="Times New Roman"/>
          <w:i/>
        </w:rPr>
        <w:t>covXptype</w:t>
      </w:r>
      <w:r>
        <w:rPr>
          <w:rFonts w:cs="Times New Roman"/>
        </w:rPr>
        <w:t xml:space="preserve">, X=1,…,p, independent variables included in any given regression model will depend on the “order” of </w:t>
      </w:r>
      <w:r>
        <w:rPr>
          <w:rFonts w:cs="Times New Roman"/>
          <w:i/>
        </w:rPr>
        <w:t>covX</w:t>
      </w:r>
      <w:r>
        <w:rPr>
          <w:rFonts w:cs="Times New Roman"/>
        </w:rPr>
        <w:t xml:space="preserve"> relative to the dependent variable of that model.  For this reason, in Table 2, in describing how different choices of </w:t>
      </w:r>
      <w:r>
        <w:rPr>
          <w:rFonts w:cs="Times New Roman"/>
          <w:i/>
        </w:rPr>
        <w:t>covXptype</w:t>
      </w:r>
      <w:r>
        <w:rPr>
          <w:rFonts w:cs="Times New Roman"/>
        </w:rPr>
        <w:t xml:space="preserve"> impact how the “history” of </w:t>
      </w:r>
      <w:r>
        <w:rPr>
          <w:rFonts w:cs="Times New Roman"/>
          <w:i/>
        </w:rPr>
        <w:t>covX</w:t>
      </w:r>
      <w:r>
        <w:rPr>
          <w:rFonts w:cs="Times New Roman"/>
        </w:rPr>
        <w:t xml:space="preserve"> appears in a given regression model, we will distinguish between:</w:t>
      </w:r>
    </w:p>
    <w:p>
      <w:pPr>
        <w:pStyle w:val="BodyA"/>
        <w:widowControl w:val="false"/>
        <w:numPr>
          <w:ilvl w:val="0"/>
          <w:numId w:val="4"/>
        </w:numPr>
        <w:spacing w:lineRule="auto" w:line="240" w:before="16" w:after="0"/>
        <w:rPr>
          <w:rFonts w:cs="Times New Roman"/>
        </w:rPr>
      </w:pPr>
      <w:r>
        <w:rPr>
          <w:rFonts w:cs="Times New Roman"/>
        </w:rPr>
        <w:t>a model for the density of covY, where Y&lt;X ; heretofore “preceding covariate model”</w:t>
      </w:r>
    </w:p>
    <w:p>
      <w:pPr>
        <w:pStyle w:val="BodyA"/>
        <w:widowControl w:val="false"/>
        <w:numPr>
          <w:ilvl w:val="0"/>
          <w:numId w:val="4"/>
        </w:numPr>
        <w:spacing w:lineRule="auto" w:line="240" w:before="16" w:after="0"/>
        <w:rPr>
          <w:rFonts w:cs="Times New Roman"/>
        </w:rPr>
      </w:pPr>
      <w:r>
        <w:rPr>
          <w:rFonts w:cs="Times New Roman"/>
        </w:rPr>
        <w:t>a model for the density of covY, where Y&gt;X ; heretofore “succeeding covariate model”</w:t>
      </w:r>
    </w:p>
    <w:p>
      <w:pPr>
        <w:pStyle w:val="BodyA"/>
        <w:widowControl w:val="false"/>
        <w:numPr>
          <w:ilvl w:val="0"/>
          <w:numId w:val="4"/>
        </w:numPr>
        <w:spacing w:lineRule="auto" w:line="240" w:before="16" w:after="0"/>
        <w:rPr>
          <w:rFonts w:cs="Times New Roman"/>
        </w:rPr>
      </w:pPr>
      <w:r>
        <w:rPr>
          <w:rFonts w:cs="Times New Roman"/>
        </w:rPr>
        <w:t>any “outcome regression model”; either a pooled over time regression model for the discrete hazard of the event or competing risk (</w:t>
      </w:r>
      <w:r>
        <w:rPr>
          <w:rFonts w:cs="Times New Roman"/>
          <w:i/>
        </w:rPr>
        <w:t>outctype=binsurv</w:t>
      </w:r>
      <w:r>
        <w:rPr>
          <w:rFonts w:cs="Times New Roman"/>
        </w:rPr>
        <w:t>) or a regression model for the mean outcome using only records with time=timepoints-1 (</w:t>
      </w:r>
      <w:r>
        <w:rPr>
          <w:rFonts w:cs="Times New Roman"/>
          <w:i/>
        </w:rPr>
        <w:t>outcype=conteofu or bineofu</w:t>
      </w:r>
      <w:r>
        <w:rPr>
          <w:rFonts w:cs="Times New Roman"/>
        </w:rPr>
        <w:t xml:space="preserve">).  </w:t>
      </w:r>
    </w:p>
    <w:p>
      <w:pPr>
        <w:pStyle w:val="BodyA"/>
        <w:widowControl w:val="false"/>
        <w:spacing w:lineRule="auto" w:line="240" w:before="16" w:after="0"/>
        <w:rPr>
          <w:rFonts w:cs="Times New Roman"/>
        </w:rPr>
      </w:pPr>
      <w:r>
        <w:rPr>
          <w:rFonts w:cs="Times New Roman"/>
        </w:rPr>
        <w:t xml:space="preserve">Note: The log file will automatically display both externally and internally created variables included as independent variables in each regression fit so the user can see the implications of selecting different values of </w:t>
      </w:r>
      <w:r>
        <w:rPr>
          <w:rFonts w:cs="Times New Roman"/>
          <w:i/>
        </w:rPr>
        <w:t>covXptype</w:t>
      </w:r>
      <w:r>
        <w:rPr>
          <w:rFonts w:cs="Times New Roman"/>
        </w:rPr>
        <w:t xml:space="preserve">. </w:t>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sz w:val="24"/>
          <w:szCs w:val="24"/>
        </w:rPr>
      </w:pPr>
      <w:r>
        <w:rPr>
          <w:rFonts w:cs="Times New Roman"/>
          <w:sz w:val="24"/>
          <w:szCs w:val="24"/>
        </w:rPr>
      </w:r>
    </w:p>
    <w:p>
      <w:pPr>
        <w:sectPr>
          <w:headerReference w:type="default" r:id="rId8"/>
          <w:footerReference w:type="default" r:id="rId9"/>
          <w:type w:val="nextPage"/>
          <w:pgSz w:w="12240" w:h="15840"/>
          <w:pgMar w:left="1080" w:right="1080" w:header="0" w:top="1440" w:footer="0" w:bottom="1440" w:gutter="0"/>
          <w:pgNumType w:fmt="decimal"/>
          <w:formProt w:val="false"/>
          <w:textDirection w:val="lrTb"/>
          <w:docGrid w:type="default" w:linePitch="326" w:charSpace="0"/>
        </w:sect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b/>
          <w:b/>
        </w:rPr>
      </w:pPr>
      <w:r>
        <w:rPr>
          <w:rFonts w:cs="Times New Roman"/>
          <w:b/>
        </w:rPr>
        <w:t>Table 2. Summary of options for covXptype</w:t>
      </w:r>
    </w:p>
    <w:p>
      <w:pPr>
        <w:pStyle w:val="BodyA"/>
        <w:widowControl w:val="false"/>
        <w:spacing w:lineRule="auto" w:line="240" w:before="16" w:after="0"/>
        <w:rPr>
          <w:rFonts w:cs="Times New Roman"/>
        </w:rPr>
      </w:pPr>
      <w:r>
        <w:rPr>
          <w:rFonts w:cs="Times New Roman"/>
        </w:rPr>
      </w:r>
    </w:p>
    <w:tbl>
      <w:tblPr>
        <w:tblStyle w:val="TableGrid"/>
        <w:tblW w:w="14220" w:type="dxa"/>
        <w:jc w:val="left"/>
        <w:tblInd w:w="18" w:type="dxa"/>
        <w:tblLayout w:type="fixed"/>
        <w:tblCellMar>
          <w:top w:w="0" w:type="dxa"/>
          <w:left w:w="0" w:type="dxa"/>
          <w:bottom w:w="0" w:type="dxa"/>
          <w:right w:w="0" w:type="dxa"/>
        </w:tblCellMar>
        <w:tblLook w:firstRow="1" w:noVBand="1" w:lastRow="0" w:firstColumn="1" w:lastColumn="0" w:noHBand="0" w:val="04a0"/>
      </w:tblPr>
      <w:tblGrid>
        <w:gridCol w:w="1367"/>
        <w:gridCol w:w="2052"/>
        <w:gridCol w:w="9162"/>
        <w:gridCol w:w="1638"/>
      </w:tblGrid>
      <w:tr>
        <w:trPr>
          <w:trHeight w:val="315" w:hRule="atLeast"/>
        </w:trPr>
        <w:tc>
          <w:tcPr>
            <w:tcW w:w="1367" w:type="dxa"/>
            <w:tcBorders>
              <w:left w:val="nil"/>
              <w:right w:val="nil"/>
            </w:tcBorders>
          </w:tcPr>
          <w:p>
            <w:pPr>
              <w:pStyle w:val="BodyA"/>
              <w:widowControl w:val="false"/>
              <w:spacing w:before="16" w:after="200"/>
              <w:jc w:val="left"/>
              <w:rPr>
                <w:b/>
                <w:b/>
                <w:bCs/>
                <w:i/>
                <w:i/>
              </w:rPr>
            </w:pPr>
            <w:r>
              <w:rPr>
                <w:b/>
                <w:bCs/>
                <w:i/>
                <w:kern w:val="0"/>
                <w:lang w:val="en-US" w:eastAsia="en-US" w:bidi="ar-SA"/>
              </w:rPr>
              <w:t>covXptype</w:t>
            </w:r>
          </w:p>
        </w:tc>
        <w:tc>
          <w:tcPr>
            <w:tcW w:w="2052" w:type="dxa"/>
            <w:tcBorders>
              <w:left w:val="nil"/>
              <w:right w:val="nil"/>
            </w:tcBorders>
          </w:tcPr>
          <w:p>
            <w:pPr>
              <w:pStyle w:val="BodyA"/>
              <w:widowControl w:val="false"/>
              <w:spacing w:before="16" w:after="200"/>
              <w:jc w:val="left"/>
              <w:rPr>
                <w:b/>
                <w:b/>
                <w:bCs/>
              </w:rPr>
            </w:pPr>
            <w:r>
              <w:rPr>
                <w:b/>
                <w:bCs/>
                <w:kern w:val="0"/>
                <w:lang w:val="en-US" w:eastAsia="en-US" w:bidi="ar-SA"/>
              </w:rPr>
              <w:t>Description</w:t>
            </w:r>
          </w:p>
        </w:tc>
        <w:tc>
          <w:tcPr>
            <w:tcW w:w="9162" w:type="dxa"/>
            <w:tcBorders>
              <w:left w:val="nil"/>
              <w:right w:val="nil"/>
            </w:tcBorders>
          </w:tcPr>
          <w:p>
            <w:pPr>
              <w:pStyle w:val="BodyA"/>
              <w:widowControl w:val="false"/>
              <w:spacing w:before="16" w:after="200"/>
              <w:jc w:val="left"/>
              <w:rPr>
                <w:b/>
                <w:b/>
                <w:bCs/>
              </w:rPr>
            </w:pPr>
            <w:r>
              <w:rPr>
                <w:b/>
                <w:bCs/>
                <w:kern w:val="0"/>
                <w:lang w:val="en-US" w:eastAsia="en-US" w:bidi="ar-SA"/>
              </w:rPr>
              <w:t>Details</w:t>
            </w:r>
          </w:p>
        </w:tc>
        <w:tc>
          <w:tcPr>
            <w:tcW w:w="1638" w:type="dxa"/>
            <w:tcBorders>
              <w:left w:val="nil"/>
              <w:right w:val="nil"/>
            </w:tcBorders>
          </w:tcPr>
          <w:p>
            <w:pPr>
              <w:pStyle w:val="BodyA"/>
              <w:widowControl w:val="false"/>
              <w:spacing w:before="16" w:after="200"/>
              <w:jc w:val="left"/>
              <w:rPr>
                <w:b/>
                <w:b/>
                <w:bCs/>
              </w:rPr>
            </w:pPr>
            <w:r>
              <w:rPr>
                <w:b/>
                <w:bCs/>
                <w:kern w:val="0"/>
                <w:lang w:val="en-US" w:eastAsia="en-US" w:bidi="ar-SA"/>
              </w:rPr>
              <w:t>Required additional parameters</w:t>
            </w:r>
          </w:p>
        </w:tc>
      </w:tr>
      <w:tr>
        <w:trPr>
          <w:trHeight w:val="1322" w:hRule="atLeast"/>
        </w:trPr>
        <w:tc>
          <w:tcPr>
            <w:tcW w:w="1367" w:type="dxa"/>
            <w:tcBorders>
              <w:left w:val="nil"/>
              <w:right w:val="nil"/>
            </w:tcBorders>
          </w:tcPr>
          <w:p>
            <w:pPr>
              <w:pStyle w:val="BodyA"/>
              <w:widowControl w:val="false"/>
              <w:spacing w:lineRule="auto" w:line="240" w:before="0" w:after="0"/>
              <w:jc w:val="left"/>
              <w:rPr>
                <w:b/>
                <w:b/>
              </w:rPr>
            </w:pPr>
            <w:r>
              <w:rPr>
                <w:b/>
                <w:kern w:val="0"/>
                <w:lang w:val="en-US" w:eastAsia="en-US" w:bidi="ar-SA"/>
              </w:rPr>
              <w:t>lag1- types:</w:t>
            </w:r>
          </w:p>
          <w:p>
            <w:pPr>
              <w:pStyle w:val="BodyA"/>
              <w:widowControl w:val="false"/>
              <w:spacing w:lineRule="auto" w:line="240" w:before="0" w:after="0"/>
              <w:jc w:val="left"/>
              <w:rPr>
                <w:i/>
                <w:i/>
              </w:rPr>
            </w:pPr>
            <w:r>
              <w:rPr>
                <w:i/>
                <w:kern w:val="0"/>
                <w:lang w:val="en-US" w:eastAsia="en-US" w:bidi="ar-SA"/>
              </w:rPr>
              <w:t>lag1bin</w:t>
            </w:r>
          </w:p>
          <w:p>
            <w:pPr>
              <w:pStyle w:val="BodyA"/>
              <w:widowControl w:val="false"/>
              <w:spacing w:lineRule="auto" w:line="240" w:before="0" w:after="0"/>
              <w:jc w:val="left"/>
              <w:rPr>
                <w:i/>
                <w:i/>
              </w:rPr>
            </w:pPr>
            <w:r>
              <w:rPr>
                <w:i/>
                <w:kern w:val="0"/>
                <w:lang w:val="en-US" w:eastAsia="en-US" w:bidi="ar-SA"/>
              </w:rPr>
              <w:t>lag1cat</w:t>
            </w:r>
          </w:p>
          <w:p>
            <w:pPr>
              <w:pStyle w:val="BodyA"/>
              <w:widowControl w:val="false"/>
              <w:spacing w:lineRule="auto" w:line="240" w:before="0" w:after="0"/>
              <w:jc w:val="left"/>
              <w:rPr>
                <w:i/>
                <w:i/>
              </w:rPr>
            </w:pPr>
            <w:r>
              <w:rPr>
                <w:i/>
                <w:kern w:val="0"/>
                <w:lang w:val="en-US" w:eastAsia="en-US" w:bidi="ar-SA"/>
              </w:rPr>
              <w:t>lag1qdc</w:t>
            </w:r>
          </w:p>
          <w:p>
            <w:pPr>
              <w:pStyle w:val="BodyA"/>
              <w:widowControl w:val="false"/>
              <w:spacing w:lineRule="auto" w:line="240" w:before="0" w:after="0"/>
              <w:jc w:val="left"/>
              <w:rPr>
                <w:i/>
                <w:i/>
              </w:rPr>
            </w:pPr>
            <w:r>
              <w:rPr>
                <w:i/>
                <w:kern w:val="0"/>
                <w:lang w:val="en-US" w:eastAsia="en-US" w:bidi="ar-SA"/>
              </w:rPr>
              <w:t>lag1zqdc</w:t>
            </w:r>
          </w:p>
          <w:p>
            <w:pPr>
              <w:pStyle w:val="BodyA"/>
              <w:widowControl w:val="false"/>
              <w:spacing w:lineRule="auto" w:line="240" w:before="0" w:after="0"/>
              <w:jc w:val="left"/>
              <w:rPr>
                <w:i/>
                <w:i/>
              </w:rPr>
            </w:pPr>
            <w:r>
              <w:rPr>
                <w:i/>
                <w:kern w:val="0"/>
                <w:lang w:val="en-US" w:eastAsia="en-US" w:bidi="ar-SA"/>
              </w:rPr>
              <w:t>lag1cub</w:t>
            </w:r>
          </w:p>
          <w:p>
            <w:pPr>
              <w:pStyle w:val="BodyA"/>
              <w:widowControl w:val="false"/>
              <w:spacing w:lineRule="auto" w:line="240" w:before="0" w:after="0"/>
              <w:jc w:val="left"/>
              <w:rPr>
                <w:b/>
                <w:b/>
                <w:i/>
                <w:i/>
              </w:rPr>
            </w:pPr>
            <w:r>
              <w:rPr>
                <w:i/>
                <w:kern w:val="0"/>
                <w:lang w:val="en-US" w:eastAsia="en-US" w:bidi="ar-SA"/>
              </w:rPr>
              <w:t>lag1spl</w:t>
            </w:r>
          </w:p>
          <w:p>
            <w:pPr>
              <w:pStyle w:val="BodyA"/>
              <w:widowControl w:val="false"/>
              <w:spacing w:lineRule="auto" w:line="240" w:before="0" w:after="0"/>
              <w:jc w:val="left"/>
              <w:rPr>
                <w:b/>
                <w:b/>
              </w:rPr>
            </w:pPr>
            <w:r>
              <w:rPr>
                <w:b/>
                <w:kern w:val="0"/>
                <w:lang w:val="en-US" w:eastAsia="en-US" w:bidi="ar-SA"/>
              </w:rPr>
            </w:r>
          </w:p>
        </w:tc>
        <w:tc>
          <w:tcPr>
            <w:tcW w:w="205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Function of most recent lag</w:t>
            </w:r>
          </w:p>
        </w:tc>
        <w:tc>
          <w:tcPr>
            <w:tcW w:w="916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The algorithm uses and creates a function of </w:t>
            </w:r>
            <w:r>
              <w:rPr>
                <w:i/>
                <w:kern w:val="0"/>
                <w:lang w:val="en-US" w:eastAsia="en-US" w:bidi="ar-SA"/>
              </w:rPr>
              <w:t>covX</w:t>
            </w:r>
            <w:r>
              <w:rPr>
                <w:kern w:val="0"/>
                <w:lang w:val="en-US" w:eastAsia="en-US" w:bidi="ar-SA"/>
              </w:rPr>
              <w:t xml:space="preserve"> and </w:t>
            </w:r>
            <w:r>
              <w:rPr>
                <w:i/>
                <w:kern w:val="0"/>
                <w:lang w:val="en-US" w:eastAsia="en-US" w:bidi="ar-SA"/>
              </w:rPr>
              <w:t>covX_l1</w:t>
            </w:r>
            <w:r>
              <w:rPr>
                <w:kern w:val="0"/>
                <w:lang w:val="en-US" w:eastAsia="en-US" w:bidi="ar-SA"/>
              </w:rPr>
              <w:t xml:space="preserve">.  The function is determined by the suffix (bin, cat, qdc,zqdc,cub,spl). For ‘’preceding covariate models’’, the algorithm includes the suffix-determined function of </w:t>
            </w:r>
            <w:r>
              <w:rPr>
                <w:i/>
                <w:kern w:val="0"/>
                <w:lang w:val="en-US" w:eastAsia="en-US" w:bidi="ar-SA"/>
              </w:rPr>
              <w:t>covX</w:t>
            </w:r>
            <w:r>
              <w:rPr>
                <w:kern w:val="0"/>
                <w:lang w:val="en-US" w:eastAsia="en-US" w:bidi="ar-SA"/>
              </w:rPr>
              <w:t xml:space="preserve">_l1 as an independent variable; for ‘’succeeding covariate models’’, the suffix-determined function of </w:t>
            </w:r>
            <w:r>
              <w:rPr>
                <w:i/>
                <w:kern w:val="0"/>
                <w:lang w:val="en-US" w:eastAsia="en-US" w:bidi="ar-SA"/>
              </w:rPr>
              <w:t xml:space="preserve">covX </w:t>
            </w:r>
            <w:r>
              <w:rPr>
                <w:kern w:val="0"/>
                <w:lang w:val="en-US" w:eastAsia="en-US" w:bidi="ar-SA"/>
              </w:rPr>
              <w:t xml:space="preserve">and </w:t>
            </w:r>
            <w:r>
              <w:rPr>
                <w:i/>
                <w:kern w:val="0"/>
                <w:lang w:val="en-US" w:eastAsia="en-US" w:bidi="ar-SA"/>
              </w:rPr>
              <w:t>covX</w:t>
            </w:r>
            <w:r>
              <w:rPr>
                <w:kern w:val="0"/>
                <w:lang w:val="en-US" w:eastAsia="en-US" w:bidi="ar-SA"/>
              </w:rPr>
              <w:t xml:space="preserve">_l1; for ‘’outcome regression models’’, the function of </w:t>
            </w:r>
            <w:r>
              <w:rPr>
                <w:i/>
                <w:kern w:val="0"/>
                <w:lang w:val="en-US" w:eastAsia="en-US" w:bidi="ar-SA"/>
              </w:rPr>
              <w:t>covX</w:t>
            </w:r>
            <w:r>
              <w:rPr>
                <w:kern w:val="0"/>
                <w:lang w:val="en-US" w:eastAsia="en-US" w:bidi="ar-SA"/>
              </w:rPr>
              <w:t xml:space="preserve">.  The user must include a variable named covX_l1 that corresponds to the first lagged value of </w:t>
            </w:r>
            <w:r>
              <w:rPr>
                <w:i/>
                <w:kern w:val="0"/>
                <w:lang w:val="en-US" w:eastAsia="en-US" w:bidi="ar-SA"/>
              </w:rPr>
              <w:t>covX</w:t>
            </w:r>
            <w:r>
              <w:rPr>
                <w:kern w:val="0"/>
                <w:lang w:val="en-US" w:eastAsia="en-US" w:bidi="ar-SA"/>
              </w:rPr>
              <w:t xml:space="preserve"> in the input data set (e.g. if</w:t>
            </w:r>
            <w:r>
              <w:rPr>
                <w:i/>
                <w:kern w:val="0"/>
                <w:lang w:val="en-US" w:eastAsia="en-US" w:bidi="ar-SA"/>
              </w:rPr>
              <w:t xml:space="preserve"> covX</w:t>
            </w:r>
            <w:r>
              <w:rPr>
                <w:kern w:val="0"/>
                <w:lang w:val="en-US" w:eastAsia="en-US" w:bidi="ar-SA"/>
              </w:rPr>
              <w:t>=cig then must include a variable named cig_l1).</w:t>
            </w:r>
          </w:p>
        </w:tc>
        <w:tc>
          <w:tcPr>
            <w:tcW w:w="1638" w:type="dxa"/>
            <w:tcBorders>
              <w:left w:val="nil"/>
              <w:right w:val="nil"/>
            </w:tcBorders>
          </w:tcPr>
          <w:p>
            <w:pPr>
              <w:pStyle w:val="BodyA"/>
              <w:widowControl w:val="false"/>
              <w:spacing w:before="16" w:after="200"/>
              <w:jc w:val="left"/>
              <w:rPr>
                <w:rFonts w:cs="Times New Roman"/>
                <w:b/>
                <w:b/>
              </w:rPr>
            </w:pPr>
            <w:r>
              <w:rPr>
                <w:kern w:val="0"/>
                <w:lang w:val="en-US" w:eastAsia="en-US" w:bidi="ar-SA"/>
              </w:rPr>
            </w:r>
          </w:p>
        </w:tc>
      </w:tr>
      <w:tr>
        <w:trPr>
          <w:trHeight w:val="1709" w:hRule="atLeast"/>
        </w:trPr>
        <w:tc>
          <w:tcPr>
            <w:tcW w:w="1367" w:type="dxa"/>
            <w:tcBorders>
              <w:left w:val="nil"/>
              <w:right w:val="nil"/>
            </w:tcBorders>
          </w:tcPr>
          <w:p>
            <w:pPr>
              <w:pStyle w:val="BodyA"/>
              <w:widowControl w:val="false"/>
              <w:spacing w:lineRule="auto" w:line="240" w:before="0" w:after="0"/>
              <w:jc w:val="left"/>
              <w:rPr>
                <w:b/>
                <w:b/>
              </w:rPr>
            </w:pPr>
            <w:r>
              <w:rPr>
                <w:b/>
                <w:kern w:val="0"/>
                <w:lang w:val="en-US" w:eastAsia="en-US" w:bidi="ar-SA"/>
              </w:rPr>
              <w:t>lag2- types:</w:t>
            </w:r>
          </w:p>
          <w:p>
            <w:pPr>
              <w:pStyle w:val="BodyA"/>
              <w:widowControl w:val="false"/>
              <w:spacing w:lineRule="auto" w:line="240" w:before="0" w:after="0"/>
              <w:jc w:val="left"/>
              <w:rPr>
                <w:i/>
                <w:i/>
              </w:rPr>
            </w:pPr>
            <w:r>
              <w:rPr>
                <w:i/>
                <w:kern w:val="0"/>
                <w:lang w:val="en-US" w:eastAsia="en-US" w:bidi="ar-SA"/>
              </w:rPr>
              <w:t>lag2bin</w:t>
            </w:r>
          </w:p>
          <w:p>
            <w:pPr>
              <w:pStyle w:val="BodyA"/>
              <w:widowControl w:val="false"/>
              <w:spacing w:lineRule="auto" w:line="240" w:before="0" w:after="0"/>
              <w:jc w:val="left"/>
              <w:rPr>
                <w:i/>
                <w:i/>
              </w:rPr>
            </w:pPr>
            <w:r>
              <w:rPr>
                <w:i/>
                <w:kern w:val="0"/>
                <w:lang w:val="en-US" w:eastAsia="en-US" w:bidi="ar-SA"/>
              </w:rPr>
              <w:t>lag2cat</w:t>
            </w:r>
          </w:p>
          <w:p>
            <w:pPr>
              <w:pStyle w:val="BodyA"/>
              <w:widowControl w:val="false"/>
              <w:spacing w:lineRule="auto" w:line="240" w:before="0" w:after="0"/>
              <w:jc w:val="left"/>
              <w:rPr>
                <w:i/>
                <w:i/>
              </w:rPr>
            </w:pPr>
            <w:r>
              <w:rPr>
                <w:i/>
                <w:kern w:val="0"/>
                <w:lang w:val="en-US" w:eastAsia="en-US" w:bidi="ar-SA"/>
              </w:rPr>
              <w:t>lag2qdc</w:t>
            </w:r>
          </w:p>
          <w:p>
            <w:pPr>
              <w:pStyle w:val="BodyA"/>
              <w:widowControl w:val="false"/>
              <w:spacing w:lineRule="auto" w:line="240" w:before="0" w:after="0"/>
              <w:jc w:val="left"/>
              <w:rPr>
                <w:i/>
                <w:i/>
              </w:rPr>
            </w:pPr>
            <w:r>
              <w:rPr>
                <w:i/>
                <w:kern w:val="0"/>
                <w:lang w:val="en-US" w:eastAsia="en-US" w:bidi="ar-SA"/>
              </w:rPr>
              <w:t>lag2zqdc</w:t>
            </w:r>
          </w:p>
          <w:p>
            <w:pPr>
              <w:pStyle w:val="BodyA"/>
              <w:widowControl w:val="false"/>
              <w:spacing w:lineRule="auto" w:line="240" w:before="0" w:after="0"/>
              <w:jc w:val="left"/>
              <w:rPr>
                <w:i/>
                <w:i/>
              </w:rPr>
            </w:pPr>
            <w:r>
              <w:rPr>
                <w:i/>
                <w:kern w:val="0"/>
                <w:lang w:val="en-US" w:eastAsia="en-US" w:bidi="ar-SA"/>
              </w:rPr>
              <w:t>lag2cub</w:t>
            </w:r>
          </w:p>
          <w:p>
            <w:pPr>
              <w:pStyle w:val="BodyA"/>
              <w:widowControl w:val="false"/>
              <w:spacing w:lineRule="auto" w:line="240" w:before="0" w:after="0"/>
              <w:jc w:val="left"/>
              <w:rPr>
                <w:b/>
                <w:b/>
                <w:i/>
                <w:i/>
              </w:rPr>
            </w:pPr>
            <w:r>
              <w:rPr>
                <w:i/>
                <w:kern w:val="0"/>
                <w:lang w:val="en-US" w:eastAsia="en-US" w:bidi="ar-SA"/>
              </w:rPr>
              <w:t>lag2spl</w:t>
            </w:r>
          </w:p>
          <w:p>
            <w:pPr>
              <w:pStyle w:val="BodyA"/>
              <w:widowControl w:val="false"/>
              <w:spacing w:lineRule="auto" w:line="240" w:before="0" w:after="0"/>
              <w:jc w:val="left"/>
              <w:rPr>
                <w:b/>
                <w:b/>
              </w:rPr>
            </w:pPr>
            <w:r>
              <w:rPr>
                <w:b/>
                <w:kern w:val="0"/>
                <w:lang w:val="en-US" w:eastAsia="en-US" w:bidi="ar-SA"/>
              </w:rPr>
            </w:r>
          </w:p>
        </w:tc>
        <w:tc>
          <w:tcPr>
            <w:tcW w:w="205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Function of most recent two lags</w:t>
            </w:r>
          </w:p>
        </w:tc>
        <w:tc>
          <w:tcPr>
            <w:tcW w:w="916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The algorithm uses and creates a function of </w:t>
            </w:r>
            <w:r>
              <w:rPr>
                <w:i/>
                <w:kern w:val="0"/>
                <w:lang w:val="en-US" w:eastAsia="en-US" w:bidi="ar-SA"/>
              </w:rPr>
              <w:t>covX</w:t>
            </w:r>
            <w:r>
              <w:rPr>
                <w:kern w:val="0"/>
                <w:lang w:val="en-US" w:eastAsia="en-US" w:bidi="ar-SA"/>
              </w:rPr>
              <w:t xml:space="preserve">, </w:t>
            </w:r>
            <w:r>
              <w:rPr>
                <w:i/>
                <w:kern w:val="0"/>
                <w:lang w:val="en-US" w:eastAsia="en-US" w:bidi="ar-SA"/>
              </w:rPr>
              <w:t>covX_l1</w:t>
            </w:r>
            <w:r>
              <w:rPr>
                <w:kern w:val="0"/>
                <w:lang w:val="en-US" w:eastAsia="en-US" w:bidi="ar-SA"/>
              </w:rPr>
              <w:t xml:space="preserve"> and </w:t>
            </w:r>
            <w:r>
              <w:rPr>
                <w:i/>
                <w:kern w:val="0"/>
                <w:lang w:val="en-US" w:eastAsia="en-US" w:bidi="ar-SA"/>
              </w:rPr>
              <w:t>covX_l2</w:t>
            </w:r>
            <w:r>
              <w:rPr>
                <w:kern w:val="0"/>
                <w:lang w:val="en-US" w:eastAsia="en-US" w:bidi="ar-SA"/>
              </w:rPr>
              <w:t xml:space="preserve">.. The function is determined by the suffix (bin, cat, qdc,zqdc,cub,spl).  For ‘'preceding covariate models’’, the algorithm includes the suffix-determined function of </w:t>
            </w:r>
            <w:r>
              <w:rPr>
                <w:i/>
                <w:kern w:val="0"/>
                <w:lang w:val="en-US" w:eastAsia="en-US" w:bidi="ar-SA"/>
              </w:rPr>
              <w:t>covX</w:t>
            </w:r>
            <w:r>
              <w:rPr>
                <w:kern w:val="0"/>
                <w:lang w:val="en-US" w:eastAsia="en-US" w:bidi="ar-SA"/>
              </w:rPr>
              <w:t xml:space="preserve"> _l1 and </w:t>
            </w:r>
            <w:r>
              <w:rPr>
                <w:i/>
                <w:kern w:val="0"/>
                <w:lang w:val="en-US" w:eastAsia="en-US" w:bidi="ar-SA"/>
              </w:rPr>
              <w:t>covX</w:t>
            </w:r>
            <w:r>
              <w:rPr>
                <w:kern w:val="0"/>
                <w:lang w:val="en-US" w:eastAsia="en-US" w:bidi="ar-SA"/>
              </w:rPr>
              <w:t xml:space="preserve"> _l2 as independent variables; for ‘’succeeding covariate models’', the suffix-determined function of </w:t>
            </w:r>
            <w:r>
              <w:rPr>
                <w:i/>
                <w:kern w:val="0"/>
                <w:lang w:val="en-US" w:eastAsia="en-US" w:bidi="ar-SA"/>
              </w:rPr>
              <w:t>covX</w:t>
            </w:r>
            <w:r>
              <w:rPr>
                <w:kern w:val="0"/>
                <w:lang w:val="en-US" w:eastAsia="en-US" w:bidi="ar-SA"/>
              </w:rPr>
              <w:t xml:space="preserve">, </w:t>
            </w:r>
            <w:r>
              <w:rPr>
                <w:i/>
                <w:kern w:val="0"/>
                <w:lang w:val="en-US" w:eastAsia="en-US" w:bidi="ar-SA"/>
              </w:rPr>
              <w:t>covX</w:t>
            </w:r>
            <w:r>
              <w:rPr>
                <w:kern w:val="0"/>
                <w:lang w:val="en-US" w:eastAsia="en-US" w:bidi="ar-SA"/>
              </w:rPr>
              <w:t xml:space="preserve"> _l1 and </w:t>
            </w:r>
            <w:r>
              <w:rPr>
                <w:i/>
                <w:kern w:val="0"/>
                <w:lang w:val="en-US" w:eastAsia="en-US" w:bidi="ar-SA"/>
              </w:rPr>
              <w:t>covX</w:t>
            </w:r>
            <w:r>
              <w:rPr>
                <w:kern w:val="0"/>
                <w:lang w:val="en-US" w:eastAsia="en-US" w:bidi="ar-SA"/>
              </w:rPr>
              <w:t xml:space="preserve"> _l2; for ‘’outcome regression models’’, the function of </w:t>
            </w:r>
            <w:r>
              <w:rPr>
                <w:i/>
                <w:kern w:val="0"/>
                <w:lang w:val="en-US" w:eastAsia="en-US" w:bidi="ar-SA"/>
              </w:rPr>
              <w:t>covX</w:t>
            </w:r>
            <w:r>
              <w:rPr>
                <w:kern w:val="0"/>
                <w:lang w:val="en-US" w:eastAsia="en-US" w:bidi="ar-SA"/>
              </w:rPr>
              <w:t xml:space="preserve"> and </w:t>
            </w:r>
            <w:r>
              <w:rPr>
                <w:i/>
                <w:kern w:val="0"/>
                <w:lang w:val="en-US" w:eastAsia="en-US" w:bidi="ar-SA"/>
              </w:rPr>
              <w:t>covX</w:t>
            </w:r>
            <w:r>
              <w:rPr>
                <w:kern w:val="0"/>
                <w:lang w:val="en-US" w:eastAsia="en-US" w:bidi="ar-SA"/>
              </w:rPr>
              <w:t xml:space="preserve"> _l1.  The user must include variables named covX_l1  and covX_l2 that correspond to the first and second lagged values of covX, respectively,  in the input data set (e.g. if </w:t>
            </w:r>
            <w:r>
              <w:rPr>
                <w:i/>
                <w:kern w:val="0"/>
                <w:lang w:val="en-US" w:eastAsia="en-US" w:bidi="ar-SA"/>
              </w:rPr>
              <w:t>covX</w:t>
            </w:r>
            <w:r>
              <w:rPr>
                <w:kern w:val="0"/>
                <w:lang w:val="en-US" w:eastAsia="en-US" w:bidi="ar-SA"/>
              </w:rPr>
              <w:t>=cig then must include variables named cig_l1 and cig_l2).</w:t>
            </w:r>
          </w:p>
        </w:tc>
        <w:tc>
          <w:tcPr>
            <w:tcW w:w="1638" w:type="dxa"/>
            <w:tcBorders>
              <w:left w:val="nil"/>
              <w:right w:val="nil"/>
            </w:tcBorders>
          </w:tcPr>
          <w:p>
            <w:pPr>
              <w:pStyle w:val="BodyA"/>
              <w:widowControl w:val="false"/>
              <w:spacing w:before="16" w:after="200"/>
              <w:jc w:val="left"/>
              <w:rPr>
                <w:rFonts w:cs="Times New Roman"/>
                <w:b/>
                <w:b/>
              </w:rPr>
            </w:pPr>
            <w:r>
              <w:rPr>
                <w:kern w:val="0"/>
                <w:lang w:val="en-US" w:eastAsia="en-US" w:bidi="ar-SA"/>
              </w:rPr>
            </w:r>
          </w:p>
        </w:tc>
      </w:tr>
      <w:tr>
        <w:trPr>
          <w:trHeight w:val="1700" w:hRule="atLeast"/>
        </w:trPr>
        <w:tc>
          <w:tcPr>
            <w:tcW w:w="1367" w:type="dxa"/>
            <w:tcBorders>
              <w:left w:val="nil"/>
              <w:right w:val="nil"/>
            </w:tcBorders>
          </w:tcPr>
          <w:p>
            <w:pPr>
              <w:pStyle w:val="BodyA"/>
              <w:widowControl w:val="false"/>
              <w:spacing w:lineRule="auto" w:line="240" w:before="0" w:after="0"/>
              <w:jc w:val="left"/>
              <w:rPr>
                <w:b/>
                <w:b/>
              </w:rPr>
            </w:pPr>
            <w:r>
              <w:rPr>
                <w:b/>
                <w:kern w:val="0"/>
                <w:lang w:val="en-US" w:eastAsia="en-US" w:bidi="ar-SA"/>
              </w:rPr>
              <w:t>lag3- types:</w:t>
            </w:r>
          </w:p>
          <w:p>
            <w:pPr>
              <w:pStyle w:val="BodyA"/>
              <w:widowControl w:val="false"/>
              <w:spacing w:lineRule="auto" w:line="240" w:before="0" w:after="0"/>
              <w:jc w:val="left"/>
              <w:rPr>
                <w:i/>
                <w:i/>
              </w:rPr>
            </w:pPr>
            <w:r>
              <w:rPr>
                <w:i/>
                <w:kern w:val="0"/>
                <w:lang w:val="en-US" w:eastAsia="en-US" w:bidi="ar-SA"/>
              </w:rPr>
              <w:t>lag3bin</w:t>
            </w:r>
          </w:p>
          <w:p>
            <w:pPr>
              <w:pStyle w:val="BodyA"/>
              <w:widowControl w:val="false"/>
              <w:spacing w:lineRule="auto" w:line="240" w:before="0" w:after="0"/>
              <w:jc w:val="left"/>
              <w:rPr>
                <w:i/>
                <w:i/>
              </w:rPr>
            </w:pPr>
            <w:r>
              <w:rPr>
                <w:i/>
                <w:kern w:val="0"/>
                <w:lang w:val="en-US" w:eastAsia="en-US" w:bidi="ar-SA"/>
              </w:rPr>
              <w:t>lag3cat</w:t>
            </w:r>
          </w:p>
          <w:p>
            <w:pPr>
              <w:pStyle w:val="BodyA"/>
              <w:widowControl w:val="false"/>
              <w:spacing w:lineRule="auto" w:line="240" w:before="0" w:after="0"/>
              <w:jc w:val="left"/>
              <w:rPr>
                <w:i/>
                <w:i/>
              </w:rPr>
            </w:pPr>
            <w:r>
              <w:rPr>
                <w:i/>
                <w:kern w:val="0"/>
                <w:lang w:val="en-US" w:eastAsia="en-US" w:bidi="ar-SA"/>
              </w:rPr>
              <w:t>lag3qdc</w:t>
            </w:r>
          </w:p>
          <w:p>
            <w:pPr>
              <w:pStyle w:val="BodyA"/>
              <w:widowControl w:val="false"/>
              <w:spacing w:lineRule="auto" w:line="240" w:before="0" w:after="0"/>
              <w:jc w:val="left"/>
              <w:rPr>
                <w:i/>
                <w:i/>
              </w:rPr>
            </w:pPr>
            <w:r>
              <w:rPr>
                <w:i/>
                <w:kern w:val="0"/>
                <w:lang w:val="en-US" w:eastAsia="en-US" w:bidi="ar-SA"/>
              </w:rPr>
              <w:t>lag3zqdc</w:t>
            </w:r>
          </w:p>
          <w:p>
            <w:pPr>
              <w:pStyle w:val="BodyA"/>
              <w:widowControl w:val="false"/>
              <w:spacing w:lineRule="auto" w:line="240" w:before="0" w:after="0"/>
              <w:jc w:val="left"/>
              <w:rPr>
                <w:i/>
                <w:i/>
              </w:rPr>
            </w:pPr>
            <w:r>
              <w:rPr>
                <w:i/>
                <w:kern w:val="0"/>
                <w:lang w:val="en-US" w:eastAsia="en-US" w:bidi="ar-SA"/>
              </w:rPr>
              <w:t>lag3cub</w:t>
            </w:r>
          </w:p>
          <w:p>
            <w:pPr>
              <w:pStyle w:val="BodyA"/>
              <w:widowControl w:val="false"/>
              <w:spacing w:lineRule="auto" w:line="240" w:before="0" w:after="0"/>
              <w:jc w:val="left"/>
              <w:rPr>
                <w:b/>
                <w:b/>
                <w:i/>
                <w:i/>
              </w:rPr>
            </w:pPr>
            <w:r>
              <w:rPr>
                <w:i/>
                <w:kern w:val="0"/>
                <w:lang w:val="en-US" w:eastAsia="en-US" w:bidi="ar-SA"/>
              </w:rPr>
              <w:t>lag3spl</w:t>
            </w:r>
          </w:p>
          <w:p>
            <w:pPr>
              <w:pStyle w:val="BodyA"/>
              <w:widowControl w:val="false"/>
              <w:spacing w:lineRule="auto" w:line="240" w:before="0" w:after="0"/>
              <w:jc w:val="left"/>
              <w:rPr>
                <w:b/>
                <w:b/>
              </w:rPr>
            </w:pPr>
            <w:r>
              <w:rPr>
                <w:b/>
                <w:kern w:val="0"/>
                <w:lang w:val="en-US" w:eastAsia="en-US" w:bidi="ar-SA"/>
              </w:rPr>
            </w:r>
          </w:p>
        </w:tc>
        <w:tc>
          <w:tcPr>
            <w:tcW w:w="205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Function of most recent three lags</w:t>
            </w:r>
          </w:p>
        </w:tc>
        <w:tc>
          <w:tcPr>
            <w:tcW w:w="916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The algorithm uses and creates a function of the lag variables </w:t>
            </w:r>
            <w:r>
              <w:rPr>
                <w:i/>
                <w:kern w:val="0"/>
                <w:lang w:val="en-US" w:eastAsia="en-US" w:bidi="ar-SA"/>
              </w:rPr>
              <w:t>covX</w:t>
            </w:r>
            <w:r>
              <w:rPr>
                <w:kern w:val="0"/>
                <w:lang w:val="en-US" w:eastAsia="en-US" w:bidi="ar-SA"/>
              </w:rPr>
              <w:t xml:space="preserve"> _l1, </w:t>
            </w:r>
            <w:r>
              <w:rPr>
                <w:i/>
                <w:kern w:val="0"/>
                <w:lang w:val="en-US" w:eastAsia="en-US" w:bidi="ar-SA"/>
              </w:rPr>
              <w:t>covX</w:t>
            </w:r>
            <w:r>
              <w:rPr>
                <w:kern w:val="0"/>
                <w:lang w:val="en-US" w:eastAsia="en-US" w:bidi="ar-SA"/>
              </w:rPr>
              <w:t xml:space="preserve"> _l2 and </w:t>
            </w:r>
            <w:r>
              <w:rPr>
                <w:i/>
                <w:kern w:val="0"/>
                <w:lang w:val="en-US" w:eastAsia="en-US" w:bidi="ar-SA"/>
              </w:rPr>
              <w:t>covX</w:t>
            </w:r>
            <w:r>
              <w:rPr>
                <w:kern w:val="0"/>
                <w:lang w:val="en-US" w:eastAsia="en-US" w:bidi="ar-SA"/>
              </w:rPr>
              <w:t xml:space="preserve"> _l3 are created internally The function is determined by the suffix (bin, cat, qdc,zqdc,cub,spl). For ‘'preceding covariate models’', the algorithm includes the suffix-determined function of </w:t>
            </w:r>
            <w:r>
              <w:rPr>
                <w:i/>
                <w:kern w:val="0"/>
                <w:lang w:val="en-US" w:eastAsia="en-US" w:bidi="ar-SA"/>
              </w:rPr>
              <w:t>covX</w:t>
            </w:r>
            <w:r>
              <w:rPr>
                <w:kern w:val="0"/>
                <w:lang w:val="en-US" w:eastAsia="en-US" w:bidi="ar-SA"/>
              </w:rPr>
              <w:t xml:space="preserve"> _l1, </w:t>
            </w:r>
            <w:r>
              <w:rPr>
                <w:i/>
                <w:kern w:val="0"/>
                <w:lang w:val="en-US" w:eastAsia="en-US" w:bidi="ar-SA"/>
              </w:rPr>
              <w:t>covX</w:t>
            </w:r>
            <w:r>
              <w:rPr>
                <w:kern w:val="0"/>
                <w:lang w:val="en-US" w:eastAsia="en-US" w:bidi="ar-SA"/>
              </w:rPr>
              <w:t xml:space="preserve"> _l2 and </w:t>
            </w:r>
            <w:r>
              <w:rPr>
                <w:i/>
                <w:kern w:val="0"/>
                <w:lang w:val="en-US" w:eastAsia="en-US" w:bidi="ar-SA"/>
              </w:rPr>
              <w:t>covX</w:t>
            </w:r>
            <w:r>
              <w:rPr>
                <w:kern w:val="0"/>
                <w:lang w:val="en-US" w:eastAsia="en-US" w:bidi="ar-SA"/>
              </w:rPr>
              <w:t xml:space="preserve"> _l3 as independent variables; for ‘'succeeding covariate models’', the suffix-determined function of </w:t>
            </w:r>
            <w:r>
              <w:rPr>
                <w:i/>
                <w:kern w:val="0"/>
                <w:lang w:val="en-US" w:eastAsia="en-US" w:bidi="ar-SA"/>
              </w:rPr>
              <w:t>covX</w:t>
            </w:r>
            <w:r>
              <w:rPr>
                <w:kern w:val="0"/>
                <w:lang w:val="en-US" w:eastAsia="en-US" w:bidi="ar-SA"/>
              </w:rPr>
              <w:t xml:space="preserve">, </w:t>
            </w:r>
            <w:r>
              <w:rPr>
                <w:i/>
                <w:kern w:val="0"/>
                <w:lang w:val="en-US" w:eastAsia="en-US" w:bidi="ar-SA"/>
              </w:rPr>
              <w:t>covX</w:t>
            </w:r>
            <w:r>
              <w:rPr>
                <w:kern w:val="0"/>
                <w:lang w:val="en-US" w:eastAsia="en-US" w:bidi="ar-SA"/>
              </w:rPr>
              <w:t xml:space="preserve"> _l1, </w:t>
            </w:r>
            <w:r>
              <w:rPr>
                <w:i/>
                <w:kern w:val="0"/>
                <w:lang w:val="en-US" w:eastAsia="en-US" w:bidi="ar-SA"/>
              </w:rPr>
              <w:t>covX</w:t>
            </w:r>
            <w:r>
              <w:rPr>
                <w:kern w:val="0"/>
                <w:lang w:val="en-US" w:eastAsia="en-US" w:bidi="ar-SA"/>
              </w:rPr>
              <w:t xml:space="preserve"> _l2, and </w:t>
            </w:r>
            <w:r>
              <w:rPr>
                <w:i/>
                <w:kern w:val="0"/>
                <w:lang w:val="en-US" w:eastAsia="en-US" w:bidi="ar-SA"/>
              </w:rPr>
              <w:t>covX</w:t>
            </w:r>
            <w:r>
              <w:rPr>
                <w:kern w:val="0"/>
                <w:lang w:val="en-US" w:eastAsia="en-US" w:bidi="ar-SA"/>
              </w:rPr>
              <w:t xml:space="preserve"> _l3; for ‘'outcome regression models’', the function of </w:t>
            </w:r>
            <w:r>
              <w:rPr>
                <w:i/>
                <w:kern w:val="0"/>
                <w:lang w:val="en-US" w:eastAsia="en-US" w:bidi="ar-SA"/>
              </w:rPr>
              <w:t>covX</w:t>
            </w:r>
            <w:r>
              <w:rPr>
                <w:kern w:val="0"/>
                <w:lang w:val="en-US" w:eastAsia="en-US" w:bidi="ar-SA"/>
              </w:rPr>
              <w:t xml:space="preserve">, </w:t>
            </w:r>
            <w:r>
              <w:rPr>
                <w:i/>
                <w:kern w:val="0"/>
                <w:lang w:val="en-US" w:eastAsia="en-US" w:bidi="ar-SA"/>
              </w:rPr>
              <w:t>covX</w:t>
            </w:r>
            <w:r>
              <w:rPr>
                <w:kern w:val="0"/>
                <w:lang w:val="en-US" w:eastAsia="en-US" w:bidi="ar-SA"/>
              </w:rPr>
              <w:t xml:space="preserve"> _l1 and </w:t>
            </w:r>
            <w:r>
              <w:rPr>
                <w:i/>
                <w:kern w:val="0"/>
                <w:lang w:val="en-US" w:eastAsia="en-US" w:bidi="ar-SA"/>
              </w:rPr>
              <w:t>covX</w:t>
            </w:r>
            <w:r>
              <w:rPr>
                <w:kern w:val="0"/>
                <w:lang w:val="en-US" w:eastAsia="en-US" w:bidi="ar-SA"/>
              </w:rPr>
              <w:t xml:space="preserve"> _l2.  The user must include variables named covX_l1, covX_l2  and covX_l3 that correspond to the first, second and third lagged values of covX, respectively,  in the input data set (e.g. if </w:t>
            </w:r>
            <w:r>
              <w:rPr>
                <w:i/>
                <w:kern w:val="0"/>
                <w:lang w:val="en-US" w:eastAsia="en-US" w:bidi="ar-SA"/>
              </w:rPr>
              <w:t>covX</w:t>
            </w:r>
            <w:r>
              <w:rPr>
                <w:kern w:val="0"/>
                <w:lang w:val="en-US" w:eastAsia="en-US" w:bidi="ar-SA"/>
              </w:rPr>
              <w:t>=cig then must include variables named cig_l1, cig_l2 and cig_l3).</w:t>
            </w:r>
          </w:p>
        </w:tc>
        <w:tc>
          <w:tcPr>
            <w:tcW w:w="1638" w:type="dxa"/>
            <w:tcBorders>
              <w:left w:val="nil"/>
              <w:right w:val="nil"/>
            </w:tcBorders>
          </w:tcPr>
          <w:p>
            <w:pPr>
              <w:pStyle w:val="BodyA"/>
              <w:widowControl w:val="false"/>
              <w:spacing w:before="16" w:after="200"/>
              <w:jc w:val="left"/>
              <w:rPr>
                <w:rFonts w:cs="Times New Roman"/>
                <w:b/>
                <w:b/>
              </w:rPr>
            </w:pPr>
            <w:r>
              <w:rPr>
                <w:kern w:val="0"/>
                <w:lang w:val="en-US" w:eastAsia="en-US" w:bidi="ar-SA"/>
              </w:rPr>
            </w:r>
          </w:p>
        </w:tc>
      </w:tr>
      <w:tr>
        <w:trPr>
          <w:trHeight w:val="2789" w:hRule="atLeast"/>
        </w:trPr>
        <w:tc>
          <w:tcPr>
            <w:tcW w:w="1367" w:type="dxa"/>
            <w:tcBorders>
              <w:left w:val="nil"/>
              <w:right w:val="nil"/>
            </w:tcBorders>
          </w:tcPr>
          <w:p>
            <w:pPr>
              <w:pStyle w:val="BodyA"/>
              <w:widowControl w:val="false"/>
              <w:spacing w:lineRule="auto" w:line="240" w:before="0" w:after="0"/>
              <w:jc w:val="left"/>
              <w:rPr>
                <w:b/>
                <w:b/>
              </w:rPr>
            </w:pPr>
            <w:r>
              <w:rPr>
                <w:b/>
                <w:kern w:val="0"/>
                <w:lang w:val="en-US" w:eastAsia="en-US" w:bidi="ar-SA"/>
              </w:rPr>
              <w:t>skp- types:</w:t>
            </w:r>
          </w:p>
          <w:p>
            <w:pPr>
              <w:pStyle w:val="BodyA"/>
              <w:widowControl w:val="false"/>
              <w:spacing w:lineRule="auto" w:line="240" w:before="0" w:after="0"/>
              <w:jc w:val="left"/>
              <w:rPr>
                <w:rFonts w:cs="Times New Roman"/>
                <w:b/>
                <w:b/>
              </w:rPr>
            </w:pPr>
            <w:r>
              <w:rPr>
                <w:kern w:val="0"/>
                <w:lang w:val="en-US" w:eastAsia="en-US" w:bidi="ar-SA"/>
              </w:rPr>
              <w:t>skpbin</w:t>
            </w:r>
          </w:p>
          <w:p>
            <w:pPr>
              <w:pStyle w:val="BodyA"/>
              <w:widowControl w:val="false"/>
              <w:spacing w:lineRule="auto" w:line="240" w:before="0" w:after="0"/>
              <w:jc w:val="left"/>
              <w:rPr>
                <w:rFonts w:cs="Times New Roman"/>
                <w:b/>
                <w:b/>
              </w:rPr>
            </w:pPr>
            <w:r>
              <w:rPr>
                <w:kern w:val="0"/>
                <w:lang w:val="en-US" w:eastAsia="en-US" w:bidi="ar-SA"/>
              </w:rPr>
              <w:t>skpcat</w:t>
            </w:r>
          </w:p>
          <w:p>
            <w:pPr>
              <w:pStyle w:val="BodyA"/>
              <w:widowControl w:val="false"/>
              <w:spacing w:lineRule="auto" w:line="240" w:before="0" w:after="0"/>
              <w:jc w:val="left"/>
              <w:rPr>
                <w:rFonts w:cs="Times New Roman"/>
                <w:b/>
                <w:b/>
              </w:rPr>
            </w:pPr>
            <w:r>
              <w:rPr>
                <w:kern w:val="0"/>
                <w:lang w:val="en-US" w:eastAsia="en-US" w:bidi="ar-SA"/>
              </w:rPr>
              <w:t>skpqdc</w:t>
            </w:r>
          </w:p>
          <w:p>
            <w:pPr>
              <w:pStyle w:val="BodyA"/>
              <w:widowControl w:val="false"/>
              <w:spacing w:lineRule="auto" w:line="240" w:before="0" w:after="0"/>
              <w:jc w:val="left"/>
              <w:rPr>
                <w:rFonts w:cs="Times New Roman"/>
                <w:b/>
                <w:b/>
              </w:rPr>
            </w:pPr>
            <w:r>
              <w:rPr>
                <w:kern w:val="0"/>
                <w:lang w:val="en-US" w:eastAsia="en-US" w:bidi="ar-SA"/>
              </w:rPr>
              <w:t>skpzqdc</w:t>
            </w:r>
          </w:p>
          <w:p>
            <w:pPr>
              <w:pStyle w:val="BodyA"/>
              <w:widowControl w:val="false"/>
              <w:spacing w:lineRule="auto" w:line="240" w:before="0" w:after="0"/>
              <w:jc w:val="left"/>
              <w:rPr>
                <w:rFonts w:cs="Times New Roman"/>
                <w:b/>
                <w:b/>
              </w:rPr>
            </w:pPr>
            <w:r>
              <w:rPr>
                <w:kern w:val="0"/>
                <w:lang w:val="en-US" w:eastAsia="en-US" w:bidi="ar-SA"/>
              </w:rPr>
              <w:t>skpcub</w:t>
            </w:r>
          </w:p>
          <w:p>
            <w:pPr>
              <w:pStyle w:val="BodyA"/>
              <w:widowControl w:val="false"/>
              <w:spacing w:lineRule="auto" w:line="240" w:before="0" w:after="0"/>
              <w:jc w:val="left"/>
              <w:rPr>
                <w:b/>
                <w:b/>
              </w:rPr>
            </w:pPr>
            <w:r>
              <w:rPr>
                <w:kern w:val="0"/>
                <w:lang w:val="en-US" w:eastAsia="en-US" w:bidi="ar-SA"/>
              </w:rPr>
              <w:t>skpspl</w:t>
            </w:r>
          </w:p>
        </w:tc>
        <w:tc>
          <w:tcPr>
            <w:tcW w:w="205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Function of last measured value</w:t>
            </w:r>
          </w:p>
        </w:tc>
        <w:tc>
          <w:tcPr>
            <w:tcW w:w="916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The algorithm uses and creates (i) a function of </w:t>
            </w:r>
            <w:r>
              <w:rPr>
                <w:i/>
                <w:kern w:val="0"/>
                <w:lang w:val="en-US" w:eastAsia="en-US" w:bidi="ar-SA"/>
              </w:rPr>
              <w:t>covX</w:t>
            </w:r>
            <w:r>
              <w:rPr>
                <w:kern w:val="0"/>
                <w:lang w:val="en-US" w:eastAsia="en-US" w:bidi="ar-SA"/>
              </w:rPr>
              <w:t xml:space="preserve"> and </w:t>
            </w:r>
            <w:r>
              <w:rPr>
                <w:i/>
                <w:kern w:val="0"/>
                <w:lang w:val="en-US" w:eastAsia="en-US" w:bidi="ar-SA"/>
              </w:rPr>
              <w:t>covX</w:t>
            </w:r>
            <w:r>
              <w:rPr>
                <w:kern w:val="0"/>
                <w:lang w:val="en-US" w:eastAsia="en-US" w:bidi="ar-SA"/>
              </w:rPr>
              <w:t xml:space="preserve"> _l1 and (ii) interaction terms between each variable comprising these functions and the time between the current interval k and the last time </w:t>
            </w:r>
            <w:r>
              <w:rPr>
                <w:i/>
                <w:kern w:val="0"/>
                <w:lang w:val="en-US" w:eastAsia="en-US" w:bidi="ar-SA"/>
              </w:rPr>
              <w:t>covX</w:t>
            </w:r>
            <w:r>
              <w:rPr>
                <w:kern w:val="0"/>
                <w:lang w:val="en-US" w:eastAsia="en-US" w:bidi="ar-SA"/>
              </w:rPr>
              <w:t xml:space="preserve"> was actually measured.  The function is determined by the suffix (bin, cat, qdc,zqdc,cub,spl).  This lapse of time is determined by the length of each interval — as defined by the macro parameter </w:t>
            </w:r>
            <w:r>
              <w:rPr>
                <w:i/>
                <w:kern w:val="0"/>
                <w:lang w:val="en-US" w:eastAsia="en-US" w:bidi="ar-SA"/>
              </w:rPr>
              <w:t>interval</w:t>
            </w:r>
            <w:r>
              <w:rPr>
                <w:kern w:val="0"/>
                <w:lang w:val="en-US" w:eastAsia="en-US" w:bidi="ar-SA"/>
              </w:rPr>
              <w:t xml:space="preserve"> — and the intervals in which </w:t>
            </w:r>
            <w:r>
              <w:rPr>
                <w:i/>
                <w:kern w:val="0"/>
                <w:lang w:val="en-US" w:eastAsia="en-US" w:bidi="ar-SA"/>
              </w:rPr>
              <w:t>covX</w:t>
            </w:r>
            <w:r>
              <w:rPr>
                <w:kern w:val="0"/>
                <w:lang w:val="en-US" w:eastAsia="en-US" w:bidi="ar-SA"/>
              </w:rPr>
              <w:t xml:space="preserve"> is not measured for any subject — as defined by the macro parameter </w:t>
            </w:r>
            <w:r>
              <w:rPr>
                <w:i/>
                <w:kern w:val="0"/>
                <w:lang w:val="en-US" w:eastAsia="en-US" w:bidi="ar-SA"/>
              </w:rPr>
              <w:t>covXskip</w:t>
            </w:r>
            <w:r>
              <w:rPr>
                <w:kern w:val="0"/>
                <w:lang w:val="en-US" w:eastAsia="en-US" w:bidi="ar-SA"/>
              </w:rPr>
              <w:t xml:space="preserve">.  The skp type should only be used in data sets arising from cohort studies where time=0 (baseline) corresponds to the same calendar time for all subjects and for variables </w:t>
            </w:r>
            <w:r>
              <w:rPr>
                <w:i/>
                <w:kern w:val="0"/>
                <w:lang w:val="en-US" w:eastAsia="en-US" w:bidi="ar-SA"/>
              </w:rPr>
              <w:t>covX</w:t>
            </w:r>
            <w:r>
              <w:rPr>
                <w:kern w:val="0"/>
                <w:lang w:val="en-US" w:eastAsia="en-US" w:bidi="ar-SA"/>
              </w:rPr>
              <w:t xml:space="preserve"> that are not measured during certain follow-up times for any subject. See FAQ 5.  The user must include a variable named covX_l1 that corresponds to the first lagged value of covX in the input data set (e.g. if covX=cig then must include a variable named cig_l1).</w:t>
            </w:r>
          </w:p>
        </w:tc>
        <w:tc>
          <w:tcPr>
            <w:tcW w:w="1638" w:type="dxa"/>
            <w:tcBorders>
              <w:left w:val="nil"/>
              <w:right w:val="nil"/>
            </w:tcBorders>
          </w:tcPr>
          <w:p>
            <w:pPr>
              <w:pStyle w:val="BodyA"/>
              <w:widowControl w:val="false"/>
              <w:spacing w:before="16" w:after="200"/>
              <w:jc w:val="left"/>
              <w:rPr>
                <w:rFonts w:cs="Times New Roman"/>
                <w:b/>
                <w:b/>
              </w:rPr>
            </w:pPr>
            <w:r>
              <w:rPr>
                <w:kern w:val="0"/>
                <w:lang w:val="en-US" w:eastAsia="en-US" w:bidi="ar-SA"/>
              </w:rPr>
              <w:t>covXskip</w:t>
            </w:r>
          </w:p>
        </w:tc>
      </w:tr>
      <w:tr>
        <w:trPr>
          <w:trHeight w:val="521" w:hRule="atLeast"/>
        </w:trPr>
        <w:tc>
          <w:tcPr>
            <w:tcW w:w="1367" w:type="dxa"/>
            <w:tcBorders>
              <w:left w:val="nil"/>
              <w:right w:val="nil"/>
            </w:tcBorders>
          </w:tcPr>
          <w:p>
            <w:pPr>
              <w:pStyle w:val="BodyA"/>
              <w:widowControl w:val="false"/>
              <w:spacing w:lineRule="auto" w:line="240" w:before="0" w:after="0"/>
              <w:jc w:val="left"/>
              <w:rPr>
                <w:b/>
                <w:b/>
              </w:rPr>
            </w:pPr>
            <w:r>
              <w:rPr>
                <w:b/>
                <w:kern w:val="0"/>
                <w:lang w:val="en-US" w:eastAsia="en-US" w:bidi="ar-SA"/>
              </w:rPr>
              <w:t>-bin types:</w:t>
            </w:r>
          </w:p>
          <w:p>
            <w:pPr>
              <w:pStyle w:val="BodyA"/>
              <w:widowControl w:val="false"/>
              <w:spacing w:lineRule="auto" w:line="240" w:before="0" w:after="0"/>
              <w:jc w:val="left"/>
              <w:rPr>
                <w:rFonts w:cs="Times New Roman"/>
                <w:b/>
                <w:b/>
              </w:rPr>
            </w:pPr>
            <w:r>
              <w:rPr>
                <w:kern w:val="0"/>
                <w:lang w:val="en-US" w:eastAsia="en-US" w:bidi="ar-SA"/>
              </w:rPr>
              <w:t xml:space="preserve">lag1bin </w:t>
            </w:r>
          </w:p>
          <w:p>
            <w:pPr>
              <w:pStyle w:val="BodyA"/>
              <w:widowControl w:val="false"/>
              <w:spacing w:lineRule="auto" w:line="240" w:before="0" w:after="0"/>
              <w:jc w:val="left"/>
              <w:rPr>
                <w:rFonts w:cs="Times New Roman"/>
                <w:b/>
                <w:b/>
              </w:rPr>
            </w:pPr>
            <w:r>
              <w:rPr>
                <w:kern w:val="0"/>
                <w:lang w:val="en-US" w:eastAsia="en-US" w:bidi="ar-SA"/>
              </w:rPr>
              <w:t>lag2bin</w:t>
            </w:r>
          </w:p>
          <w:p>
            <w:pPr>
              <w:pStyle w:val="BodyA"/>
              <w:widowControl w:val="false"/>
              <w:spacing w:lineRule="auto" w:line="240" w:before="0" w:after="0"/>
              <w:jc w:val="left"/>
              <w:rPr>
                <w:rFonts w:cs="Times New Roman"/>
                <w:b/>
                <w:b/>
              </w:rPr>
            </w:pPr>
            <w:r>
              <w:rPr>
                <w:kern w:val="0"/>
                <w:lang w:val="en-US" w:eastAsia="en-US" w:bidi="ar-SA"/>
              </w:rPr>
              <w:t>lag3bin</w:t>
            </w:r>
          </w:p>
          <w:p>
            <w:pPr>
              <w:pStyle w:val="BodyA"/>
              <w:widowControl w:val="false"/>
              <w:spacing w:lineRule="auto" w:line="240" w:before="0" w:after="0"/>
              <w:jc w:val="left"/>
              <w:rPr>
                <w:rFonts w:cs="Times New Roman"/>
                <w:b/>
                <w:b/>
              </w:rPr>
            </w:pPr>
            <w:r>
              <w:rPr>
                <w:kern w:val="0"/>
                <w:lang w:val="en-US" w:eastAsia="en-US" w:bidi="ar-SA"/>
              </w:rPr>
              <w:t>skpbin</w:t>
            </w:r>
          </w:p>
          <w:p>
            <w:pPr>
              <w:pStyle w:val="BodyA"/>
              <w:widowControl w:val="false"/>
              <w:spacing w:lineRule="auto" w:line="240" w:before="0" w:after="0"/>
              <w:jc w:val="left"/>
              <w:rPr>
                <w:rFonts w:cs="Times New Roman"/>
                <w:b/>
                <w:b/>
              </w:rPr>
            </w:pPr>
            <w:r>
              <w:rPr>
                <w:kern w:val="0"/>
                <w:lang w:val="en-US" w:eastAsia="en-US" w:bidi="ar-SA"/>
              </w:rPr>
            </w:r>
          </w:p>
        </w:tc>
        <w:tc>
          <w:tcPr>
            <w:tcW w:w="205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No transformation</w:t>
            </w:r>
          </w:p>
        </w:tc>
        <w:tc>
          <w:tcPr>
            <w:tcW w:w="916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 </w:t>
            </w:r>
            <w:r>
              <w:rPr>
                <w:kern w:val="0"/>
                <w:lang w:val="en-US" w:eastAsia="en-US" w:bidi="ar-SA"/>
              </w:rPr>
              <w:t>identity function (no transformation)</w:t>
            </w:r>
          </w:p>
        </w:tc>
        <w:tc>
          <w:tcPr>
            <w:tcW w:w="1638" w:type="dxa"/>
            <w:tcBorders>
              <w:left w:val="nil"/>
              <w:right w:val="nil"/>
            </w:tcBorders>
          </w:tcPr>
          <w:p>
            <w:pPr>
              <w:pStyle w:val="BodyA"/>
              <w:widowControl w:val="false"/>
              <w:spacing w:before="16" w:after="200"/>
              <w:jc w:val="left"/>
              <w:rPr>
                <w:rFonts w:cs="Times New Roman"/>
                <w:b/>
                <w:b/>
              </w:rPr>
            </w:pPr>
            <w:r>
              <w:rPr>
                <w:kern w:val="0"/>
                <w:lang w:val="en-US" w:eastAsia="en-US" w:bidi="ar-SA"/>
              </w:rPr>
            </w:r>
          </w:p>
        </w:tc>
      </w:tr>
      <w:tr>
        <w:trPr>
          <w:trHeight w:val="630" w:hRule="atLeast"/>
        </w:trPr>
        <w:tc>
          <w:tcPr>
            <w:tcW w:w="1367" w:type="dxa"/>
            <w:tcBorders>
              <w:left w:val="nil"/>
              <w:right w:val="nil"/>
            </w:tcBorders>
          </w:tcPr>
          <w:p>
            <w:pPr>
              <w:pStyle w:val="BodyA"/>
              <w:widowControl w:val="false"/>
              <w:spacing w:lineRule="auto" w:line="240" w:before="0" w:after="0"/>
              <w:jc w:val="left"/>
              <w:rPr>
                <w:b/>
                <w:b/>
              </w:rPr>
            </w:pPr>
            <w:r>
              <w:rPr>
                <w:b/>
                <w:kern w:val="0"/>
                <w:lang w:val="en-US" w:eastAsia="en-US" w:bidi="ar-SA"/>
              </w:rPr>
              <w:t>-cat types:</w:t>
            </w:r>
          </w:p>
          <w:p>
            <w:pPr>
              <w:pStyle w:val="BodyA"/>
              <w:widowControl w:val="false"/>
              <w:spacing w:lineRule="auto" w:line="240" w:before="0" w:after="0"/>
              <w:jc w:val="left"/>
              <w:rPr>
                <w:rFonts w:cs="Times New Roman"/>
                <w:b/>
                <w:b/>
              </w:rPr>
            </w:pPr>
            <w:r>
              <w:rPr>
                <w:kern w:val="0"/>
                <w:lang w:val="en-US" w:eastAsia="en-US" w:bidi="ar-SA"/>
              </w:rPr>
              <w:t>lag1cat</w:t>
            </w:r>
          </w:p>
          <w:p>
            <w:pPr>
              <w:pStyle w:val="BodyA"/>
              <w:widowControl w:val="false"/>
              <w:spacing w:lineRule="auto" w:line="240" w:before="0" w:after="0"/>
              <w:jc w:val="left"/>
              <w:rPr>
                <w:rFonts w:cs="Times New Roman"/>
                <w:b/>
                <w:b/>
              </w:rPr>
            </w:pPr>
            <w:r>
              <w:rPr>
                <w:kern w:val="0"/>
                <w:lang w:val="en-US" w:eastAsia="en-US" w:bidi="ar-SA"/>
              </w:rPr>
              <w:t>lag2cat</w:t>
            </w:r>
          </w:p>
          <w:p>
            <w:pPr>
              <w:pStyle w:val="BodyA"/>
              <w:widowControl w:val="false"/>
              <w:spacing w:lineRule="auto" w:line="240" w:before="0" w:after="0"/>
              <w:jc w:val="left"/>
              <w:rPr>
                <w:rFonts w:cs="Times New Roman"/>
                <w:b/>
                <w:b/>
              </w:rPr>
            </w:pPr>
            <w:r>
              <w:rPr>
                <w:kern w:val="0"/>
                <w:lang w:val="en-US" w:eastAsia="en-US" w:bidi="ar-SA"/>
              </w:rPr>
              <w:t>lag3cat</w:t>
            </w:r>
          </w:p>
          <w:p>
            <w:pPr>
              <w:pStyle w:val="BodyA"/>
              <w:widowControl w:val="false"/>
              <w:spacing w:lineRule="auto" w:line="240" w:before="0" w:after="0"/>
              <w:jc w:val="left"/>
              <w:rPr>
                <w:rFonts w:cs="Times New Roman"/>
                <w:b/>
                <w:b/>
              </w:rPr>
            </w:pPr>
            <w:r>
              <w:rPr>
                <w:kern w:val="0"/>
                <w:lang w:val="en-US" w:eastAsia="en-US" w:bidi="ar-SA"/>
              </w:rPr>
              <w:t>skpcat</w:t>
            </w:r>
          </w:p>
          <w:p>
            <w:pPr>
              <w:pStyle w:val="BodyA"/>
              <w:widowControl w:val="false"/>
              <w:spacing w:lineRule="auto" w:line="240" w:before="0" w:after="0"/>
              <w:jc w:val="left"/>
              <w:rPr>
                <w:b/>
                <w:b/>
              </w:rPr>
            </w:pPr>
            <w:r>
              <w:rPr>
                <w:b/>
                <w:kern w:val="0"/>
                <w:lang w:val="en-US" w:eastAsia="en-US" w:bidi="ar-SA"/>
              </w:rPr>
            </w:r>
          </w:p>
        </w:tc>
        <w:tc>
          <w:tcPr>
            <w:tcW w:w="205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Function of category indicators</w:t>
            </w:r>
          </w:p>
        </w:tc>
        <w:tc>
          <w:tcPr>
            <w:tcW w:w="916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transformed to category indicators, cutoffs for categories defined by </w:t>
            </w:r>
            <w:r>
              <w:rPr>
                <w:i/>
                <w:iCs/>
                <w:kern w:val="0"/>
                <w:lang w:val="en-US" w:eastAsia="en-US" w:bidi="ar-SA"/>
              </w:rPr>
              <w:t>covXknots</w:t>
            </w:r>
            <w:r>
              <w:rPr>
                <w:kern w:val="0"/>
                <w:lang w:val="en-US" w:eastAsia="en-US" w:bidi="ar-SA"/>
              </w:rPr>
              <w:t>,. Reference level is highest level</w:t>
            </w:r>
          </w:p>
        </w:tc>
        <w:tc>
          <w:tcPr>
            <w:tcW w:w="1638" w:type="dxa"/>
            <w:tcBorders>
              <w:left w:val="nil"/>
              <w:right w:val="nil"/>
            </w:tcBorders>
          </w:tcPr>
          <w:p>
            <w:pPr>
              <w:pStyle w:val="BodyA"/>
              <w:widowControl w:val="false"/>
              <w:spacing w:before="16" w:after="200"/>
              <w:jc w:val="left"/>
              <w:rPr>
                <w:rFonts w:cs="Times New Roman"/>
                <w:b/>
                <w:b/>
              </w:rPr>
            </w:pPr>
            <w:r>
              <w:rPr>
                <w:kern w:val="0"/>
                <w:lang w:val="en-US" w:eastAsia="en-US" w:bidi="ar-SA"/>
              </w:rPr>
              <w:t>covXknots</w:t>
            </w:r>
          </w:p>
        </w:tc>
      </w:tr>
      <w:tr>
        <w:trPr>
          <w:trHeight w:val="315" w:hRule="atLeast"/>
        </w:trPr>
        <w:tc>
          <w:tcPr>
            <w:tcW w:w="1367" w:type="dxa"/>
            <w:tcBorders>
              <w:left w:val="nil"/>
              <w:right w:val="nil"/>
            </w:tcBorders>
          </w:tcPr>
          <w:p>
            <w:pPr>
              <w:pStyle w:val="BodyA"/>
              <w:widowControl w:val="false"/>
              <w:spacing w:lineRule="auto" w:line="240" w:before="0" w:after="0"/>
              <w:jc w:val="left"/>
              <w:rPr>
                <w:b/>
                <w:b/>
              </w:rPr>
            </w:pPr>
            <w:r>
              <w:rPr>
                <w:b/>
                <w:kern w:val="0"/>
                <w:lang w:val="en-US" w:eastAsia="en-US" w:bidi="ar-SA"/>
              </w:rPr>
              <w:t>-qdc types:</w:t>
            </w:r>
          </w:p>
          <w:p>
            <w:pPr>
              <w:pStyle w:val="BodyA"/>
              <w:widowControl w:val="false"/>
              <w:spacing w:lineRule="auto" w:line="240" w:before="0" w:after="0"/>
              <w:jc w:val="left"/>
              <w:rPr>
                <w:rFonts w:cs="Times New Roman"/>
                <w:b/>
                <w:b/>
              </w:rPr>
            </w:pPr>
            <w:r>
              <w:rPr>
                <w:kern w:val="0"/>
                <w:lang w:val="en-US" w:eastAsia="en-US" w:bidi="ar-SA"/>
              </w:rPr>
              <w:t>lag1qdc</w:t>
            </w:r>
          </w:p>
          <w:p>
            <w:pPr>
              <w:pStyle w:val="BodyA"/>
              <w:widowControl w:val="false"/>
              <w:spacing w:lineRule="auto" w:line="240" w:before="0" w:after="0"/>
              <w:jc w:val="left"/>
              <w:rPr>
                <w:rFonts w:cs="Times New Roman"/>
                <w:b/>
                <w:b/>
              </w:rPr>
            </w:pPr>
            <w:r>
              <w:rPr>
                <w:kern w:val="0"/>
                <w:lang w:val="en-US" w:eastAsia="en-US" w:bidi="ar-SA"/>
              </w:rPr>
              <w:t>lag2qdc</w:t>
            </w:r>
          </w:p>
          <w:p>
            <w:pPr>
              <w:pStyle w:val="BodyA"/>
              <w:widowControl w:val="false"/>
              <w:spacing w:lineRule="auto" w:line="240" w:before="0" w:after="0"/>
              <w:jc w:val="left"/>
              <w:rPr>
                <w:rFonts w:cs="Times New Roman"/>
                <w:b/>
                <w:b/>
              </w:rPr>
            </w:pPr>
            <w:r>
              <w:rPr>
                <w:kern w:val="0"/>
                <w:lang w:val="en-US" w:eastAsia="en-US" w:bidi="ar-SA"/>
              </w:rPr>
              <w:t>lag3qdc</w:t>
            </w:r>
          </w:p>
          <w:p>
            <w:pPr>
              <w:pStyle w:val="BodyA"/>
              <w:widowControl w:val="false"/>
              <w:spacing w:lineRule="auto" w:line="240" w:before="0" w:after="0"/>
              <w:jc w:val="left"/>
              <w:rPr>
                <w:rFonts w:cs="Times New Roman"/>
                <w:b/>
                <w:b/>
              </w:rPr>
            </w:pPr>
            <w:r>
              <w:rPr>
                <w:kern w:val="0"/>
                <w:lang w:val="en-US" w:eastAsia="en-US" w:bidi="ar-SA"/>
              </w:rPr>
              <w:t>skpqdc</w:t>
            </w:r>
          </w:p>
          <w:p>
            <w:pPr>
              <w:pStyle w:val="BodyA"/>
              <w:widowControl w:val="false"/>
              <w:spacing w:lineRule="auto" w:line="240" w:before="0" w:after="0"/>
              <w:jc w:val="left"/>
              <w:rPr>
                <w:b/>
                <w:b/>
              </w:rPr>
            </w:pPr>
            <w:r>
              <w:rPr>
                <w:b/>
                <w:kern w:val="0"/>
                <w:lang w:val="en-US" w:eastAsia="en-US" w:bidi="ar-SA"/>
              </w:rPr>
              <w:t xml:space="preserve"> </w:t>
            </w:r>
          </w:p>
        </w:tc>
        <w:tc>
          <w:tcPr>
            <w:tcW w:w="205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Quadratic function</w:t>
            </w:r>
          </w:p>
        </w:tc>
        <w:tc>
          <w:tcPr>
            <w:tcW w:w="916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r>
          </w:p>
        </w:tc>
        <w:tc>
          <w:tcPr>
            <w:tcW w:w="1638" w:type="dxa"/>
            <w:tcBorders>
              <w:left w:val="nil"/>
              <w:right w:val="nil"/>
            </w:tcBorders>
          </w:tcPr>
          <w:p>
            <w:pPr>
              <w:pStyle w:val="BodyA"/>
              <w:widowControl w:val="false"/>
              <w:spacing w:before="16" w:after="200"/>
              <w:jc w:val="left"/>
              <w:rPr>
                <w:rFonts w:cs="Times New Roman"/>
                <w:b/>
                <w:b/>
              </w:rPr>
            </w:pPr>
            <w:r>
              <w:rPr>
                <w:kern w:val="0"/>
                <w:lang w:val="en-US" w:eastAsia="en-US" w:bidi="ar-SA"/>
              </w:rPr>
            </w:r>
          </w:p>
        </w:tc>
      </w:tr>
      <w:tr>
        <w:trPr>
          <w:trHeight w:val="315" w:hRule="atLeast"/>
        </w:trPr>
        <w:tc>
          <w:tcPr>
            <w:tcW w:w="1367" w:type="dxa"/>
            <w:tcBorders>
              <w:left w:val="nil"/>
              <w:right w:val="nil"/>
            </w:tcBorders>
          </w:tcPr>
          <w:p>
            <w:pPr>
              <w:pStyle w:val="BodyA"/>
              <w:widowControl w:val="false"/>
              <w:spacing w:lineRule="auto" w:line="240" w:before="0" w:after="0"/>
              <w:jc w:val="left"/>
              <w:rPr>
                <w:b/>
                <w:b/>
              </w:rPr>
            </w:pPr>
            <w:r>
              <w:rPr>
                <w:b/>
                <w:kern w:val="0"/>
                <w:lang w:val="en-US" w:eastAsia="en-US" w:bidi="ar-SA"/>
              </w:rPr>
              <w:t>-zqdc types:</w:t>
            </w:r>
          </w:p>
          <w:p>
            <w:pPr>
              <w:pStyle w:val="BodyA"/>
              <w:widowControl w:val="false"/>
              <w:spacing w:lineRule="auto" w:line="240" w:before="0" w:after="0"/>
              <w:jc w:val="left"/>
              <w:rPr>
                <w:rFonts w:cs="Times New Roman"/>
                <w:b/>
                <w:b/>
              </w:rPr>
            </w:pPr>
            <w:r>
              <w:rPr>
                <w:kern w:val="0"/>
                <w:lang w:val="en-US" w:eastAsia="en-US" w:bidi="ar-SA"/>
              </w:rPr>
              <w:t>lag1zqdc</w:t>
            </w:r>
          </w:p>
          <w:p>
            <w:pPr>
              <w:pStyle w:val="BodyA"/>
              <w:widowControl w:val="false"/>
              <w:spacing w:lineRule="auto" w:line="240" w:before="0" w:after="0"/>
              <w:jc w:val="left"/>
              <w:rPr>
                <w:rFonts w:cs="Times New Roman"/>
                <w:b/>
                <w:b/>
              </w:rPr>
            </w:pPr>
            <w:r>
              <w:rPr>
                <w:kern w:val="0"/>
                <w:lang w:val="en-US" w:eastAsia="en-US" w:bidi="ar-SA"/>
              </w:rPr>
              <w:t>lag2zqdc</w:t>
            </w:r>
          </w:p>
          <w:p>
            <w:pPr>
              <w:pStyle w:val="BodyA"/>
              <w:widowControl w:val="false"/>
              <w:spacing w:lineRule="auto" w:line="240" w:before="0" w:after="0"/>
              <w:jc w:val="left"/>
              <w:rPr>
                <w:rFonts w:cs="Times New Roman"/>
                <w:b/>
                <w:b/>
              </w:rPr>
            </w:pPr>
            <w:r>
              <w:rPr>
                <w:kern w:val="0"/>
                <w:lang w:val="en-US" w:eastAsia="en-US" w:bidi="ar-SA"/>
              </w:rPr>
              <w:t>lag3zqdc</w:t>
            </w:r>
          </w:p>
          <w:p>
            <w:pPr>
              <w:pStyle w:val="BodyA"/>
              <w:widowControl w:val="false"/>
              <w:spacing w:lineRule="auto" w:line="240" w:before="0" w:after="0"/>
              <w:jc w:val="left"/>
              <w:rPr>
                <w:rFonts w:cs="Times New Roman"/>
                <w:b/>
                <w:b/>
              </w:rPr>
            </w:pPr>
            <w:r>
              <w:rPr>
                <w:kern w:val="0"/>
                <w:lang w:val="en-US" w:eastAsia="en-US" w:bidi="ar-SA"/>
              </w:rPr>
              <w:t>skpzqdc</w:t>
            </w:r>
          </w:p>
          <w:p>
            <w:pPr>
              <w:pStyle w:val="BodyA"/>
              <w:widowControl w:val="false"/>
              <w:spacing w:lineRule="auto" w:line="240" w:before="0" w:after="0"/>
              <w:jc w:val="left"/>
              <w:rPr>
                <w:rFonts w:cs="Times New Roman"/>
                <w:b/>
                <w:b/>
              </w:rPr>
            </w:pPr>
            <w:r>
              <w:rPr>
                <w:kern w:val="0"/>
                <w:lang w:val="en-US" w:eastAsia="en-US" w:bidi="ar-SA"/>
              </w:rPr>
            </w:r>
          </w:p>
        </w:tc>
        <w:tc>
          <w:tcPr>
            <w:tcW w:w="205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Quadratic function</w:t>
            </w:r>
          </w:p>
        </w:tc>
        <w:tc>
          <w:tcPr>
            <w:tcW w:w="916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Includes a product term with “variable is greater than zero”</w:t>
            </w:r>
          </w:p>
        </w:tc>
        <w:tc>
          <w:tcPr>
            <w:tcW w:w="1638" w:type="dxa"/>
            <w:tcBorders>
              <w:left w:val="nil"/>
              <w:right w:val="nil"/>
            </w:tcBorders>
          </w:tcPr>
          <w:p>
            <w:pPr>
              <w:pStyle w:val="BodyA"/>
              <w:widowControl w:val="false"/>
              <w:spacing w:before="16" w:after="200"/>
              <w:jc w:val="left"/>
              <w:rPr>
                <w:rFonts w:cs="Times New Roman"/>
                <w:b/>
                <w:b/>
              </w:rPr>
            </w:pPr>
            <w:r>
              <w:rPr>
                <w:kern w:val="0"/>
                <w:lang w:val="en-US" w:eastAsia="en-US" w:bidi="ar-SA"/>
              </w:rPr>
            </w:r>
          </w:p>
        </w:tc>
      </w:tr>
      <w:tr>
        <w:trPr>
          <w:trHeight w:val="315" w:hRule="atLeast"/>
        </w:trPr>
        <w:tc>
          <w:tcPr>
            <w:tcW w:w="1367" w:type="dxa"/>
            <w:tcBorders>
              <w:left w:val="nil"/>
              <w:right w:val="nil"/>
            </w:tcBorders>
          </w:tcPr>
          <w:p>
            <w:pPr>
              <w:pStyle w:val="BodyA"/>
              <w:widowControl w:val="false"/>
              <w:spacing w:lineRule="auto" w:line="240" w:before="0" w:after="0"/>
              <w:jc w:val="left"/>
              <w:rPr>
                <w:b/>
                <w:b/>
              </w:rPr>
            </w:pPr>
            <w:r>
              <w:rPr>
                <w:b/>
                <w:kern w:val="0"/>
                <w:lang w:val="en-US" w:eastAsia="en-US" w:bidi="ar-SA"/>
              </w:rPr>
              <w:t>-cub types:</w:t>
            </w:r>
          </w:p>
          <w:p>
            <w:pPr>
              <w:pStyle w:val="BodyA"/>
              <w:widowControl w:val="false"/>
              <w:spacing w:lineRule="auto" w:line="240" w:before="0" w:after="0"/>
              <w:jc w:val="left"/>
              <w:rPr>
                <w:rFonts w:cs="Times New Roman"/>
                <w:b/>
                <w:b/>
              </w:rPr>
            </w:pPr>
            <w:r>
              <w:rPr>
                <w:kern w:val="0"/>
                <w:lang w:val="en-US" w:eastAsia="en-US" w:bidi="ar-SA"/>
              </w:rPr>
              <w:t>lag1cub</w:t>
            </w:r>
          </w:p>
          <w:p>
            <w:pPr>
              <w:pStyle w:val="BodyA"/>
              <w:widowControl w:val="false"/>
              <w:spacing w:lineRule="auto" w:line="240" w:before="0" w:after="0"/>
              <w:jc w:val="left"/>
              <w:rPr>
                <w:rFonts w:cs="Times New Roman"/>
                <w:b/>
                <w:b/>
              </w:rPr>
            </w:pPr>
            <w:r>
              <w:rPr>
                <w:kern w:val="0"/>
                <w:lang w:val="en-US" w:eastAsia="en-US" w:bidi="ar-SA"/>
              </w:rPr>
              <w:t>lag2cub</w:t>
            </w:r>
          </w:p>
          <w:p>
            <w:pPr>
              <w:pStyle w:val="BodyA"/>
              <w:widowControl w:val="false"/>
              <w:spacing w:lineRule="auto" w:line="240" w:before="0" w:after="0"/>
              <w:jc w:val="left"/>
              <w:rPr>
                <w:rFonts w:cs="Times New Roman"/>
                <w:b/>
                <w:b/>
              </w:rPr>
            </w:pPr>
            <w:r>
              <w:rPr>
                <w:kern w:val="0"/>
                <w:lang w:val="en-US" w:eastAsia="en-US" w:bidi="ar-SA"/>
              </w:rPr>
              <w:t>lag3cub</w:t>
            </w:r>
          </w:p>
          <w:p>
            <w:pPr>
              <w:pStyle w:val="BodyA"/>
              <w:widowControl w:val="false"/>
              <w:spacing w:lineRule="auto" w:line="240" w:before="0" w:after="0"/>
              <w:jc w:val="left"/>
              <w:rPr>
                <w:rFonts w:cs="Times New Roman"/>
                <w:b/>
                <w:b/>
              </w:rPr>
            </w:pPr>
            <w:r>
              <w:rPr>
                <w:kern w:val="0"/>
                <w:lang w:val="en-US" w:eastAsia="en-US" w:bidi="ar-SA"/>
              </w:rPr>
              <w:t>skpcub</w:t>
            </w:r>
          </w:p>
          <w:p>
            <w:pPr>
              <w:pStyle w:val="BodyA"/>
              <w:widowControl w:val="false"/>
              <w:spacing w:lineRule="auto" w:line="240" w:before="0" w:after="0"/>
              <w:jc w:val="left"/>
              <w:rPr>
                <w:b/>
                <w:b/>
              </w:rPr>
            </w:pPr>
            <w:r>
              <w:rPr>
                <w:b/>
                <w:kern w:val="0"/>
                <w:lang w:val="en-US" w:eastAsia="en-US" w:bidi="ar-SA"/>
              </w:rPr>
            </w:r>
          </w:p>
        </w:tc>
        <w:tc>
          <w:tcPr>
            <w:tcW w:w="205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Cubic function</w:t>
            </w:r>
          </w:p>
        </w:tc>
        <w:tc>
          <w:tcPr>
            <w:tcW w:w="916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cubic function (linear, squared and cubed terms)</w:t>
            </w:r>
          </w:p>
        </w:tc>
        <w:tc>
          <w:tcPr>
            <w:tcW w:w="1638" w:type="dxa"/>
            <w:tcBorders>
              <w:left w:val="nil"/>
              <w:right w:val="nil"/>
            </w:tcBorders>
          </w:tcPr>
          <w:p>
            <w:pPr>
              <w:pStyle w:val="BodyA"/>
              <w:widowControl w:val="false"/>
              <w:spacing w:before="16" w:after="200"/>
              <w:jc w:val="left"/>
              <w:rPr>
                <w:rFonts w:cs="Times New Roman"/>
                <w:b/>
                <w:b/>
              </w:rPr>
            </w:pPr>
            <w:r>
              <w:rPr>
                <w:kern w:val="0"/>
                <w:lang w:val="en-US" w:eastAsia="en-US" w:bidi="ar-SA"/>
              </w:rPr>
            </w:r>
          </w:p>
        </w:tc>
      </w:tr>
      <w:tr>
        <w:trPr>
          <w:trHeight w:val="368" w:hRule="atLeast"/>
        </w:trPr>
        <w:tc>
          <w:tcPr>
            <w:tcW w:w="1367" w:type="dxa"/>
            <w:tcBorders>
              <w:left w:val="nil"/>
              <w:right w:val="nil"/>
            </w:tcBorders>
          </w:tcPr>
          <w:p>
            <w:pPr>
              <w:pStyle w:val="BodyA"/>
              <w:widowControl w:val="false"/>
              <w:spacing w:lineRule="auto" w:line="240" w:before="0" w:after="0"/>
              <w:jc w:val="left"/>
              <w:rPr>
                <w:b/>
                <w:b/>
              </w:rPr>
            </w:pPr>
            <w:r>
              <w:rPr>
                <w:b/>
                <w:kern w:val="0"/>
                <w:lang w:val="en-US" w:eastAsia="en-US" w:bidi="ar-SA"/>
              </w:rPr>
              <w:t>-spl types:</w:t>
            </w:r>
          </w:p>
          <w:p>
            <w:pPr>
              <w:pStyle w:val="BodyA"/>
              <w:widowControl w:val="false"/>
              <w:spacing w:lineRule="auto" w:line="240" w:before="0" w:after="0"/>
              <w:jc w:val="left"/>
              <w:rPr>
                <w:rFonts w:cs="Times New Roman"/>
                <w:b/>
                <w:b/>
              </w:rPr>
            </w:pPr>
            <w:r>
              <w:rPr>
                <w:kern w:val="0"/>
                <w:lang w:val="en-US" w:eastAsia="en-US" w:bidi="ar-SA"/>
              </w:rPr>
              <w:t>lag1spl</w:t>
            </w:r>
          </w:p>
          <w:p>
            <w:pPr>
              <w:pStyle w:val="BodyA"/>
              <w:widowControl w:val="false"/>
              <w:spacing w:lineRule="auto" w:line="240" w:before="0" w:after="0"/>
              <w:jc w:val="left"/>
              <w:rPr>
                <w:rFonts w:cs="Times New Roman"/>
                <w:b/>
                <w:b/>
              </w:rPr>
            </w:pPr>
            <w:r>
              <w:rPr>
                <w:kern w:val="0"/>
                <w:lang w:val="en-US" w:eastAsia="en-US" w:bidi="ar-SA"/>
              </w:rPr>
              <w:t>lag2spl</w:t>
            </w:r>
          </w:p>
          <w:p>
            <w:pPr>
              <w:pStyle w:val="BodyA"/>
              <w:widowControl w:val="false"/>
              <w:spacing w:lineRule="auto" w:line="240" w:before="0" w:after="0"/>
              <w:jc w:val="left"/>
              <w:rPr>
                <w:rFonts w:cs="Times New Roman"/>
                <w:b/>
                <w:b/>
              </w:rPr>
            </w:pPr>
            <w:r>
              <w:rPr>
                <w:kern w:val="0"/>
                <w:lang w:val="en-US" w:eastAsia="en-US" w:bidi="ar-SA"/>
              </w:rPr>
              <w:t>lag3spl</w:t>
            </w:r>
          </w:p>
          <w:p>
            <w:pPr>
              <w:pStyle w:val="BodyA"/>
              <w:widowControl w:val="false"/>
              <w:spacing w:lineRule="auto" w:line="240" w:before="0" w:after="0"/>
              <w:jc w:val="left"/>
              <w:rPr>
                <w:rFonts w:cs="Times New Roman"/>
                <w:b/>
                <w:b/>
              </w:rPr>
            </w:pPr>
            <w:r>
              <w:rPr>
                <w:kern w:val="0"/>
                <w:lang w:val="en-US" w:eastAsia="en-US" w:bidi="ar-SA"/>
              </w:rPr>
              <w:t>skpspl</w:t>
            </w:r>
          </w:p>
          <w:p>
            <w:pPr>
              <w:pStyle w:val="BodyA"/>
              <w:widowControl w:val="false"/>
              <w:spacing w:lineRule="auto" w:line="240" w:before="0" w:after="0"/>
              <w:jc w:val="left"/>
              <w:rPr>
                <w:b/>
                <w:b/>
              </w:rPr>
            </w:pPr>
            <w:r>
              <w:rPr>
                <w:b/>
                <w:kern w:val="0"/>
                <w:lang w:val="en-US" w:eastAsia="en-US" w:bidi="ar-SA"/>
              </w:rPr>
            </w:r>
          </w:p>
        </w:tc>
        <w:tc>
          <w:tcPr>
            <w:tcW w:w="205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Splines</w:t>
            </w:r>
          </w:p>
        </w:tc>
        <w:tc>
          <w:tcPr>
            <w:tcW w:w="916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restricted cubic spline transformation; knots defined by covXknots </w:t>
            </w:r>
          </w:p>
        </w:tc>
        <w:tc>
          <w:tcPr>
            <w:tcW w:w="1638" w:type="dxa"/>
            <w:tcBorders>
              <w:left w:val="nil"/>
              <w:right w:val="nil"/>
            </w:tcBorders>
          </w:tcPr>
          <w:p>
            <w:pPr>
              <w:pStyle w:val="BodyA"/>
              <w:widowControl w:val="false"/>
              <w:spacing w:before="16" w:after="200"/>
              <w:jc w:val="left"/>
              <w:rPr>
                <w:rFonts w:cs="Times New Roman"/>
                <w:b/>
                <w:b/>
              </w:rPr>
            </w:pPr>
            <w:r>
              <w:rPr>
                <w:kern w:val="0"/>
                <w:lang w:val="en-US" w:eastAsia="en-US" w:bidi="ar-SA"/>
              </w:rPr>
              <w:t>covXknots</w:t>
            </w:r>
          </w:p>
        </w:tc>
      </w:tr>
      <w:tr>
        <w:trPr>
          <w:trHeight w:val="1250" w:hRule="atLeast"/>
        </w:trPr>
        <w:tc>
          <w:tcPr>
            <w:tcW w:w="1367" w:type="dxa"/>
            <w:tcBorders>
              <w:left w:val="nil"/>
              <w:right w:val="nil"/>
            </w:tcBorders>
          </w:tcPr>
          <w:p>
            <w:pPr>
              <w:pStyle w:val="BodyA"/>
              <w:widowControl w:val="false"/>
              <w:spacing w:lineRule="auto" w:line="240" w:before="0" w:after="0"/>
              <w:jc w:val="left"/>
              <w:rPr>
                <w:b/>
                <w:b/>
              </w:rPr>
            </w:pPr>
            <w:r>
              <w:rPr>
                <w:b/>
                <w:kern w:val="0"/>
                <w:lang w:val="en-US" w:eastAsia="en-US" w:bidi="ar-SA"/>
              </w:rPr>
              <w:t>tsswitch1</w:t>
            </w:r>
          </w:p>
        </w:tc>
        <w:tc>
          <w:tcPr>
            <w:tcW w:w="205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Function of time since covX switched from 0 to 1</w:t>
            </w:r>
          </w:p>
        </w:tc>
        <w:tc>
          <w:tcPr>
            <w:tcW w:w="916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Intended for any variable </w:t>
            </w:r>
            <w:r>
              <w:rPr>
                <w:i/>
                <w:kern w:val="0"/>
                <w:lang w:val="en-US" w:eastAsia="en-US" w:bidi="ar-SA"/>
              </w:rPr>
              <w:t>covX</w:t>
            </w:r>
            <w:r>
              <w:rPr>
                <w:kern w:val="0"/>
                <w:lang w:val="en-US" w:eastAsia="en-US" w:bidi="ar-SA"/>
              </w:rPr>
              <w:t xml:space="preserve"> with covXotype=2 (e.g. an indicator of disease diagnosis by interval k) to allow for modelling the history of covX as a function of the  time since covX last switched from 0 to 1 at each time k.  Specifically, for “preceding covariate models” (excepting Y=X), the algorithm includes </w:t>
            </w:r>
            <w:r>
              <w:rPr>
                <w:i/>
                <w:kern w:val="0"/>
                <w:lang w:val="en-US" w:eastAsia="en-US" w:bidi="ar-SA"/>
              </w:rPr>
              <w:t>covX</w:t>
            </w:r>
            <w:r>
              <w:rPr>
                <w:kern w:val="0"/>
                <w:lang w:val="en-US" w:eastAsia="en-US" w:bidi="ar-SA"/>
              </w:rPr>
              <w:t xml:space="preserve"> _l1 and an internally created variable </w:t>
            </w:r>
            <w:r>
              <w:rPr>
                <w:i/>
                <w:kern w:val="0"/>
                <w:lang w:val="en-US" w:eastAsia="en-US" w:bidi="ar-SA"/>
              </w:rPr>
              <w:t>tscovX _l1_inter</w:t>
            </w:r>
            <w:r>
              <w:rPr>
                <w:kern w:val="0"/>
                <w:lang w:val="en-US" w:eastAsia="en-US" w:bidi="ar-SA"/>
              </w:rPr>
              <w:t xml:space="preserve">  (the product of </w:t>
            </w:r>
            <w:r>
              <w:rPr>
                <w:i/>
                <w:kern w:val="0"/>
                <w:lang w:val="en-US" w:eastAsia="en-US" w:bidi="ar-SA"/>
              </w:rPr>
              <w:t>covX</w:t>
            </w:r>
            <w:r>
              <w:rPr>
                <w:kern w:val="0"/>
                <w:lang w:val="en-US" w:eastAsia="en-US" w:bidi="ar-SA"/>
              </w:rPr>
              <w:t xml:space="preserve"> _l1 and the cumulative sum of </w:t>
            </w:r>
            <w:r>
              <w:rPr>
                <w:i/>
                <w:kern w:val="0"/>
                <w:lang w:val="en-US" w:eastAsia="en-US" w:bidi="ar-SA"/>
              </w:rPr>
              <w:t>covX</w:t>
            </w:r>
            <w:r>
              <w:rPr>
                <w:kern w:val="0"/>
                <w:lang w:val="en-US" w:eastAsia="en-US" w:bidi="ar-SA"/>
              </w:rPr>
              <w:t xml:space="preserve"> from time=0 through time=k-1) as independent variables; for “succeeding covariate” and “outcome regression models”, </w:t>
            </w:r>
            <w:r>
              <w:rPr>
                <w:i/>
                <w:kern w:val="0"/>
                <w:lang w:val="en-US" w:eastAsia="en-US" w:bidi="ar-SA"/>
              </w:rPr>
              <w:t>covX</w:t>
            </w:r>
            <w:r>
              <w:rPr>
                <w:kern w:val="0"/>
                <w:lang w:val="en-US" w:eastAsia="en-US" w:bidi="ar-SA"/>
              </w:rPr>
              <w:t xml:space="preserve"> and internally created </w:t>
            </w:r>
            <w:r>
              <w:rPr>
                <w:i/>
                <w:kern w:val="0"/>
                <w:lang w:val="en-US" w:eastAsia="en-US" w:bidi="ar-SA"/>
              </w:rPr>
              <w:t>tscovX _inter</w:t>
            </w:r>
            <w:r>
              <w:rPr>
                <w:kern w:val="0"/>
                <w:lang w:val="en-US" w:eastAsia="en-US" w:bidi="ar-SA"/>
              </w:rPr>
              <w:t xml:space="preserve"> (the product of </w:t>
            </w:r>
            <w:r>
              <w:rPr>
                <w:i/>
                <w:kern w:val="0"/>
                <w:lang w:val="en-US" w:eastAsia="en-US" w:bidi="ar-SA"/>
              </w:rPr>
              <w:t>covX</w:t>
            </w:r>
            <w:r>
              <w:rPr>
                <w:kern w:val="0"/>
                <w:lang w:val="en-US" w:eastAsia="en-US" w:bidi="ar-SA"/>
              </w:rPr>
              <w:t xml:space="preserve"> and the cumulative sum through k) are included as independent variables.  The user must include a variable named covX_l1 that corresponds to the first lagged value of covX in the input data set (e.g. if covX=cig then must include a variable named cig_l1).</w:t>
            </w:r>
          </w:p>
        </w:tc>
        <w:tc>
          <w:tcPr>
            <w:tcW w:w="1638" w:type="dxa"/>
            <w:tcBorders>
              <w:left w:val="nil"/>
              <w:right w:val="nil"/>
            </w:tcBorders>
          </w:tcPr>
          <w:p>
            <w:pPr>
              <w:pStyle w:val="BodyA"/>
              <w:widowControl w:val="false"/>
              <w:spacing w:before="16" w:after="200"/>
              <w:jc w:val="left"/>
              <w:rPr>
                <w:rFonts w:cs="Times New Roman"/>
                <w:b/>
                <w:b/>
              </w:rPr>
            </w:pPr>
            <w:r>
              <w:rPr>
                <w:kern w:val="0"/>
                <w:lang w:val="en-US" w:eastAsia="en-US" w:bidi="ar-SA"/>
              </w:rPr>
            </w:r>
          </w:p>
        </w:tc>
      </w:tr>
      <w:tr>
        <w:trPr>
          <w:trHeight w:val="630" w:hRule="atLeast"/>
        </w:trPr>
        <w:tc>
          <w:tcPr>
            <w:tcW w:w="1367" w:type="dxa"/>
            <w:tcBorders>
              <w:left w:val="nil"/>
              <w:right w:val="nil"/>
            </w:tcBorders>
          </w:tcPr>
          <w:p>
            <w:pPr>
              <w:pStyle w:val="BodyA"/>
              <w:widowControl w:val="false"/>
              <w:spacing w:lineRule="auto" w:line="240" w:before="0" w:after="0"/>
              <w:jc w:val="left"/>
              <w:rPr>
                <w:b/>
                <w:b/>
              </w:rPr>
            </w:pPr>
            <w:r>
              <w:rPr>
                <w:b/>
                <w:kern w:val="0"/>
                <w:lang w:val="en-US" w:eastAsia="en-US" w:bidi="ar-SA"/>
              </w:rPr>
              <w:t>cumavg</w:t>
            </w:r>
          </w:p>
        </w:tc>
        <w:tc>
          <w:tcPr>
            <w:tcW w:w="205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Cumulative average</w:t>
            </w:r>
          </w:p>
        </w:tc>
        <w:tc>
          <w:tcPr>
            <w:tcW w:w="916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Creates and includes the cumulative average of entire history of </w:t>
            </w:r>
            <w:r>
              <w:rPr>
                <w:i/>
                <w:kern w:val="0"/>
                <w:lang w:val="en-US" w:eastAsia="en-US" w:bidi="ar-SA"/>
              </w:rPr>
              <w:t>covX</w:t>
            </w:r>
            <w:r>
              <w:rPr>
                <w:kern w:val="0"/>
                <w:lang w:val="en-US" w:eastAsia="en-US" w:bidi="ar-SA"/>
              </w:rPr>
              <w:t xml:space="preserve"> relative to interval k beginning from time=0</w:t>
            </w:r>
          </w:p>
        </w:tc>
        <w:tc>
          <w:tcPr>
            <w:tcW w:w="1638" w:type="dxa"/>
            <w:tcBorders>
              <w:left w:val="nil"/>
              <w:right w:val="nil"/>
            </w:tcBorders>
          </w:tcPr>
          <w:p>
            <w:pPr>
              <w:pStyle w:val="BodyA"/>
              <w:widowControl w:val="false"/>
              <w:spacing w:before="16" w:after="200"/>
              <w:jc w:val="left"/>
              <w:rPr>
                <w:rFonts w:cs="Times New Roman"/>
                <w:b/>
                <w:b/>
              </w:rPr>
            </w:pPr>
            <w:r>
              <w:rPr>
                <w:kern w:val="0"/>
                <w:lang w:val="en-US" w:eastAsia="en-US" w:bidi="ar-SA"/>
              </w:rPr>
            </w:r>
          </w:p>
          <w:p>
            <w:pPr>
              <w:pStyle w:val="BodyA"/>
              <w:widowControl w:val="false"/>
              <w:spacing w:before="16" w:after="200"/>
              <w:jc w:val="left"/>
              <w:rPr>
                <w:rFonts w:cs="Times New Roman"/>
                <w:b/>
                <w:b/>
              </w:rPr>
            </w:pPr>
            <w:r>
              <w:rPr>
                <w:kern w:val="0"/>
                <w:lang w:val="en-US" w:eastAsia="en-US" w:bidi="ar-SA"/>
              </w:rPr>
            </w:r>
          </w:p>
        </w:tc>
      </w:tr>
      <w:tr>
        <w:trPr>
          <w:trHeight w:val="630" w:hRule="atLeast"/>
        </w:trPr>
        <w:tc>
          <w:tcPr>
            <w:tcW w:w="1367" w:type="dxa"/>
            <w:tcBorders>
              <w:left w:val="nil"/>
              <w:right w:val="nil"/>
            </w:tcBorders>
          </w:tcPr>
          <w:p>
            <w:pPr>
              <w:pStyle w:val="BodyA"/>
              <w:widowControl w:val="false"/>
              <w:spacing w:lineRule="auto" w:line="240" w:before="0" w:after="0"/>
              <w:jc w:val="left"/>
              <w:rPr>
                <w:b/>
                <w:b/>
              </w:rPr>
            </w:pPr>
            <w:r>
              <w:rPr>
                <w:b/>
                <w:kern w:val="0"/>
                <w:lang w:val="en-US" w:eastAsia="en-US" w:bidi="ar-SA"/>
              </w:rPr>
              <w:t>cumavgcat</w:t>
            </w:r>
          </w:p>
          <w:p>
            <w:pPr>
              <w:pStyle w:val="BodyA"/>
              <w:widowControl w:val="false"/>
              <w:spacing w:lineRule="auto" w:line="240" w:before="0" w:after="0"/>
              <w:jc w:val="left"/>
              <w:rPr>
                <w:b/>
                <w:b/>
              </w:rPr>
            </w:pPr>
            <w:r>
              <w:rPr>
                <w:kern w:val="0"/>
                <w:lang w:val="en-US" w:eastAsia="en-US" w:bidi="ar-SA"/>
              </w:rPr>
              <w:t>lag1</w:t>
            </w:r>
            <w:r>
              <w:rPr>
                <w:b/>
                <w:kern w:val="0"/>
                <w:lang w:val="en-US" w:eastAsia="en-US" w:bidi="ar-SA"/>
              </w:rPr>
              <w:t>-</w:t>
            </w:r>
          </w:p>
          <w:p>
            <w:pPr>
              <w:pStyle w:val="BodyA"/>
              <w:widowControl w:val="false"/>
              <w:spacing w:lineRule="auto" w:line="240" w:before="0" w:after="0"/>
              <w:jc w:val="left"/>
              <w:rPr>
                <w:b/>
                <w:b/>
              </w:rPr>
            </w:pPr>
            <w:r>
              <w:rPr>
                <w:kern w:val="0"/>
                <w:lang w:val="en-US" w:eastAsia="en-US" w:bidi="ar-SA"/>
              </w:rPr>
              <w:t>lag2</w:t>
            </w:r>
            <w:r>
              <w:rPr>
                <w:b/>
                <w:kern w:val="0"/>
                <w:lang w:val="en-US" w:eastAsia="en-US" w:bidi="ar-SA"/>
              </w:rPr>
              <w:t>-</w:t>
            </w:r>
          </w:p>
        </w:tc>
        <w:tc>
          <w:tcPr>
            <w:tcW w:w="205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Categorical version of the cumavg ptype </w:t>
            </w:r>
          </w:p>
        </w:tc>
        <w:tc>
          <w:tcPr>
            <w:tcW w:w="916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Creates a categorical version of the cumavg ptype,  cutoffs for categories defined by </w:t>
            </w:r>
            <w:r>
              <w:rPr>
                <w:i/>
                <w:iCs/>
                <w:kern w:val="0"/>
                <w:lang w:val="en-US" w:eastAsia="en-US" w:bidi="ar-SA"/>
              </w:rPr>
              <w:t>covXknots</w:t>
            </w:r>
            <w:r>
              <w:rPr>
                <w:kern w:val="0"/>
                <w:lang w:val="en-US" w:eastAsia="en-US" w:bidi="ar-SA"/>
              </w:rPr>
              <w:t>,. Reference level is highest level</w:t>
            </w:r>
          </w:p>
        </w:tc>
        <w:tc>
          <w:tcPr>
            <w:tcW w:w="1638" w:type="dxa"/>
            <w:tcBorders>
              <w:left w:val="nil"/>
              <w:right w:val="nil"/>
            </w:tcBorders>
          </w:tcPr>
          <w:p>
            <w:pPr>
              <w:pStyle w:val="BodyA"/>
              <w:widowControl w:val="false"/>
              <w:spacing w:before="16" w:after="200"/>
              <w:jc w:val="left"/>
              <w:rPr>
                <w:rFonts w:cs="Times New Roman"/>
                <w:b/>
                <w:b/>
              </w:rPr>
            </w:pPr>
            <w:r>
              <w:rPr>
                <w:kern w:val="0"/>
                <w:lang w:val="en-US" w:eastAsia="en-US" w:bidi="ar-SA"/>
              </w:rPr>
              <w:t>covXknots</w:t>
            </w:r>
          </w:p>
        </w:tc>
      </w:tr>
      <w:tr>
        <w:trPr>
          <w:trHeight w:val="1155" w:hRule="atLeast"/>
        </w:trPr>
        <w:tc>
          <w:tcPr>
            <w:tcW w:w="1367" w:type="dxa"/>
            <w:tcBorders>
              <w:left w:val="nil"/>
              <w:right w:val="nil"/>
            </w:tcBorders>
          </w:tcPr>
          <w:p>
            <w:pPr>
              <w:pStyle w:val="BodyA"/>
              <w:widowControl w:val="false"/>
              <w:spacing w:lineRule="auto" w:line="240" w:before="0" w:after="0"/>
              <w:jc w:val="left"/>
              <w:rPr>
                <w:b/>
                <w:b/>
              </w:rPr>
            </w:pPr>
            <w:r>
              <w:rPr>
                <w:b/>
                <w:kern w:val="0"/>
                <w:lang w:val="en-US" w:eastAsia="en-US" w:bidi="ar-SA"/>
              </w:rPr>
              <w:t>lag1cumavg</w:t>
            </w:r>
          </w:p>
        </w:tc>
        <w:tc>
          <w:tcPr>
            <w:tcW w:w="205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Cumulative average where the last term is pulled off the average </w:t>
            </w:r>
          </w:p>
        </w:tc>
        <w:tc>
          <w:tcPr>
            <w:tcW w:w="916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A variation of the cumavg ptype where the last term is pulled off of the average. In this case there </w:t>
            </w:r>
          </w:p>
          <w:p>
            <w:pPr>
              <w:pStyle w:val="BodyA"/>
              <w:widowControl w:val="false"/>
              <w:spacing w:lineRule="auto" w:line="240" w:before="0" w:after="0"/>
              <w:jc w:val="left"/>
              <w:rPr>
                <w:rFonts w:cs="Times New Roman"/>
                <w:b/>
                <w:b/>
              </w:rPr>
            </w:pPr>
            <w:r>
              <w:rPr>
                <w:kern w:val="0"/>
                <w:lang w:val="en-US" w:eastAsia="en-US" w:bidi="ar-SA"/>
              </w:rPr>
              <w:t xml:space="preserve">are two generated predictors. At time = k these will be </w:t>
            </w:r>
            <w:r>
              <w:rPr>
                <w:i/>
                <w:kern w:val="0"/>
                <w:lang w:val="en-US" w:eastAsia="en-US" w:bidi="ar-SA"/>
              </w:rPr>
              <w:t>covX</w:t>
            </w:r>
            <w:r>
              <w:rPr>
                <w:kern w:val="0"/>
                <w:lang w:val="en-US" w:eastAsia="en-US" w:bidi="ar-SA"/>
              </w:rPr>
              <w:t xml:space="preserve"> _l1 and the average of </w:t>
            </w:r>
            <w:r>
              <w:rPr>
                <w:i/>
                <w:kern w:val="0"/>
                <w:lang w:val="en-US" w:eastAsia="en-US" w:bidi="ar-SA"/>
              </w:rPr>
              <w:t>covX</w:t>
            </w:r>
            <w:r>
              <w:rPr>
                <w:kern w:val="0"/>
                <w:lang w:val="en-US" w:eastAsia="en-US" w:bidi="ar-SA"/>
              </w:rPr>
              <w:t xml:space="preserve"> from time = 0 to time = k-2.</w:t>
            </w:r>
          </w:p>
        </w:tc>
        <w:tc>
          <w:tcPr>
            <w:tcW w:w="1638" w:type="dxa"/>
            <w:tcBorders>
              <w:left w:val="nil"/>
              <w:right w:val="nil"/>
            </w:tcBorders>
          </w:tcPr>
          <w:p>
            <w:pPr>
              <w:pStyle w:val="BodyA"/>
              <w:widowControl w:val="false"/>
              <w:spacing w:before="16" w:after="200"/>
              <w:jc w:val="left"/>
              <w:rPr>
                <w:rFonts w:cs="Times New Roman"/>
                <w:b/>
                <w:b/>
              </w:rPr>
            </w:pPr>
            <w:r>
              <w:rPr>
                <w:kern w:val="0"/>
                <w:lang w:val="en-US" w:eastAsia="en-US" w:bidi="ar-SA"/>
              </w:rPr>
            </w:r>
          </w:p>
          <w:p>
            <w:pPr>
              <w:pStyle w:val="BodyA"/>
              <w:widowControl w:val="false"/>
              <w:spacing w:before="16" w:after="200"/>
              <w:jc w:val="left"/>
              <w:rPr>
                <w:rFonts w:cs="Times New Roman"/>
                <w:b/>
                <w:b/>
              </w:rPr>
            </w:pPr>
            <w:r>
              <w:rPr>
                <w:kern w:val="0"/>
                <w:lang w:val="en-US" w:eastAsia="en-US" w:bidi="ar-SA"/>
              </w:rPr>
            </w:r>
          </w:p>
        </w:tc>
      </w:tr>
      <w:tr>
        <w:trPr>
          <w:trHeight w:val="945" w:hRule="atLeast"/>
        </w:trPr>
        <w:tc>
          <w:tcPr>
            <w:tcW w:w="1367" w:type="dxa"/>
            <w:tcBorders>
              <w:left w:val="nil"/>
              <w:right w:val="nil"/>
            </w:tcBorders>
          </w:tcPr>
          <w:p>
            <w:pPr>
              <w:pStyle w:val="BodyA"/>
              <w:widowControl w:val="false"/>
              <w:spacing w:lineRule="auto" w:line="240" w:before="0" w:after="0"/>
              <w:jc w:val="left"/>
              <w:rPr>
                <w:b/>
                <w:b/>
              </w:rPr>
            </w:pPr>
            <w:r>
              <w:rPr>
                <w:b/>
                <w:kern w:val="0"/>
                <w:lang w:val="en-US" w:eastAsia="en-US" w:bidi="ar-SA"/>
              </w:rPr>
              <w:t>lag2cumavg</w:t>
            </w:r>
          </w:p>
        </w:tc>
        <w:tc>
          <w:tcPr>
            <w:tcW w:w="205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Cumulative average where the last two terms are pulled off the average </w:t>
            </w:r>
          </w:p>
        </w:tc>
        <w:tc>
          <w:tcPr>
            <w:tcW w:w="916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A variation of the cumavg ptype where the last two terms are pulled off of the average. In this case there are two generated predictors. At time = k these will be covX_l1, covX_l2,  and  the average of </w:t>
            </w:r>
            <w:r>
              <w:rPr>
                <w:i/>
                <w:kern w:val="0"/>
                <w:lang w:val="en-US" w:eastAsia="en-US" w:bidi="ar-SA"/>
              </w:rPr>
              <w:t>covX</w:t>
            </w:r>
            <w:r>
              <w:rPr>
                <w:kern w:val="0"/>
                <w:lang w:val="en-US" w:eastAsia="en-US" w:bidi="ar-SA"/>
              </w:rPr>
              <w:t xml:space="preserve"> from time = 0 to time = k-3. </w:t>
            </w:r>
          </w:p>
        </w:tc>
        <w:tc>
          <w:tcPr>
            <w:tcW w:w="1638" w:type="dxa"/>
            <w:tcBorders>
              <w:left w:val="nil"/>
              <w:right w:val="nil"/>
            </w:tcBorders>
          </w:tcPr>
          <w:p>
            <w:pPr>
              <w:pStyle w:val="BodyA"/>
              <w:widowControl w:val="false"/>
              <w:spacing w:before="16" w:after="200"/>
              <w:jc w:val="left"/>
              <w:rPr>
                <w:rFonts w:cs="Times New Roman"/>
                <w:b/>
                <w:b/>
              </w:rPr>
            </w:pPr>
            <w:r>
              <w:rPr>
                <w:kern w:val="0"/>
                <w:lang w:val="en-US" w:eastAsia="en-US" w:bidi="ar-SA"/>
              </w:rPr>
            </w:r>
          </w:p>
        </w:tc>
      </w:tr>
      <w:tr>
        <w:trPr>
          <w:trHeight w:val="630" w:hRule="atLeast"/>
        </w:trPr>
        <w:tc>
          <w:tcPr>
            <w:tcW w:w="1367" w:type="dxa"/>
            <w:tcBorders>
              <w:left w:val="nil"/>
              <w:right w:val="nil"/>
            </w:tcBorders>
          </w:tcPr>
          <w:p>
            <w:pPr>
              <w:pStyle w:val="BodyA"/>
              <w:widowControl w:val="false"/>
              <w:spacing w:lineRule="auto" w:line="240" w:before="0" w:after="0"/>
              <w:jc w:val="left"/>
              <w:rPr>
                <w:b/>
                <w:b/>
              </w:rPr>
            </w:pPr>
            <w:r>
              <w:rPr>
                <w:b/>
                <w:kern w:val="0"/>
                <w:lang w:val="en-US" w:eastAsia="en-US" w:bidi="ar-SA"/>
              </w:rPr>
              <w:t>rcumavg</w:t>
            </w:r>
          </w:p>
        </w:tc>
        <w:tc>
          <w:tcPr>
            <w:tcW w:w="205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Recent cumulative average</w:t>
            </w:r>
          </w:p>
        </w:tc>
        <w:tc>
          <w:tcPr>
            <w:tcW w:w="9162" w:type="dxa"/>
            <w:tcBorders>
              <w:left w:val="nil"/>
              <w:right w:val="nil"/>
            </w:tcBorders>
          </w:tcPr>
          <w:p>
            <w:pPr>
              <w:pStyle w:val="BodyA"/>
              <w:widowControl w:val="false"/>
              <w:spacing w:lineRule="auto" w:line="240" w:before="0" w:after="0"/>
              <w:jc w:val="left"/>
              <w:rPr>
                <w:rFonts w:cs="Times New Roman"/>
                <w:b/>
                <w:b/>
              </w:rPr>
            </w:pPr>
            <w:r>
              <w:rPr>
                <w:kern w:val="0"/>
                <w:lang w:val="en-US" w:eastAsia="en-US" w:bidi="ar-SA"/>
              </w:rPr>
              <w:t xml:space="preserve">Creates and includes the cumulative average of restricted history of </w:t>
            </w:r>
            <w:r>
              <w:rPr>
                <w:i/>
                <w:iCs/>
                <w:kern w:val="0"/>
                <w:lang w:val="en-US" w:eastAsia="en-US" w:bidi="ar-SA"/>
              </w:rPr>
              <w:t>covX</w:t>
            </w:r>
            <w:r>
              <w:rPr>
                <w:kern w:val="0"/>
                <w:lang w:val="en-US" w:eastAsia="en-US" w:bidi="ar-SA"/>
              </w:rPr>
              <w:t xml:space="preserve"> relative to interval k based on two most recent values only.</w:t>
            </w:r>
          </w:p>
        </w:tc>
        <w:tc>
          <w:tcPr>
            <w:tcW w:w="1638" w:type="dxa"/>
            <w:tcBorders>
              <w:left w:val="nil"/>
              <w:right w:val="nil"/>
            </w:tcBorders>
          </w:tcPr>
          <w:p>
            <w:pPr>
              <w:pStyle w:val="BodyA"/>
              <w:widowControl w:val="false"/>
              <w:spacing w:before="16" w:after="200"/>
              <w:jc w:val="left"/>
              <w:rPr>
                <w:rFonts w:cs="Times New Roman"/>
                <w:b/>
                <w:b/>
              </w:rPr>
            </w:pPr>
            <w:r>
              <w:rPr>
                <w:kern w:val="0"/>
                <w:lang w:val="en-US" w:eastAsia="en-US" w:bidi="ar-SA"/>
              </w:rPr>
            </w:r>
          </w:p>
        </w:tc>
      </w:tr>
    </w:tbl>
    <w:p>
      <w:pPr>
        <w:sectPr>
          <w:headerReference w:type="default" r:id="rId10"/>
          <w:footerReference w:type="default" r:id="rId11"/>
          <w:type w:val="nextPage"/>
          <w:pgSz w:orient="landscape" w:w="15840" w:h="12240"/>
          <w:pgMar w:left="1440" w:right="1440" w:header="720" w:top="1080" w:footer="720" w:bottom="777" w:gutter="0"/>
          <w:pgNumType w:fmt="decimal"/>
          <w:formProt w:val="false"/>
          <w:titlePg/>
          <w:textDirection w:val="lrTb"/>
          <w:docGrid w:type="default" w:linePitch="326" w:charSpace="0"/>
        </w:sectPr>
      </w:pPr>
    </w:p>
    <w:p>
      <w:pPr>
        <w:pStyle w:val="BodyA"/>
        <w:widowControl w:val="false"/>
        <w:spacing w:lineRule="auto" w:line="240" w:before="16" w:after="0"/>
        <w:rPr>
          <w:rFonts w:cs="Times New Roman"/>
          <w:sz w:val="24"/>
          <w:szCs w:val="24"/>
        </w:rPr>
      </w:pPr>
      <w:r>
        <w:rPr>
          <w:rFonts w:cs="Times New Roman"/>
          <w:sz w:val="24"/>
          <w:szCs w:val="24"/>
        </w:rPr>
      </w:r>
    </w:p>
    <w:p>
      <w:pPr>
        <w:pStyle w:val="BodyA"/>
        <w:widowControl w:val="false"/>
        <w:spacing w:lineRule="auto" w:line="240" w:before="16" w:after="0"/>
        <w:rPr>
          <w:rFonts w:cs="Times New Roman"/>
        </w:rPr>
      </w:pPr>
      <w:r>
        <w:rPr>
          <w:rFonts w:cs="Times New Roman"/>
        </w:rPr>
        <w:t xml:space="preserve">When selecting a </w:t>
      </w:r>
      <w:r>
        <w:rPr>
          <w:rFonts w:cs="Times New Roman"/>
          <w:i/>
        </w:rPr>
        <w:t>ptype</w:t>
      </w:r>
      <w:r>
        <w:rPr>
          <w:rFonts w:cs="Times New Roman"/>
        </w:rPr>
        <w:t xml:space="preserve"> of either </w:t>
      </w:r>
      <w:r>
        <w:rPr>
          <w:rFonts w:cs="Times New Roman"/>
          <w:i/>
        </w:rPr>
        <w:t>tsswitch1, lag1cumavg, or lag2cumavg</w:t>
      </w:r>
      <w:r>
        <w:rPr>
          <w:rFonts w:cs="Times New Roman"/>
        </w:rPr>
        <w:t xml:space="preserve"> the macro parameter </w:t>
      </w:r>
      <w:r>
        <w:rPr>
          <w:rFonts w:cs="Times New Roman"/>
          <w:i/>
        </w:rPr>
        <w:t>usespline</w:t>
      </w:r>
      <w:r>
        <w:rPr>
          <w:rFonts w:cs="Times New Roman"/>
        </w:rPr>
        <w:t xml:space="preserve"> can be set  to 1 to include spline variables based on the terms of the predictors. When the ptype is tsswitch1 two additional spline variables will be added as predictors based on the </w:t>
      </w:r>
      <w:r>
        <w:rPr>
          <w:rFonts w:cs="Times New Roman"/>
          <w:i/>
        </w:rPr>
        <w:t>tscovX_inter</w:t>
      </w:r>
      <w:r>
        <w:rPr>
          <w:rFonts w:cs="Times New Roman"/>
        </w:rPr>
        <w:t xml:space="preserve"> variable. The knots are created internally by using the 5, 25, 75, and 95th percentiles. When the </w:t>
      </w:r>
      <w:r>
        <w:rPr>
          <w:rFonts w:cs="Times New Roman"/>
          <w:i/>
        </w:rPr>
        <w:t>ptype</w:t>
      </w:r>
      <w:r>
        <w:rPr>
          <w:rFonts w:cs="Times New Roman"/>
        </w:rPr>
        <w:t xml:space="preserve"> is either lag1cumavg or lag2cumavg, the </w:t>
      </w:r>
      <w:r>
        <w:rPr>
          <w:rFonts w:cs="Times New Roman"/>
          <w:i/>
        </w:rPr>
        <w:t>covXknots</w:t>
      </w:r>
      <w:r>
        <w:rPr>
          <w:rFonts w:cs="Times New Roman"/>
        </w:rPr>
        <w:t xml:space="preserve"> will be used to indicate the number of additional spline variables. This can be done by using </w:t>
      </w:r>
      <w:r>
        <w:rPr>
          <w:rFonts w:cs="Times New Roman"/>
          <w:i/>
        </w:rPr>
        <w:t>covXknots</w:t>
      </w:r>
      <w:r>
        <w:rPr>
          <w:rFonts w:cs="Times New Roman"/>
        </w:rPr>
        <w:t xml:space="preserve"> to be either 0,3,4, or 5. In this case there will be no additional spline variables, 1 ,2, or 3 additional spline varialbes. These will be based on the {25,50,75}, {5,25,75,95} and {5,25,50,75,95}th-percentiles. When using  the </w:t>
      </w:r>
      <w:r>
        <w:rPr>
          <w:rFonts w:cs="Times New Roman"/>
          <w:i/>
        </w:rPr>
        <w:t>usespline</w:t>
      </w:r>
      <w:r>
        <w:rPr>
          <w:rFonts w:cs="Times New Roman"/>
        </w:rPr>
        <w:t xml:space="preserve"> option  there may be several additional variables added to each model and convergence problems could arise. Care should be used with this option.</w:t>
      </w:r>
    </w:p>
    <w:p>
      <w:pPr>
        <w:pStyle w:val="BodyA"/>
        <w:widowControl w:val="false"/>
        <w:spacing w:lineRule="auto" w:line="240" w:before="16" w:after="0"/>
        <w:rPr>
          <w:rFonts w:ascii="Helvetica" w:hAnsi="Helvetica" w:eastAsia="Helvetica" w:cs="Helvetica" w:asciiTheme="majorHAnsi" w:cstheme="majorBidi" w:eastAsiaTheme="majorEastAsia" w:hAnsiTheme="majorHAnsi"/>
          <w:color w:val="499BC9" w:themeColor="accent1"/>
        </w:rPr>
      </w:pPr>
      <w:r>
        <w:rPr>
          <w:rFonts w:eastAsia="Helvetica" w:cs="Helvetica" w:cstheme="majorBidi" w:eastAsiaTheme="majorEastAsia" w:ascii="Helvetica" w:hAnsi="Helvetica"/>
          <w:color w:val="499BC9" w:themeColor="accent1"/>
        </w:rPr>
      </w:r>
    </w:p>
    <w:p>
      <w:pPr>
        <w:pStyle w:val="BodyA"/>
        <w:widowControl w:val="false"/>
        <w:spacing w:lineRule="auto" w:line="240" w:before="16" w:after="0"/>
        <w:rPr>
          <w:rFonts w:ascii="Helvetica" w:hAnsi="Helvetica" w:eastAsia="Helvetica" w:cs="Helvetica" w:asciiTheme="majorHAnsi" w:cstheme="majorBidi" w:eastAsiaTheme="majorEastAsia" w:hAnsiTheme="majorHAnsi"/>
          <w:color w:val="499BC9" w:themeColor="accent1"/>
        </w:rPr>
      </w:pPr>
      <w:r>
        <w:rPr>
          <w:rFonts w:eastAsia="Helvetica" w:cs="Helvetica" w:cstheme="majorBidi" w:eastAsiaTheme="majorEastAsia" w:ascii="Helvetica" w:hAnsi="Helvetica"/>
          <w:color w:val="499BC9" w:themeColor="accent1"/>
        </w:rPr>
      </w:r>
    </w:p>
    <w:p>
      <w:pPr>
        <w:pStyle w:val="Heading2"/>
        <w:spacing w:before="16" w:after="200"/>
        <w:rPr>
          <w:rFonts w:eastAsia="Times New Roman" w:cs="Times New Roman"/>
        </w:rPr>
      </w:pPr>
      <w:bookmarkStart w:id="6" w:name="_Toc101525276"/>
      <w:r>
        <w:rPr/>
        <w:t>Specifying the intervention</w:t>
      </w:r>
      <w:bookmarkEnd w:id="6"/>
      <w:r>
        <w:rPr/>
        <w:t xml:space="preserve"> </w:t>
      </w:r>
    </w:p>
    <w:p>
      <w:pPr>
        <w:pStyle w:val="BodyA"/>
        <w:widowControl w:val="false"/>
        <w:spacing w:lineRule="auto" w:line="240" w:before="16" w:after="0"/>
        <w:rPr>
          <w:rFonts w:eastAsia="Times New Roman" w:cs="Times New Roman"/>
        </w:rPr>
      </w:pPr>
      <w:r>
        <w:rPr/>
        <w:t>A single intervention may be defined on up to 8 treatment variables in each interval k. Interventions are currently defined by setting certain macro parameter values prior to calling the GFORMULA macro using the following syntax:</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spacing w:val="-1"/>
        </w:rPr>
        <w:t>%</w:t>
      </w:r>
      <w:r>
        <w:rPr/>
        <w:t>let in</w:t>
      </w:r>
      <w:r>
        <w:rPr>
          <w:spacing w:val="1"/>
        </w:rPr>
        <w:t>t</w:t>
      </w:r>
      <w:r>
        <w:rPr>
          <w:spacing w:val="-1"/>
        </w:rPr>
        <w:t>e</w:t>
      </w:r>
      <w:r>
        <w:rPr/>
        <w:t>rv1 =</w:t>
      </w:r>
      <w:r>
        <w:rPr>
          <w:spacing w:val="-2"/>
        </w:rPr>
        <w:t xml:space="preserve"> </w:t>
      </w:r>
      <w:r>
        <w:rPr/>
        <w:t>in</w:t>
      </w:r>
      <w:r>
        <w:rPr>
          <w:spacing w:val="1"/>
        </w:rPr>
        <w:t>t</w:t>
      </w:r>
      <w:r>
        <w:rPr/>
        <w:t>no</w:t>
      </w:r>
      <w:r>
        <w:rPr>
          <w:spacing w:val="-1"/>
        </w:rPr>
        <w:t>=</w:t>
      </w:r>
      <w:r>
        <w:rPr/>
        <w:t xml:space="preserve">1, </w:t>
      </w:r>
      <w:r>
        <w:rPr>
          <w:spacing w:val="3"/>
        </w:rPr>
        <w:t>i</w:t>
      </w:r>
      <w:r>
        <w:rPr/>
        <w:t>nt</w:t>
      </w:r>
      <w:r>
        <w:rPr>
          <w:spacing w:val="1"/>
        </w:rPr>
        <w:t>l</w:t>
      </w:r>
      <w:r>
        <w:rPr/>
        <w:t>ab</w:t>
      </w:r>
      <w:r>
        <w:rPr>
          <w:spacing w:val="-1"/>
        </w:rPr>
        <w:t>e</w:t>
      </w:r>
      <w:r>
        <w:rPr/>
        <w:t>l = , in</w:t>
      </w:r>
      <w:r>
        <w:rPr>
          <w:spacing w:val="1"/>
        </w:rPr>
        <w:t>t</w:t>
      </w:r>
      <w:r>
        <w:rPr>
          <w:spacing w:val="-1"/>
        </w:rPr>
        <w:t>c</w:t>
      </w:r>
      <w:r>
        <w:rPr>
          <w:lang w:val="nl-NL"/>
        </w:rPr>
        <w:t>ond =</w:t>
      </w:r>
      <w:r>
        <w:rPr>
          <w:spacing w:val="-1"/>
        </w:rPr>
        <w:t xml:space="preserve"> </w:t>
      </w:r>
      <w:r>
        <w:rPr/>
        <w:t>, n</w:t>
      </w:r>
      <w:r>
        <w:rPr>
          <w:spacing w:val="3"/>
        </w:rPr>
        <w:t>i</w:t>
      </w:r>
      <w:r>
        <w:rPr/>
        <w:t>ntvar=</w:t>
      </w:r>
      <w:r>
        <w:rPr>
          <w:spacing w:val="-1"/>
        </w:rPr>
        <w:t xml:space="preserve"> </w:t>
      </w:r>
      <w:r>
        <w:rPr/>
        <w:t>, … ;</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rPr>
          <w:rFonts w:eastAsia="Times New Roman" w:cs="Times New Roman"/>
        </w:rPr>
      </w:pPr>
      <w:r>
        <w:rPr>
          <w:rFonts w:eastAsia="Times New Roman" w:cs="Times New Roman"/>
        </w:rPr>
        <w:t>Parameters are as follows:</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t>in</w:t>
      </w:r>
      <w:r>
        <w:rPr>
          <w:spacing w:val="1"/>
        </w:rPr>
        <w:t>t</w:t>
      </w:r>
      <w:r>
        <w:rPr/>
        <w:t xml:space="preserve">no              </w:t>
      </w:r>
      <w:r>
        <w:rPr>
          <w:spacing w:val="46"/>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ind w:left="720" w:hanging="0"/>
        <w:rPr>
          <w:rFonts w:eastAsia="Times New Roman" w:cs="Times New Roman"/>
        </w:rPr>
      </w:pPr>
      <w:r>
        <w:rPr/>
        <w:t>Inte</w:t>
      </w:r>
      <w:r>
        <w:rPr>
          <w:spacing w:val="-1"/>
        </w:rPr>
        <w:t>r</w:t>
      </w:r>
      <w:r>
        <w:rPr/>
        <w:t>v</w:t>
      </w:r>
      <w:r>
        <w:rPr>
          <w:spacing w:val="-1"/>
        </w:rPr>
        <w:t>e</w:t>
      </w:r>
      <w:r>
        <w:rPr/>
        <w:t>nt</w:t>
      </w:r>
      <w:r>
        <w:rPr>
          <w:spacing w:val="1"/>
        </w:rPr>
        <w:t>i</w:t>
      </w:r>
      <w:r>
        <w:rPr/>
        <w:t>on n</w:t>
      </w:r>
      <w:r>
        <w:rPr>
          <w:spacing w:val="2"/>
        </w:rPr>
        <w:t>u</w:t>
      </w:r>
      <w:r>
        <w:rPr/>
        <w:t>mbe</w:t>
      </w:r>
      <w:r>
        <w:rPr>
          <w:spacing w:val="-1"/>
        </w:rPr>
        <w:t>r</w:t>
      </w:r>
      <w:r>
        <w:rPr/>
        <w:t>.  This should be ind</w:t>
      </w:r>
      <w:r>
        <w:rPr>
          <w:spacing w:val="-1"/>
        </w:rPr>
        <w:t>e</w:t>
      </w:r>
      <w:r>
        <w:rPr>
          <w:spacing w:val="2"/>
        </w:rPr>
        <w:t>x</w:t>
      </w:r>
      <w:r>
        <w:rPr>
          <w:spacing w:val="-1"/>
        </w:rPr>
        <w:t>e</w:t>
      </w:r>
      <w:r>
        <w:rPr/>
        <w:t>d 1 to numint.</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t>in</w:t>
      </w:r>
      <w:r>
        <w:rPr>
          <w:spacing w:val="1"/>
        </w:rPr>
        <w:t>t</w:t>
      </w:r>
      <w:r>
        <w:rPr/>
        <w:t>lab</w:t>
      </w:r>
      <w:r>
        <w:rPr>
          <w:spacing w:val="-1"/>
        </w:rPr>
        <w:t>e</w:t>
      </w:r>
      <w:r>
        <w:rPr/>
        <w:t xml:space="preserve">l           </w:t>
      </w:r>
      <w:r>
        <w:rPr>
          <w:spacing w:val="1"/>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ind w:left="720" w:hanging="0"/>
        <w:rPr>
          <w:rFonts w:eastAsia="Times New Roman" w:cs="Times New Roman"/>
        </w:rPr>
      </w:pPr>
      <w:r>
        <w:rPr>
          <w:spacing w:val="2"/>
          <w:position w:val="-32"/>
        </w:rPr>
        <w:t>D</w:t>
      </w:r>
      <w:r>
        <w:rPr>
          <w:spacing w:val="-1"/>
          <w:position w:val="-32"/>
        </w:rPr>
        <w:t>e</w:t>
      </w:r>
      <w:r>
        <w:rPr>
          <w:position w:val="-32"/>
        </w:rPr>
        <w:t>s</w:t>
      </w:r>
      <w:r>
        <w:rPr>
          <w:spacing w:val="-1"/>
          <w:position w:val="-32"/>
        </w:rPr>
        <w:t>c</w:t>
      </w:r>
      <w:r>
        <w:rPr>
          <w:position w:val="-32"/>
        </w:rPr>
        <w:t xml:space="preserve">ription </w:t>
      </w:r>
      <w:r>
        <w:rPr>
          <w:spacing w:val="2"/>
          <w:position w:val="-32"/>
        </w:rPr>
        <w:t>o</w:t>
      </w:r>
      <w:r>
        <w:rPr>
          <w:position w:val="-32"/>
        </w:rPr>
        <w:t>f the</w:t>
      </w:r>
      <w:r>
        <w:rPr>
          <w:spacing w:val="-1"/>
          <w:position w:val="-32"/>
        </w:rPr>
        <w:t xml:space="preserve"> </w:t>
      </w:r>
      <w:r>
        <w:rPr>
          <w:position w:val="-32"/>
        </w:rPr>
        <w:t>in</w:t>
      </w:r>
      <w:r>
        <w:rPr>
          <w:spacing w:val="1"/>
          <w:position w:val="-32"/>
        </w:rPr>
        <w:t>t</w:t>
      </w:r>
      <w:r>
        <w:rPr>
          <w:spacing w:val="-1"/>
          <w:position w:val="-32"/>
        </w:rPr>
        <w:t>e</w:t>
      </w:r>
      <w:r>
        <w:rPr>
          <w:position w:val="-32"/>
        </w:rPr>
        <w:t>rv</w:t>
      </w:r>
      <w:r>
        <w:rPr>
          <w:spacing w:val="-2"/>
          <w:position w:val="-32"/>
        </w:rPr>
        <w:t>e</w:t>
      </w:r>
      <w:r>
        <w:rPr>
          <w:position w:val="-32"/>
        </w:rPr>
        <w:t>nt</w:t>
      </w:r>
      <w:r>
        <w:rPr>
          <w:spacing w:val="1"/>
          <w:position w:val="-32"/>
        </w:rPr>
        <w:t>i</w:t>
      </w:r>
      <w:r>
        <w:rPr>
          <w:position w:val="-32"/>
        </w:rPr>
        <w:t xml:space="preserve">on to be </w:t>
      </w:r>
      <w:r>
        <w:rPr>
          <w:spacing w:val="2"/>
          <w:position w:val="-32"/>
        </w:rPr>
        <w:t>o</w:t>
      </w:r>
      <w:r>
        <w:rPr>
          <w:position w:val="-32"/>
        </w:rPr>
        <w:t>utput</w:t>
      </w:r>
      <w:r>
        <w:rPr>
          <w:spacing w:val="1"/>
          <w:position w:val="-32"/>
        </w:rPr>
        <w:t xml:space="preserve"> </w:t>
      </w:r>
      <w:r>
        <w:rPr>
          <w:position w:val="-32"/>
        </w:rPr>
        <w:t xml:space="preserve">with </w:t>
      </w:r>
      <w:r>
        <w:rPr>
          <w:spacing w:val="1"/>
          <w:position w:val="-32"/>
        </w:rPr>
        <w:t>t</w:t>
      </w:r>
      <w:r>
        <w:rPr>
          <w:position w:val="-32"/>
        </w:rPr>
        <w:t>he results.</w:t>
      </w:r>
    </w:p>
    <w:p>
      <w:pPr>
        <w:pStyle w:val="BodyA"/>
        <w:widowControl w:val="false"/>
        <w:spacing w:lineRule="auto" w:line="240" w:before="16" w:after="0"/>
        <w:ind w:left="100" w:hanging="0"/>
        <w:rPr>
          <w:rFonts w:eastAsia="Times New Roman" w:cs="Times New Roman"/>
        </w:rPr>
      </w:pPr>
      <w:r>
        <w:rPr/>
        <w:t>in</w:t>
      </w:r>
      <w:r>
        <w:rPr>
          <w:spacing w:val="1"/>
        </w:rPr>
        <w:t>t</w:t>
      </w:r>
      <w:r>
        <w:rPr>
          <w:spacing w:val="-1"/>
        </w:rPr>
        <w:t>c</w:t>
      </w:r>
      <w:r>
        <w:rPr/>
        <w:t>ond            (option</w:t>
      </w:r>
      <w:r>
        <w:rPr>
          <w:spacing w:val="-1"/>
        </w:rPr>
        <w:t>a</w:t>
      </w:r>
      <w:r>
        <w:rPr/>
        <w:t>l)</w:t>
      </w:r>
    </w:p>
    <w:p>
      <w:pPr>
        <w:pStyle w:val="BodyA"/>
        <w:widowControl w:val="false"/>
        <w:spacing w:lineRule="auto" w:line="240" w:before="16" w:after="0"/>
        <w:ind w:left="720" w:hanging="0"/>
        <w:rPr>
          <w:rFonts w:eastAsia="Times New Roman" w:cs="Times New Roman"/>
        </w:rPr>
      </w:pPr>
      <w:r>
        <w:rPr>
          <w:spacing w:val="-1"/>
        </w:rPr>
        <w:t>C</w:t>
      </w:r>
      <w:r>
        <w:rPr/>
        <w:t>ondi</w:t>
      </w:r>
      <w:r>
        <w:rPr>
          <w:spacing w:val="1"/>
        </w:rPr>
        <w:t>t</w:t>
      </w:r>
      <w:r>
        <w:rPr/>
        <w:t>ion</w:t>
      </w:r>
      <w:r>
        <w:rPr>
          <w:spacing w:val="2"/>
        </w:rPr>
        <w:t xml:space="preserve"> </w:t>
      </w:r>
      <w:r>
        <w:rPr/>
        <w:t>und</w:t>
      </w:r>
      <w:r>
        <w:rPr>
          <w:spacing w:val="-1"/>
        </w:rPr>
        <w:t>e</w:t>
      </w:r>
      <w:r>
        <w:rPr/>
        <w:t xml:space="preserve">r </w:t>
      </w:r>
      <w:r>
        <w:rPr>
          <w:spacing w:val="-1"/>
        </w:rPr>
        <w:t>w</w:t>
      </w:r>
      <w:r>
        <w:rPr/>
        <w:t>i</w:t>
      </w:r>
      <w:r>
        <w:rPr>
          <w:spacing w:val="1"/>
        </w:rPr>
        <w:t>t</w:t>
      </w:r>
      <w:r>
        <w:rPr/>
        <w:t>h the inte</w:t>
      </w:r>
      <w:r>
        <w:rPr>
          <w:spacing w:val="-1"/>
        </w:rPr>
        <w:t>r</w:t>
      </w:r>
      <w:r>
        <w:rPr/>
        <w:t>v</w:t>
      </w:r>
      <w:r>
        <w:rPr>
          <w:spacing w:val="-1"/>
        </w:rPr>
        <w:t>e</w:t>
      </w:r>
      <w:r>
        <w:rPr/>
        <w:t>nt</w:t>
      </w:r>
      <w:r>
        <w:rPr>
          <w:spacing w:val="1"/>
        </w:rPr>
        <w:t>i</w:t>
      </w:r>
      <w:r>
        <w:rPr/>
        <w:t xml:space="preserve">on </w:t>
      </w:r>
      <w:r>
        <w:rPr>
          <w:spacing w:val="3"/>
        </w:rPr>
        <w:t>i</w:t>
      </w:r>
      <w:r>
        <w:rPr/>
        <w:t xml:space="preserve">s implemented (if not always implemented).  </w:t>
      </w:r>
    </w:p>
    <w:p>
      <w:pPr>
        <w:pStyle w:val="BodyA"/>
        <w:widowControl w:val="false"/>
        <w:spacing w:lineRule="auto" w:line="240" w:before="16" w:after="0"/>
        <w:ind w:left="100" w:hanging="0"/>
        <w:rPr>
          <w:rFonts w:eastAsia="Times New Roman" w:cs="Times New Roman"/>
        </w:rPr>
      </w:pPr>
      <w:r>
        <w:rPr/>
        <w:t>nin</w:t>
      </w:r>
      <w:r>
        <w:rPr>
          <w:spacing w:val="1"/>
        </w:rPr>
        <w:t>t</w:t>
      </w:r>
      <w:r>
        <w:rPr/>
        <w:t>v</w:t>
      </w:r>
      <w:r>
        <w:rPr>
          <w:spacing w:val="-1"/>
        </w:rPr>
        <w:t>a</w:t>
      </w:r>
      <w:r>
        <w:rPr/>
        <w:t xml:space="preserve">r           </w:t>
      </w:r>
      <w:r>
        <w:rPr>
          <w:spacing w:val="40"/>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ind w:left="720" w:hanging="0"/>
        <w:rPr>
          <w:rFonts w:eastAsia="Times New Roman" w:cs="Times New Roman"/>
        </w:rPr>
      </w:pPr>
      <w:r>
        <w:rPr/>
        <w:t>Numb</w:t>
      </w:r>
      <w:r>
        <w:rPr>
          <w:spacing w:val="2"/>
        </w:rPr>
        <w:t>e</w:t>
      </w:r>
      <w:r>
        <w:rPr/>
        <w:t>r of</w:t>
      </w:r>
      <w:r>
        <w:rPr>
          <w:spacing w:val="-1"/>
        </w:rPr>
        <w:t xml:space="preserve"> </w:t>
      </w:r>
      <w:r>
        <w:rPr/>
        <w:t>in</w:t>
      </w:r>
      <w:r>
        <w:rPr>
          <w:spacing w:val="1"/>
        </w:rPr>
        <w:t>te</w:t>
      </w:r>
      <w:r>
        <w:rPr/>
        <w:t>rv</w:t>
      </w:r>
      <w:r>
        <w:rPr>
          <w:spacing w:val="-2"/>
        </w:rPr>
        <w:t>e</w:t>
      </w:r>
      <w:r>
        <w:rPr/>
        <w:t>n</w:t>
      </w:r>
      <w:r>
        <w:rPr>
          <w:spacing w:val="-1"/>
        </w:rPr>
        <w:t>e</w:t>
      </w:r>
      <w:r>
        <w:rPr/>
        <w:t>d on v</w:t>
      </w:r>
      <w:r>
        <w:rPr>
          <w:spacing w:val="1"/>
        </w:rPr>
        <w:t>a</w:t>
      </w:r>
      <w:r>
        <w:rPr/>
        <w:t>ri</w:t>
      </w:r>
      <w:r>
        <w:rPr>
          <w:spacing w:val="-1"/>
        </w:rPr>
        <w:t>a</w:t>
      </w:r>
      <w:r>
        <w:rPr/>
        <w:t>bles. A maximum value of 8 is allowed.</w:t>
      </w:r>
    </w:p>
    <w:p>
      <w:pPr>
        <w:pStyle w:val="BodyA"/>
        <w:widowControl w:val="false"/>
        <w:spacing w:lineRule="auto" w:line="240" w:before="16" w:after="0"/>
        <w:ind w:left="100" w:right="70" w:firstLine="720"/>
        <w:rPr>
          <w:rFonts w:eastAsia="Times New Roman" w:cs="Times New Roman"/>
        </w:rPr>
      </w:pPr>
      <w:r>
        <w:rPr>
          <w:rFonts w:eastAsia="Times New Roman" w:cs="Times New Roman"/>
        </w:rPr>
      </w:r>
    </w:p>
    <w:p>
      <w:pPr>
        <w:pStyle w:val="BodyA"/>
        <w:widowControl w:val="false"/>
        <w:spacing w:lineRule="auto" w:line="240" w:before="16" w:after="0"/>
        <w:ind w:right="70" w:hanging="0"/>
        <w:rPr>
          <w:rFonts w:eastAsia="Times New Roman" w:cs="Times New Roman"/>
        </w:rPr>
      </w:pPr>
      <w:r>
        <w:rPr/>
        <w:t>For #=1,…nintvar</w:t>
      </w:r>
    </w:p>
    <w:p>
      <w:pPr>
        <w:pStyle w:val="BodyA"/>
        <w:widowControl w:val="false"/>
        <w:spacing w:lineRule="auto" w:line="240" w:before="16" w:after="0"/>
        <w:ind w:left="100" w:hanging="0"/>
        <w:rPr>
          <w:rFonts w:cs="Times New Roman"/>
          <w:sz w:val="24"/>
          <w:szCs w:val="24"/>
        </w:rPr>
      </w:pPr>
      <w:r>
        <w:rPr/>
        <w:t>in</w:t>
      </w:r>
      <w:r>
        <w:rPr>
          <w:spacing w:val="1"/>
        </w:rPr>
        <w:t>t</w:t>
      </w:r>
      <w:r>
        <w:rPr/>
        <w:t>v</w:t>
      </w:r>
      <w:r>
        <w:rPr>
          <w:spacing w:val="-1"/>
        </w:rPr>
        <w:t>a</w:t>
      </w:r>
      <w:r>
        <w:rPr/>
        <w:t xml:space="preserve">r#           </w:t>
      </w:r>
      <w:r>
        <w:rPr>
          <w:spacing w:val="40"/>
        </w:rPr>
        <w:t xml:space="preserve"> </w:t>
      </w:r>
      <w:r>
        <w:rPr/>
        <w:t>(</w:t>
      </w:r>
      <w:r>
        <w:rPr>
          <w:spacing w:val="-1"/>
        </w:rPr>
        <w:t>re</w:t>
      </w:r>
      <w:r>
        <w:rPr/>
        <w:t>quir</w:t>
      </w:r>
      <w:r>
        <w:rPr>
          <w:spacing w:val="-1"/>
        </w:rPr>
        <w:t>e</w:t>
      </w:r>
      <w:r>
        <w:rPr>
          <w:spacing w:val="2"/>
        </w:rPr>
        <w:t>d</w:t>
      </w:r>
      <w:r>
        <w:rPr/>
        <w:t xml:space="preserve">) </w:t>
      </w:r>
    </w:p>
    <w:p>
      <w:pPr>
        <w:pStyle w:val="BodyA"/>
        <w:widowControl w:val="false"/>
        <w:spacing w:lineRule="auto" w:line="240" w:before="16" w:after="0"/>
        <w:ind w:left="720" w:hanging="0"/>
        <w:rPr>
          <w:rFonts w:eastAsia="Times New Roman" w:cs="Times New Roman"/>
        </w:rPr>
      </w:pPr>
      <w:r>
        <w:rPr/>
        <w:t>Variable undergoing</w:t>
      </w:r>
      <w:r>
        <w:rPr>
          <w:spacing w:val="1"/>
        </w:rPr>
        <w:t xml:space="preserve"> </w:t>
      </w:r>
      <w:r>
        <w:rPr/>
        <w:t>in</w:t>
      </w:r>
      <w:r>
        <w:rPr>
          <w:spacing w:val="1"/>
        </w:rPr>
        <w:t>t</w:t>
      </w:r>
      <w:r>
        <w:rPr>
          <w:spacing w:val="-1"/>
        </w:rPr>
        <w:t>e</w:t>
      </w:r>
      <w:r>
        <w:rPr/>
        <w:t>rv</w:t>
      </w:r>
      <w:r>
        <w:rPr>
          <w:spacing w:val="-2"/>
        </w:rPr>
        <w:t>e</w:t>
      </w:r>
      <w:r>
        <w:rPr/>
        <w:t>nt</w:t>
      </w:r>
      <w:r>
        <w:rPr>
          <w:spacing w:val="1"/>
        </w:rPr>
        <w:t>i</w:t>
      </w:r>
      <w:r>
        <w:rPr/>
        <w:t>on.</w:t>
      </w:r>
    </w:p>
    <w:p>
      <w:pPr>
        <w:pStyle w:val="BodyA"/>
        <w:widowControl w:val="false"/>
        <w:spacing w:lineRule="auto" w:line="240" w:before="16" w:after="0"/>
        <w:ind w:left="100" w:hanging="0"/>
        <w:rPr>
          <w:rFonts w:eastAsia="Times New Roman" w:cs="Times New Roman"/>
        </w:rPr>
      </w:pPr>
      <w:r>
        <w:rPr/>
        <w:t>in</w:t>
      </w:r>
      <w:r>
        <w:rPr>
          <w:spacing w:val="1"/>
        </w:rPr>
        <w:t>t</w:t>
      </w:r>
      <w:r>
        <w:rPr>
          <w:spacing w:val="3"/>
        </w:rPr>
        <w:t>t</w:t>
      </w:r>
      <w:r>
        <w:rPr>
          <w:spacing w:val="-7"/>
        </w:rPr>
        <w:t>y</w:t>
      </w:r>
      <w:r>
        <w:rPr>
          <w:spacing w:val="2"/>
        </w:rPr>
        <w:t>p</w:t>
      </w:r>
      <w:r>
        <w:rPr>
          <w:spacing w:val="-1"/>
        </w:rPr>
        <w:t>e#</w:t>
      </w:r>
      <w:r>
        <w:rPr/>
        <w:t xml:space="preserve">         </w:t>
      </w:r>
      <w:r>
        <w:rPr>
          <w:spacing w:val="56"/>
        </w:rPr>
        <w:t xml:space="preserve"> </w:t>
      </w:r>
      <w:r>
        <w:rPr/>
        <w:t>(</w:t>
      </w:r>
      <w:r>
        <w:rPr>
          <w:spacing w:val="-1"/>
        </w:rPr>
        <w:t>re</w:t>
      </w:r>
      <w:r>
        <w:rPr/>
        <w:t>quir</w:t>
      </w:r>
      <w:r>
        <w:rPr>
          <w:spacing w:val="-1"/>
        </w:rPr>
        <w:t>e</w:t>
      </w:r>
      <w:r>
        <w:rPr/>
        <w:t>d</w:t>
      </w:r>
      <w:r>
        <w:rPr>
          <w:spacing w:val="2"/>
        </w:rPr>
        <w:t xml:space="preserve"> </w:t>
      </w:r>
      <w:r>
        <w:rPr/>
        <w:t>for</w:t>
      </w:r>
      <w:r>
        <w:rPr>
          <w:spacing w:val="-1"/>
        </w:rPr>
        <w:t xml:space="preserve"> a</w:t>
      </w:r>
      <w:r>
        <w:rPr/>
        <w:t>ll</w:t>
      </w:r>
      <w:r>
        <w:rPr>
          <w:spacing w:val="1"/>
        </w:rPr>
        <w:t xml:space="preserve"> </w:t>
      </w:r>
      <w:r>
        <w:rPr/>
        <w:t>in</w:t>
      </w:r>
      <w:r>
        <w:rPr>
          <w:spacing w:val="1"/>
        </w:rPr>
        <w:t>t</w:t>
      </w:r>
      <w:r>
        <w:rPr>
          <w:spacing w:val="-1"/>
        </w:rPr>
        <w:t>e</w:t>
      </w:r>
      <w:r>
        <w:rPr/>
        <w:t>r</w:t>
      </w:r>
      <w:r>
        <w:rPr>
          <w:spacing w:val="1"/>
        </w:rPr>
        <w:t>v</w:t>
      </w:r>
      <w:r>
        <w:rPr>
          <w:spacing w:val="-1"/>
        </w:rPr>
        <w:t>e</w:t>
      </w:r>
      <w:r>
        <w:rPr/>
        <w:t>n</w:t>
      </w:r>
      <w:r>
        <w:rPr>
          <w:spacing w:val="3"/>
        </w:rPr>
        <w:t>t</w:t>
      </w:r>
      <w:r>
        <w:rPr/>
        <w:t>ion va</w:t>
      </w:r>
      <w:r>
        <w:rPr>
          <w:spacing w:val="-1"/>
        </w:rPr>
        <w:t>r</w:t>
      </w:r>
      <w:r>
        <w:rPr/>
        <w:t>iabl</w:t>
      </w:r>
      <w:r>
        <w:rPr>
          <w:spacing w:val="-1"/>
        </w:rPr>
        <w:t>e</w:t>
      </w:r>
      <w:r>
        <w:rPr/>
        <w:t>s)</w:t>
      </w:r>
    </w:p>
    <w:p>
      <w:pPr>
        <w:pStyle w:val="BodyA"/>
        <w:widowControl w:val="false"/>
        <w:tabs>
          <w:tab w:val="clear" w:pos="720"/>
          <w:tab w:val="left" w:pos="196" w:leader="none"/>
          <w:tab w:val="left" w:pos="580" w:leader="none"/>
        </w:tabs>
        <w:spacing w:lineRule="auto" w:line="240" w:before="16" w:after="0"/>
        <w:ind w:left="720" w:hanging="0"/>
        <w:rPr>
          <w:rFonts w:eastAsia="Times New Roman" w:cs="Times New Roman"/>
        </w:rPr>
      </w:pPr>
      <w:r>
        <w:rPr>
          <w:spacing w:val="5"/>
        </w:rPr>
        <w:t>T</w:t>
      </w:r>
      <w:r>
        <w:rPr>
          <w:spacing w:val="-5"/>
        </w:rPr>
        <w:t>y</w:t>
      </w:r>
      <w:r>
        <w:rPr/>
        <w:t>pe</w:t>
      </w:r>
      <w:r>
        <w:rPr>
          <w:spacing w:val="-1"/>
        </w:rPr>
        <w:t xml:space="preserve"> </w:t>
      </w:r>
      <w:r>
        <w:rPr>
          <w:spacing w:val="2"/>
        </w:rPr>
        <w:t>o</w:t>
      </w:r>
      <w:r>
        <w:rPr/>
        <w:t>f int</w:t>
      </w:r>
      <w:r>
        <w:rPr>
          <w:spacing w:val="-1"/>
        </w:rPr>
        <w:t>e</w:t>
      </w:r>
      <w:r>
        <w:rPr/>
        <w:t>r</w:t>
      </w:r>
      <w:r>
        <w:rPr>
          <w:spacing w:val="1"/>
        </w:rPr>
        <w:t>v</w:t>
      </w:r>
      <w:r>
        <w:rPr>
          <w:spacing w:val="-1"/>
        </w:rPr>
        <w:t>e</w:t>
      </w:r>
      <w:r>
        <w:rPr/>
        <w:t>nt</w:t>
      </w:r>
      <w:r>
        <w:rPr>
          <w:spacing w:val="1"/>
        </w:rPr>
        <w:t>i</w:t>
      </w:r>
      <w:r>
        <w:rPr/>
        <w:t>on f</w:t>
      </w:r>
      <w:r>
        <w:rPr>
          <w:spacing w:val="-1"/>
        </w:rPr>
        <w:t>o</w:t>
      </w:r>
      <w:r>
        <w:rPr/>
        <w:t>r</w:t>
      </w:r>
      <w:r>
        <w:rPr>
          <w:spacing w:val="2"/>
        </w:rPr>
        <w:t xml:space="preserve"> </w:t>
      </w:r>
      <w:r>
        <w:rPr/>
        <w:t>in</w:t>
      </w:r>
      <w:r>
        <w:rPr>
          <w:spacing w:val="1"/>
        </w:rPr>
        <w:t>t</w:t>
      </w:r>
      <w:r>
        <w:rPr>
          <w:spacing w:val="-1"/>
        </w:rPr>
        <w:t>v</w:t>
      </w:r>
      <w:r>
        <w:rPr/>
        <w:t>ar#.  Th</w:t>
      </w:r>
      <w:r>
        <w:rPr>
          <w:spacing w:val="-1"/>
        </w:rPr>
        <w:t>e</w:t>
      </w:r>
      <w:r>
        <w:rPr>
          <w:spacing w:val="1"/>
        </w:rPr>
        <w:t>r</w:t>
      </w:r>
      <w:r>
        <w:rPr/>
        <w:t>e</w:t>
      </w:r>
      <w:r>
        <w:rPr>
          <w:spacing w:val="1"/>
        </w:rPr>
        <w:t xml:space="preserve"> </w:t>
      </w:r>
      <w:r>
        <w:rPr>
          <w:spacing w:val="-1"/>
        </w:rPr>
        <w:t>a</w:t>
      </w:r>
      <w:r>
        <w:rPr/>
        <w:t>re</w:t>
      </w:r>
      <w:r>
        <w:rPr>
          <w:spacing w:val="-2"/>
        </w:rPr>
        <w:t xml:space="preserve"> </w:t>
      </w:r>
      <w:r>
        <w:rPr/>
        <w:t>6 poss</w:t>
      </w:r>
      <w:r>
        <w:rPr>
          <w:spacing w:val="1"/>
        </w:rPr>
        <w:t>i</w:t>
      </w:r>
      <w:r>
        <w:rPr/>
        <w:t xml:space="preserve">ble </w:t>
      </w:r>
      <w:r>
        <w:rPr>
          <w:spacing w:val="5"/>
        </w:rPr>
        <w:t>t</w:t>
      </w:r>
      <w:r>
        <w:rPr>
          <w:spacing w:val="-5"/>
        </w:rPr>
        <w:t>y</w:t>
      </w:r>
      <w:r>
        <w:rPr/>
        <w:t>p</w:t>
      </w:r>
      <w:r>
        <w:rPr>
          <w:spacing w:val="-1"/>
        </w:rPr>
        <w:t>e</w:t>
      </w:r>
      <w:r>
        <w:rPr/>
        <w:t>s, sum</w:t>
      </w:r>
      <w:r>
        <w:rPr>
          <w:spacing w:val="1"/>
        </w:rPr>
        <w:t>m</w:t>
      </w:r>
      <w:r>
        <w:rPr>
          <w:spacing w:val="-1"/>
        </w:rPr>
        <w:t>a</w:t>
      </w:r>
      <w:r>
        <w:rPr/>
        <w:t>ri</w:t>
      </w:r>
      <w:r>
        <w:rPr>
          <w:spacing w:val="1"/>
        </w:rPr>
        <w:t>z</w:t>
      </w:r>
      <w:r>
        <w:rPr>
          <w:spacing w:val="-1"/>
        </w:rPr>
        <w:t>e</w:t>
      </w:r>
      <w:r>
        <w:rPr/>
        <w:t>d in T</w:t>
      </w:r>
      <w:r>
        <w:rPr>
          <w:spacing w:val="-1"/>
        </w:rPr>
        <w:t>a</w:t>
      </w:r>
      <w:r>
        <w:rPr/>
        <w:t xml:space="preserve">ble 1. </w:t>
      </w:r>
    </w:p>
    <w:p>
      <w:pPr>
        <w:pStyle w:val="BodyA"/>
        <w:widowControl w:val="false"/>
        <w:tabs>
          <w:tab w:val="clear" w:pos="720"/>
          <w:tab w:val="left" w:pos="580" w:leader="none"/>
        </w:tabs>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t>in</w:t>
      </w:r>
      <w:r>
        <w:rPr>
          <w:spacing w:val="1"/>
        </w:rPr>
        <w:t>t</w:t>
      </w:r>
      <w:r>
        <w:rPr/>
        <w:t>t</w:t>
      </w:r>
      <w:r>
        <w:rPr>
          <w:spacing w:val="1"/>
        </w:rPr>
        <w:t>i</w:t>
      </w:r>
      <w:r>
        <w:rPr/>
        <w:t xml:space="preserve">mes#        </w:t>
      </w:r>
      <w:r>
        <w:rPr>
          <w:spacing w:val="5"/>
        </w:rPr>
        <w:t xml:space="preserve"> </w:t>
      </w:r>
      <w:r>
        <w:rPr/>
        <w:t>(option</w:t>
      </w:r>
      <w:r>
        <w:rPr>
          <w:spacing w:val="-1"/>
        </w:rPr>
        <w:t>a</w:t>
      </w:r>
      <w:r>
        <w:rPr/>
        <w:t>l, de</w:t>
      </w:r>
      <w:r>
        <w:rPr>
          <w:spacing w:val="-1"/>
        </w:rPr>
        <w:t>fa</w:t>
      </w:r>
      <w:r>
        <w:rPr/>
        <w:t>ult</w:t>
      </w:r>
      <w:r>
        <w:rPr>
          <w:spacing w:val="1"/>
        </w:rPr>
        <w:t xml:space="preserve"> </w:t>
      </w:r>
      <w:r>
        <w:rPr/>
        <w:t xml:space="preserve">= </w:t>
      </w:r>
      <w:r>
        <w:rPr>
          <w:spacing w:val="-1"/>
        </w:rPr>
        <w:t>-</w:t>
      </w:r>
      <w:r>
        <w:rPr>
          <w:spacing w:val="2"/>
        </w:rPr>
        <w:t>1)</w:t>
      </w:r>
    </w:p>
    <w:p>
      <w:pPr>
        <w:pStyle w:val="BodyA"/>
        <w:widowControl w:val="false"/>
        <w:spacing w:lineRule="auto" w:line="240" w:before="16" w:after="0"/>
        <w:ind w:left="100" w:hanging="0"/>
        <w:rPr>
          <w:rFonts w:cs="Times New Roman"/>
          <w:sz w:val="24"/>
          <w:szCs w:val="24"/>
        </w:rPr>
      </w:pPr>
      <w:r>
        <w:rPr>
          <w:rFonts w:eastAsia="Times New Roman" w:cs="Times New Roman"/>
        </w:rPr>
        <w:tab/>
      </w:r>
      <w:r>
        <w:rPr/>
        <w:t>Ti</w:t>
      </w:r>
      <w:r>
        <w:rPr>
          <w:spacing w:val="1"/>
        </w:rPr>
        <w:t>m</w:t>
      </w:r>
      <w:r>
        <w:rPr>
          <w:spacing w:val="-1"/>
        </w:rPr>
        <w:t>e</w:t>
      </w:r>
      <w:r>
        <w:rPr/>
        <w:t>s at which</w:t>
      </w:r>
      <w:r>
        <w:rPr>
          <w:spacing w:val="2"/>
        </w:rPr>
        <w:t xml:space="preserve"> </w:t>
      </w:r>
      <w:r>
        <w:rPr>
          <w:spacing w:val="3"/>
        </w:rPr>
        <w:t>i</w:t>
      </w:r>
      <w:r>
        <w:rPr/>
        <w:t>ntvar# will</w:t>
      </w:r>
      <w:r>
        <w:rPr>
          <w:spacing w:val="1"/>
        </w:rPr>
        <w:t xml:space="preserve"> </w:t>
      </w:r>
      <w:r>
        <w:rPr/>
        <w:t>be</w:t>
      </w:r>
      <w:r>
        <w:rPr>
          <w:spacing w:val="-1"/>
        </w:rPr>
        <w:t xml:space="preserve"> </w:t>
      </w:r>
      <w:r>
        <w:rPr/>
        <w:t>in</w:t>
      </w:r>
      <w:r>
        <w:rPr>
          <w:spacing w:val="1"/>
        </w:rPr>
        <w:t>t</w:t>
      </w:r>
      <w:r>
        <w:rPr>
          <w:spacing w:val="-1"/>
        </w:rPr>
        <w:t>e</w:t>
      </w:r>
      <w:r>
        <w:rPr/>
        <w:t>rv</w:t>
      </w:r>
      <w:r>
        <w:rPr>
          <w:spacing w:val="-2"/>
        </w:rPr>
        <w:t>e</w:t>
      </w:r>
      <w:r>
        <w:rPr/>
        <w:t>n</w:t>
      </w:r>
      <w:r>
        <w:rPr>
          <w:spacing w:val="-1"/>
        </w:rPr>
        <w:t>e</w:t>
      </w:r>
      <w:r>
        <w:rPr/>
        <w:t>d</w:t>
      </w:r>
      <w:r>
        <w:rPr>
          <w:spacing w:val="2"/>
        </w:rPr>
        <w:t xml:space="preserve"> </w:t>
      </w:r>
      <w:r>
        <w:rPr/>
        <w:t>on.  The d</w:t>
      </w:r>
      <w:r>
        <w:rPr>
          <w:spacing w:val="-1"/>
        </w:rPr>
        <w:t>e</w:t>
      </w:r>
      <w:r>
        <w:rPr/>
        <w:t>f</w:t>
      </w:r>
      <w:r>
        <w:rPr>
          <w:spacing w:val="-2"/>
        </w:rPr>
        <w:t>a</w:t>
      </w:r>
      <w:r>
        <w:rPr/>
        <w:t>ult</w:t>
      </w:r>
      <w:r>
        <w:rPr>
          <w:spacing w:val="1"/>
        </w:rPr>
        <w:t xml:space="preserve"> </w:t>
      </w:r>
      <w:r>
        <w:rPr/>
        <w:t>is</w:t>
      </w:r>
      <w:r>
        <w:rPr>
          <w:spacing w:val="1"/>
        </w:rPr>
        <w:t xml:space="preserve"> </w:t>
      </w:r>
      <w:r>
        <w:rPr>
          <w:spacing w:val="-1"/>
        </w:rPr>
        <w:t>-</w:t>
      </w:r>
      <w:r>
        <w:rPr/>
        <w:t>1, whi</w:t>
      </w:r>
      <w:r>
        <w:rPr>
          <w:spacing w:val="-1"/>
        </w:rPr>
        <w:t>c</w:t>
      </w:r>
      <w:r>
        <w:rPr/>
        <w:t>h will</w:t>
      </w:r>
      <w:r>
        <w:rPr>
          <w:spacing w:val="1"/>
        </w:rPr>
        <w:t xml:space="preserve"> </w:t>
      </w:r>
      <w:r>
        <w:rPr/>
        <w:t>le</w:t>
      </w:r>
      <w:r>
        <w:rPr>
          <w:spacing w:val="-1"/>
        </w:rPr>
        <w:t>a</w:t>
      </w:r>
      <w:r>
        <w:rPr/>
        <w:t xml:space="preserve">d to no </w:t>
      </w:r>
      <w:r>
        <w:rPr>
          <w:spacing w:val="1"/>
        </w:rPr>
        <w:t>i</w:t>
      </w:r>
      <w:r>
        <w:rPr/>
        <w:t>nte</w:t>
      </w:r>
      <w:r>
        <w:rPr>
          <w:spacing w:val="-1"/>
        </w:rPr>
        <w:t>r</w:t>
      </w:r>
      <w:r>
        <w:rPr/>
        <w:t>v</w:t>
      </w:r>
      <w:r>
        <w:rPr>
          <w:spacing w:val="-1"/>
        </w:rPr>
        <w:t>e</w:t>
      </w:r>
      <w:r>
        <w:rPr/>
        <w:t>nt</w:t>
      </w:r>
      <w:r>
        <w:rPr>
          <w:spacing w:val="1"/>
        </w:rPr>
        <w:t>i</w:t>
      </w:r>
      <w:r>
        <w:rPr/>
        <w:t xml:space="preserve">on. </w:t>
      </w:r>
    </w:p>
    <w:p>
      <w:pPr>
        <w:pStyle w:val="BodyA"/>
        <w:widowControl w:val="false"/>
        <w:spacing w:lineRule="auto" w:line="240" w:before="16" w:after="0"/>
        <w:ind w:left="100" w:hanging="0"/>
        <w:rPr>
          <w:rFonts w:eastAsia="Times New Roman" w:cs="Times New Roman"/>
        </w:rPr>
      </w:pPr>
      <w:r>
        <w:rPr>
          <w:rFonts w:eastAsia="Times New Roman" w:cs="Times New Roman"/>
        </w:rPr>
      </w:r>
    </w:p>
    <w:p>
      <w:pPr>
        <w:pStyle w:val="BodyA"/>
        <w:widowControl w:val="false"/>
        <w:spacing w:lineRule="auto" w:line="240" w:before="16" w:after="0"/>
        <w:ind w:left="100" w:hanging="0"/>
        <w:rPr>
          <w:rFonts w:eastAsia="Times New Roman" w:cs="Times New Roman"/>
        </w:rPr>
      </w:pPr>
      <w:r>
        <w:rPr/>
        <w:t>in</w:t>
      </w:r>
      <w:r>
        <w:rPr>
          <w:spacing w:val="1"/>
        </w:rPr>
        <w:t>t</w:t>
      </w:r>
      <w:r>
        <w:rPr/>
        <w:t>p</w:t>
      </w:r>
      <w:r>
        <w:rPr>
          <w:spacing w:val="-1"/>
        </w:rPr>
        <w:t>r#</w:t>
      </w:r>
      <w:r>
        <w:rPr/>
        <w:t xml:space="preserve">             </w:t>
      </w:r>
      <w:r>
        <w:rPr>
          <w:spacing w:val="26"/>
        </w:rPr>
        <w:t xml:space="preserve"> </w:t>
      </w:r>
      <w:r>
        <w:rPr/>
        <w:t>(option</w:t>
      </w:r>
      <w:r>
        <w:rPr>
          <w:spacing w:val="-1"/>
        </w:rPr>
        <w:t>a</w:t>
      </w:r>
      <w:r>
        <w:rPr/>
        <w:t>l, d</w:t>
      </w:r>
      <w:r>
        <w:rPr>
          <w:spacing w:val="-1"/>
        </w:rPr>
        <w:t>e</w:t>
      </w:r>
      <w:r>
        <w:rPr/>
        <w:t>f</w:t>
      </w:r>
      <w:r>
        <w:rPr>
          <w:spacing w:val="-2"/>
        </w:rPr>
        <w:t>a</w:t>
      </w:r>
      <w:r>
        <w:rPr/>
        <w:t>ul</w:t>
      </w:r>
      <w:r>
        <w:rPr>
          <w:spacing w:val="1"/>
        </w:rPr>
        <w:t>t</w:t>
      </w:r>
      <w:r>
        <w:rPr>
          <w:spacing w:val="-1"/>
        </w:rPr>
        <w:t>=</w:t>
      </w:r>
      <w:r>
        <w:rPr/>
        <w:t>1)</w:t>
      </w:r>
    </w:p>
    <w:p>
      <w:pPr>
        <w:pStyle w:val="BodyA"/>
        <w:widowControl w:val="false"/>
        <w:tabs>
          <w:tab w:val="clear" w:pos="720"/>
          <w:tab w:val="left" w:pos="196" w:leader="none"/>
          <w:tab w:val="left" w:pos="556" w:leader="none"/>
        </w:tabs>
        <w:spacing w:lineRule="auto" w:line="240" w:before="16" w:after="0"/>
        <w:ind w:left="556" w:right="71" w:hanging="0"/>
        <w:rPr>
          <w:rFonts w:eastAsia="Times New Roman" w:cs="Times New Roman"/>
        </w:rPr>
      </w:pPr>
      <w:r>
        <w:rPr>
          <w:spacing w:val="2"/>
        </w:rPr>
        <w:tab/>
        <w:t>p</w:t>
      </w:r>
      <w:r>
        <w:rPr/>
        <w:t>rob</w:t>
      </w:r>
      <w:r>
        <w:rPr>
          <w:spacing w:val="-2"/>
        </w:rPr>
        <w:t>a</w:t>
      </w:r>
      <w:r>
        <w:rPr/>
        <w:t>bi</w:t>
      </w:r>
      <w:r>
        <w:rPr>
          <w:spacing w:val="1"/>
        </w:rPr>
        <w:t>l</w:t>
      </w:r>
      <w:r>
        <w:rPr/>
        <w:t>i</w:t>
      </w:r>
      <w:r>
        <w:rPr>
          <w:spacing w:val="3"/>
        </w:rPr>
        <w:t>t</w:t>
      </w:r>
      <w:r>
        <w:rPr/>
        <w:t>y</w:t>
      </w:r>
      <w:r>
        <w:rPr>
          <w:spacing w:val="-2"/>
        </w:rPr>
        <w:t xml:space="preserve"> </w:t>
      </w:r>
      <w:r>
        <w:rPr/>
        <w:t>that the inte</w:t>
      </w:r>
      <w:r>
        <w:rPr>
          <w:spacing w:val="-1"/>
        </w:rPr>
        <w:t>r</w:t>
      </w:r>
      <w:r>
        <w:rPr/>
        <w:t>v</w:t>
      </w:r>
      <w:r>
        <w:rPr>
          <w:spacing w:val="-1"/>
        </w:rPr>
        <w:t>e</w:t>
      </w:r>
      <w:r>
        <w:rPr/>
        <w:t>nt</w:t>
      </w:r>
      <w:r>
        <w:rPr>
          <w:spacing w:val="1"/>
        </w:rPr>
        <w:t>i</w:t>
      </w:r>
      <w:r>
        <w:rPr/>
        <w:t>on o</w:t>
      </w:r>
      <w:r>
        <w:rPr>
          <w:spacing w:val="-1"/>
        </w:rPr>
        <w:t>c</w:t>
      </w:r>
      <w:r>
        <w:rPr>
          <w:spacing w:val="1"/>
        </w:rPr>
        <w:t>c</w:t>
      </w:r>
      <w:r>
        <w:rPr/>
        <w:t>u</w:t>
      </w:r>
      <w:r>
        <w:rPr>
          <w:spacing w:val="-1"/>
        </w:rPr>
        <w:t>r</w:t>
      </w:r>
      <w:r>
        <w:rPr/>
        <w:t>s.  The</w:t>
      </w:r>
      <w:r>
        <w:rPr>
          <w:spacing w:val="-1"/>
        </w:rPr>
        <w:t xml:space="preserve"> </w:t>
      </w:r>
      <w:r>
        <w:rPr/>
        <w:t>d</w:t>
      </w:r>
      <w:r>
        <w:rPr>
          <w:spacing w:val="-1"/>
        </w:rPr>
        <w:t>e</w:t>
      </w:r>
      <w:r>
        <w:rPr>
          <w:spacing w:val="1"/>
        </w:rPr>
        <w:t>f</w:t>
      </w:r>
      <w:r>
        <w:rPr>
          <w:spacing w:val="-1"/>
        </w:rPr>
        <w:t>a</w:t>
      </w:r>
      <w:r>
        <w:rPr/>
        <w:t>ult</w:t>
      </w:r>
      <w:r>
        <w:rPr>
          <w:spacing w:val="1"/>
        </w:rPr>
        <w:t xml:space="preserve"> </w:t>
      </w:r>
      <w:r>
        <w:rPr/>
        <w:t>is 1, whi</w:t>
      </w:r>
      <w:r>
        <w:rPr>
          <w:spacing w:val="-1"/>
        </w:rPr>
        <w:t>c</w:t>
      </w:r>
      <w:r>
        <w:rPr/>
        <w:t>h will</w:t>
      </w:r>
      <w:r>
        <w:rPr>
          <w:spacing w:val="1"/>
        </w:rPr>
        <w:t xml:space="preserve"> </w:t>
      </w:r>
      <w:r>
        <w:rPr/>
        <w:t>le</w:t>
      </w:r>
      <w:r>
        <w:rPr>
          <w:spacing w:val="-1"/>
        </w:rPr>
        <w:t>a</w:t>
      </w:r>
      <w:r>
        <w:rPr/>
        <w:t>d to alw</w:t>
      </w:r>
      <w:r>
        <w:rPr>
          <w:spacing w:val="3"/>
        </w:rPr>
        <w:t>a</w:t>
      </w:r>
      <w:r>
        <w:rPr>
          <w:spacing w:val="-5"/>
        </w:rPr>
        <w:t>y</w:t>
      </w:r>
      <w:r>
        <w:rPr/>
        <w:t>s</w:t>
      </w:r>
      <w:r>
        <w:rPr>
          <w:spacing w:val="2"/>
        </w:rPr>
        <w:t xml:space="preserve"> </w:t>
      </w:r>
      <w:r>
        <w:rPr/>
        <w:t>in</w:t>
      </w:r>
      <w:r>
        <w:rPr>
          <w:spacing w:val="1"/>
        </w:rPr>
        <w:t>t</w:t>
      </w:r>
      <w:r>
        <w:rPr>
          <w:spacing w:val="-1"/>
        </w:rPr>
        <w:t>e</w:t>
      </w:r>
      <w:r>
        <w:rPr/>
        <w:t>rv</w:t>
      </w:r>
      <w:r>
        <w:rPr>
          <w:spacing w:val="-2"/>
        </w:rPr>
        <w:t>e</w:t>
      </w:r>
      <w:r>
        <w:rPr/>
        <w:t xml:space="preserve">ning </w:t>
        <w:tab/>
        <w:t>wh</w:t>
      </w:r>
      <w:r>
        <w:rPr>
          <w:spacing w:val="-1"/>
        </w:rPr>
        <w:t>e</w:t>
      </w:r>
      <w:r>
        <w:rPr/>
        <w:t>n oth</w:t>
      </w:r>
      <w:r>
        <w:rPr>
          <w:spacing w:val="2"/>
        </w:rPr>
        <w:t>e</w:t>
      </w:r>
      <w:r>
        <w:rPr/>
        <w:t>r condi</w:t>
      </w:r>
      <w:r>
        <w:rPr>
          <w:spacing w:val="1"/>
        </w:rPr>
        <w:t>t</w:t>
      </w:r>
      <w:r>
        <w:rPr/>
        <w:t>ions a</w:t>
      </w:r>
      <w:r>
        <w:rPr>
          <w:spacing w:val="-1"/>
        </w:rPr>
        <w:t>r</w:t>
      </w:r>
      <w:r>
        <w:rPr/>
        <w:t>e</w:t>
      </w:r>
      <w:r>
        <w:rPr>
          <w:spacing w:val="-1"/>
        </w:rPr>
        <w:t xml:space="preserve"> </w:t>
      </w:r>
      <w:r>
        <w:rPr/>
        <w:t>met.</w:t>
      </w:r>
    </w:p>
    <w:p>
      <w:pPr>
        <w:pStyle w:val="BodyA"/>
        <w:widowControl w:val="false"/>
        <w:spacing w:lineRule="auto" w:line="240" w:before="16" w:after="0"/>
        <w:rPr>
          <w:rFonts w:eastAsia="Times New Roman" w:cs="Times New Roman"/>
        </w:rPr>
      </w:pPr>
      <w:r>
        <w:rPr>
          <w:rFonts w:eastAsia="Times New Roman" w:cs="Times New Roman"/>
        </w:rPr>
      </w:r>
    </w:p>
    <w:p>
      <w:pPr>
        <w:pStyle w:val="BodyA"/>
        <w:widowControl w:val="false"/>
        <w:spacing w:lineRule="auto" w:line="240" w:before="16" w:after="0"/>
        <w:ind w:left="100" w:right="3512" w:hanging="0"/>
        <w:rPr>
          <w:rFonts w:eastAsia="Times New Roman" w:cs="Times New Roman"/>
        </w:rPr>
      </w:pPr>
      <w:r>
        <w:rPr/>
        <w:t>in</w:t>
      </w:r>
      <w:r>
        <w:rPr>
          <w:spacing w:val="1"/>
        </w:rPr>
        <w:t>t</w:t>
      </w:r>
      <w:r>
        <w:rPr/>
        <w:t>m</w:t>
      </w:r>
      <w:r>
        <w:rPr>
          <w:spacing w:val="1"/>
        </w:rPr>
        <w:t>i</w:t>
      </w:r>
      <w:r>
        <w:rPr/>
        <w:t xml:space="preserve">n#        </w:t>
      </w:r>
      <w:r>
        <w:rPr>
          <w:spacing w:val="18"/>
        </w:rPr>
        <w:t xml:space="preserve"> </w:t>
      </w:r>
      <w:r>
        <w:rPr/>
        <w:t>(</w:t>
      </w:r>
      <w:r>
        <w:rPr>
          <w:spacing w:val="-1"/>
        </w:rPr>
        <w:t>re</w:t>
      </w:r>
      <w:r>
        <w:rPr/>
        <w:t>quir</w:t>
      </w:r>
      <w:r>
        <w:rPr>
          <w:spacing w:val="-1"/>
        </w:rPr>
        <w:t>e</w:t>
      </w:r>
      <w:r>
        <w:rPr/>
        <w:t>d</w:t>
      </w:r>
      <w:r>
        <w:rPr>
          <w:spacing w:val="2"/>
        </w:rPr>
        <w:t xml:space="preserve"> </w:t>
      </w:r>
      <w:r>
        <w:rPr/>
        <w:t>for</w:t>
      </w:r>
      <w:r>
        <w:rPr>
          <w:spacing w:val="-1"/>
        </w:rPr>
        <w:t xml:space="preserve"> </w:t>
      </w:r>
      <w:r>
        <w:rPr/>
        <w:t xml:space="preserve">inttype 2) </w:t>
      </w:r>
    </w:p>
    <w:p>
      <w:pPr>
        <w:pStyle w:val="BodyA"/>
        <w:widowControl w:val="false"/>
        <w:spacing w:lineRule="auto" w:line="240" w:before="16" w:after="0"/>
        <w:ind w:left="100" w:right="3512" w:hanging="0"/>
        <w:rPr>
          <w:rFonts w:eastAsia="Times New Roman" w:cs="Times New Roman"/>
        </w:rPr>
      </w:pPr>
      <w:r>
        <w:rPr/>
        <w:t>in</w:t>
      </w:r>
      <w:r>
        <w:rPr>
          <w:spacing w:val="1"/>
        </w:rPr>
        <w:t>t</w:t>
      </w:r>
      <w:r>
        <w:rPr/>
        <w:t>ma</w:t>
      </w:r>
      <w:r>
        <w:rPr>
          <w:spacing w:val="2"/>
        </w:rPr>
        <w:t>x#</w:t>
      </w:r>
      <w:r>
        <w:rPr/>
        <w:t xml:space="preserve">         (</w:t>
      </w:r>
      <w:r>
        <w:rPr>
          <w:spacing w:val="-1"/>
        </w:rPr>
        <w:t>re</w:t>
      </w:r>
      <w:r>
        <w:rPr/>
        <w:t>quir</w:t>
      </w:r>
      <w:r>
        <w:rPr>
          <w:spacing w:val="-1"/>
        </w:rPr>
        <w:t>e</w:t>
      </w:r>
      <w:r>
        <w:rPr/>
        <w:t>d</w:t>
      </w:r>
      <w:r>
        <w:rPr>
          <w:spacing w:val="2"/>
        </w:rPr>
        <w:t xml:space="preserve"> </w:t>
      </w:r>
      <w:r>
        <w:rPr/>
        <w:t>for</w:t>
      </w:r>
      <w:r>
        <w:rPr>
          <w:spacing w:val="-1"/>
        </w:rPr>
        <w:t xml:space="preserve"> </w:t>
      </w:r>
      <w:r>
        <w:rPr/>
        <w:t xml:space="preserve">inttype 2) </w:t>
      </w:r>
    </w:p>
    <w:p>
      <w:pPr>
        <w:pStyle w:val="BodyA"/>
        <w:widowControl w:val="false"/>
        <w:spacing w:lineRule="auto" w:line="240" w:before="16" w:after="0"/>
        <w:ind w:left="720" w:hanging="0"/>
        <w:rPr>
          <w:rFonts w:eastAsia="Times New Roman" w:cs="Times New Roman"/>
        </w:rPr>
      </w:pPr>
      <w:r>
        <w:rPr>
          <w:spacing w:val="-1"/>
        </w:rPr>
        <w:t>F</w:t>
      </w:r>
      <w:r>
        <w:rPr/>
        <w:t>or</w:t>
      </w:r>
      <w:r>
        <w:rPr>
          <w:spacing w:val="-1"/>
        </w:rPr>
        <w:t xml:space="preserve"> </w:t>
      </w:r>
      <w:r>
        <w:rPr/>
        <w:t>inttype#=</w:t>
      </w:r>
      <w:r>
        <w:rPr>
          <w:spacing w:val="-1"/>
        </w:rPr>
        <w:t xml:space="preserve"> </w:t>
      </w:r>
      <w:r>
        <w:rPr/>
        <w:t>2, the user assigns the threshold value to intmin# if the goal is to maintain treatment values under intervention above the threshold.  The</w:t>
      </w:r>
      <w:r>
        <w:rPr>
          <w:spacing w:val="-1"/>
        </w:rPr>
        <w:t xml:space="preserve"> </w:t>
      </w:r>
      <w:r>
        <w:rPr/>
        <w:t>in</w:t>
      </w:r>
      <w:r>
        <w:rPr>
          <w:spacing w:val="1"/>
        </w:rPr>
        <w:t>t</w:t>
      </w:r>
      <w:r>
        <w:rPr/>
        <w:t>ma</w:t>
      </w:r>
      <w:r>
        <w:rPr>
          <w:spacing w:val="-1"/>
        </w:rPr>
        <w:t>x#</w:t>
      </w:r>
      <w:r>
        <w:rPr>
          <w:spacing w:val="1"/>
        </w:rPr>
        <w:t xml:space="preserve"> </w:t>
      </w:r>
      <w:r>
        <w:rPr>
          <w:lang w:val="fr-FR"/>
        </w:rPr>
        <w:t>is pa</w:t>
      </w:r>
      <w:r>
        <w:rPr>
          <w:spacing w:val="-1"/>
        </w:rPr>
        <w:t>ra</w:t>
      </w:r>
      <w:r>
        <w:rPr/>
        <w:t>l</w:t>
      </w:r>
      <w:r>
        <w:rPr>
          <w:spacing w:val="1"/>
        </w:rPr>
        <w:t>l</w:t>
      </w:r>
      <w:r>
        <w:rPr>
          <w:spacing w:val="-1"/>
        </w:rPr>
        <w:t>e</w:t>
      </w:r>
      <w:r>
        <w:rPr/>
        <w:t xml:space="preserve">l </w:t>
      </w:r>
      <w:r>
        <w:rPr>
          <w:spacing w:val="1"/>
        </w:rPr>
        <w:t>t</w:t>
      </w:r>
      <w:r>
        <w:rPr/>
        <w:t>o in</w:t>
      </w:r>
      <w:r>
        <w:rPr>
          <w:spacing w:val="1"/>
        </w:rPr>
        <w:t>t</w:t>
      </w:r>
      <w:r>
        <w:rPr>
          <w:spacing w:val="2"/>
        </w:rPr>
        <w:t>m</w:t>
      </w:r>
      <w:r>
        <w:rPr/>
        <w:t>in#</w:t>
      </w:r>
      <w:r>
        <w:rPr>
          <w:spacing w:val="1"/>
        </w:rPr>
        <w:t xml:space="preserve"> </w:t>
      </w:r>
      <w:r>
        <w:rPr/>
        <w:t>but sets a m</w:t>
      </w:r>
      <w:r>
        <w:rPr>
          <w:spacing w:val="-1"/>
        </w:rPr>
        <w:t>a</w:t>
      </w:r>
      <w:r>
        <w:rPr>
          <w:spacing w:val="2"/>
        </w:rPr>
        <w:t>x</w:t>
      </w:r>
      <w:r>
        <w:rPr/>
        <w:t>i</w:t>
      </w:r>
      <w:r>
        <w:rPr>
          <w:spacing w:val="1"/>
        </w:rPr>
        <w:t>m</w:t>
      </w:r>
      <w:r>
        <w:rPr/>
        <w:t xml:space="preserve">um </w:t>
      </w:r>
      <w:r>
        <w:rPr>
          <w:spacing w:val="-3"/>
        </w:rPr>
        <w:t>r</w:t>
      </w:r>
      <w:r>
        <w:rPr>
          <w:spacing w:val="-1"/>
        </w:rPr>
        <w:t>a</w:t>
      </w:r>
      <w:r>
        <w:rPr/>
        <w:t>ther</w:t>
      </w:r>
      <w:r>
        <w:rPr>
          <w:spacing w:val="-1"/>
        </w:rPr>
        <w:t xml:space="preserve"> </w:t>
      </w:r>
      <w:r>
        <w:rPr/>
        <w:t>than a m</w:t>
      </w:r>
      <w:r>
        <w:rPr>
          <w:spacing w:val="1"/>
        </w:rPr>
        <w:t>i</w:t>
      </w:r>
      <w:r>
        <w:rPr/>
        <w:t>ni</w:t>
      </w:r>
      <w:r>
        <w:rPr>
          <w:spacing w:val="1"/>
        </w:rPr>
        <w:t>m</w:t>
      </w:r>
      <w:r>
        <w:rPr/>
        <w:t xml:space="preserve">um. Both intmin# and intmax# may be specified to maintain treatment values under intervention within some range (e.g. eat at least 1 serving of fish but no more than 3 servings of fish per week) </w:t>
      </w:r>
    </w:p>
    <w:p>
      <w:pPr>
        <w:pStyle w:val="BodyA"/>
        <w:widowControl w:val="false"/>
        <w:spacing w:lineRule="auto" w:line="240" w:before="16" w:after="0"/>
        <w:ind w:left="220" w:hanging="0"/>
        <w:rPr>
          <w:rFonts w:eastAsia="Times New Roman" w:cs="Times New Roman"/>
        </w:rPr>
      </w:pPr>
      <w:r>
        <w:rPr>
          <w:rFonts w:eastAsia="Times New Roman" w:cs="Times New Roman"/>
        </w:rPr>
      </w:r>
    </w:p>
    <w:p>
      <w:pPr>
        <w:pStyle w:val="BodyA"/>
        <w:widowControl w:val="false"/>
        <w:spacing w:lineRule="auto" w:line="240" w:before="16" w:after="0"/>
        <w:ind w:left="100" w:right="3512" w:hanging="0"/>
        <w:rPr>
          <w:rFonts w:eastAsia="Times New Roman" w:cs="Times New Roman"/>
        </w:rPr>
      </w:pPr>
      <w:r>
        <w:rPr/>
        <w:t>in</w:t>
      </w:r>
      <w:r>
        <w:rPr>
          <w:spacing w:val="1"/>
        </w:rPr>
        <w:t>t</w:t>
      </w:r>
      <w:r>
        <w:rPr>
          <w:spacing w:val="-1"/>
        </w:rPr>
        <w:t>c</w:t>
      </w:r>
      <w:r>
        <w:rPr/>
        <w:t>h</w:t>
      </w:r>
      <w:r>
        <w:rPr>
          <w:spacing w:val="-2"/>
        </w:rPr>
        <w:t>g#</w:t>
      </w:r>
      <w:r>
        <w:rPr/>
        <w:t xml:space="preserve">          (</w:t>
      </w:r>
      <w:r>
        <w:rPr>
          <w:spacing w:val="-1"/>
        </w:rPr>
        <w:t>re</w:t>
      </w:r>
      <w:r>
        <w:rPr/>
        <w:t>quir</w:t>
      </w:r>
      <w:r>
        <w:rPr>
          <w:spacing w:val="-1"/>
        </w:rPr>
        <w:t>e</w:t>
      </w:r>
      <w:r>
        <w:rPr/>
        <w:t>d</w:t>
      </w:r>
      <w:r>
        <w:rPr>
          <w:spacing w:val="2"/>
        </w:rPr>
        <w:t xml:space="preserve"> </w:t>
      </w:r>
      <w:r>
        <w:rPr/>
        <w:t>for</w:t>
      </w:r>
      <w:r>
        <w:rPr>
          <w:spacing w:val="-1"/>
        </w:rPr>
        <w:t xml:space="preserve"> </w:t>
      </w:r>
      <w:r>
        <w:rPr/>
        <w:t xml:space="preserve">inttype 3) </w:t>
      </w:r>
    </w:p>
    <w:p>
      <w:pPr>
        <w:pStyle w:val="BodyA"/>
        <w:widowControl w:val="false"/>
        <w:spacing w:lineRule="auto" w:line="240" w:before="16" w:after="0"/>
        <w:ind w:left="720" w:hanging="0"/>
        <w:rPr>
          <w:rFonts w:eastAsia="Times New Roman" w:cs="Times New Roman"/>
        </w:rPr>
      </w:pPr>
      <w:r>
        <w:rPr>
          <w:spacing w:val="-1"/>
        </w:rPr>
        <w:t>F</w:t>
      </w:r>
      <w:r>
        <w:rPr/>
        <w:t>i</w:t>
      </w:r>
      <w:r>
        <w:rPr>
          <w:spacing w:val="3"/>
        </w:rPr>
        <w:t>x</w:t>
      </w:r>
      <w:r>
        <w:rPr>
          <w:spacing w:val="-1"/>
        </w:rPr>
        <w:t>e</w:t>
      </w:r>
      <w:r>
        <w:rPr/>
        <w:t xml:space="preserve">d </w:t>
      </w:r>
      <w:r>
        <w:rPr>
          <w:spacing w:val="-1"/>
        </w:rPr>
        <w:t>a</w:t>
      </w:r>
      <w:r>
        <w:rPr/>
        <w:t>mount</w:t>
      </w:r>
      <w:r>
        <w:rPr>
          <w:spacing w:val="1"/>
        </w:rPr>
        <w:t xml:space="preserve"> </w:t>
      </w:r>
      <w:r>
        <w:rPr/>
        <w:t xml:space="preserve">that is </w:t>
      </w:r>
      <w:r>
        <w:rPr>
          <w:spacing w:val="-1"/>
        </w:rPr>
        <w:t>a</w:t>
      </w:r>
      <w:r>
        <w:rPr/>
        <w:t>dd</w:t>
      </w:r>
      <w:r>
        <w:rPr>
          <w:spacing w:val="-1"/>
        </w:rPr>
        <w:t>e</w:t>
      </w:r>
      <w:r>
        <w:rPr/>
        <w:t>d to</w:t>
      </w:r>
      <w:r>
        <w:rPr>
          <w:spacing w:val="3"/>
        </w:rPr>
        <w:t xml:space="preserve"> </w:t>
      </w:r>
      <w:r>
        <w:rPr/>
        <w:t>in</w:t>
      </w:r>
      <w:r>
        <w:rPr>
          <w:spacing w:val="1"/>
        </w:rPr>
        <w:t>t</w:t>
      </w:r>
      <w:r>
        <w:rPr>
          <w:spacing w:val="-1"/>
        </w:rPr>
        <w:t>v</w:t>
      </w:r>
      <w:r>
        <w:rPr/>
        <w:t xml:space="preserve">ar#.  </w:t>
      </w:r>
    </w:p>
    <w:p>
      <w:pPr>
        <w:pStyle w:val="BodyA"/>
        <w:widowControl w:val="false"/>
        <w:spacing w:lineRule="auto" w:line="240" w:before="16" w:after="0"/>
        <w:ind w:left="100" w:right="3512" w:hanging="0"/>
        <w:rPr>
          <w:rFonts w:eastAsia="Times New Roman" w:cs="Times New Roman"/>
        </w:rPr>
      </w:pPr>
      <w:r>
        <w:rPr>
          <w:rFonts w:eastAsia="Times New Roman" w:cs="Times New Roman"/>
        </w:rPr>
      </w:r>
    </w:p>
    <w:p>
      <w:pPr>
        <w:pStyle w:val="BodyA"/>
        <w:widowControl w:val="false"/>
        <w:spacing w:lineRule="auto" w:line="240" w:before="16" w:after="0"/>
        <w:ind w:left="100" w:right="3512" w:hanging="0"/>
        <w:rPr>
          <w:rFonts w:eastAsia="Times New Roman" w:cs="Times New Roman"/>
        </w:rPr>
      </w:pPr>
      <w:r>
        <w:rPr/>
        <w:t>in</w:t>
      </w:r>
      <w:r>
        <w:rPr>
          <w:spacing w:val="1"/>
        </w:rPr>
        <w:t>t</w:t>
      </w:r>
      <w:r>
        <w:rPr/>
        <w:t>v</w:t>
      </w:r>
      <w:r>
        <w:rPr>
          <w:spacing w:val="-1"/>
        </w:rPr>
        <w:t>a</w:t>
      </w:r>
      <w:r>
        <w:rPr/>
        <w:t>lue#       (</w:t>
      </w:r>
      <w:r>
        <w:rPr>
          <w:spacing w:val="-1"/>
        </w:rPr>
        <w:t>re</w:t>
      </w:r>
      <w:r>
        <w:rPr/>
        <w:t>quir</w:t>
      </w:r>
      <w:r>
        <w:rPr>
          <w:spacing w:val="-1"/>
        </w:rPr>
        <w:t>e</w:t>
      </w:r>
      <w:r>
        <w:rPr/>
        <w:t>d</w:t>
      </w:r>
      <w:r>
        <w:rPr>
          <w:spacing w:val="2"/>
        </w:rPr>
        <w:t xml:space="preserve"> </w:t>
      </w:r>
      <w:r>
        <w:rPr/>
        <w:t>for</w:t>
      </w:r>
      <w:r>
        <w:rPr>
          <w:spacing w:val="-1"/>
        </w:rPr>
        <w:t xml:space="preserve"> </w:t>
      </w:r>
      <w:r>
        <w:rPr/>
        <w:t>inttype 1 in</w:t>
      </w:r>
      <w:r>
        <w:rPr>
          <w:spacing w:val="1"/>
        </w:rPr>
        <w:t>t</w:t>
      </w:r>
      <w:r>
        <w:rPr>
          <w:spacing w:val="-1"/>
        </w:rPr>
        <w:t>e</w:t>
      </w:r>
      <w:r>
        <w:rPr>
          <w:spacing w:val="1"/>
        </w:rPr>
        <w:t>r</w:t>
      </w:r>
      <w:r>
        <w:rPr/>
        <w:t>v</w:t>
      </w:r>
      <w:r>
        <w:rPr>
          <w:spacing w:val="-1"/>
        </w:rPr>
        <w:t>e</w:t>
      </w:r>
      <w:r>
        <w:rPr/>
        <w:t>nt</w:t>
      </w:r>
      <w:r>
        <w:rPr>
          <w:spacing w:val="1"/>
        </w:rPr>
        <w:t>i</w:t>
      </w:r>
      <w:r>
        <w:rPr/>
        <w:t>ons)</w:t>
      </w:r>
    </w:p>
    <w:p>
      <w:pPr>
        <w:pStyle w:val="BodyA"/>
        <w:widowControl w:val="false"/>
        <w:spacing w:lineRule="auto" w:line="240" w:before="16" w:after="0"/>
        <w:ind w:left="720" w:hanging="0"/>
        <w:jc w:val="both"/>
        <w:rPr>
          <w:rFonts w:eastAsia="Times New Roman" w:cs="Times New Roman"/>
        </w:rPr>
      </w:pPr>
      <w:r>
        <w:rPr/>
        <w:t>Fi</w:t>
      </w:r>
      <w:r>
        <w:rPr>
          <w:spacing w:val="2"/>
        </w:rPr>
        <w:t>x</w:t>
      </w:r>
      <w:r>
        <w:rPr>
          <w:spacing w:val="-1"/>
        </w:rPr>
        <w:t>e</w:t>
      </w:r>
      <w:r>
        <w:rPr/>
        <w:t>d ta</w:t>
      </w:r>
      <w:r>
        <w:rPr>
          <w:spacing w:val="-1"/>
        </w:rPr>
        <w:t>r</w:t>
      </w:r>
      <w:r>
        <w:rPr/>
        <w:t>g</w:t>
      </w:r>
      <w:r>
        <w:rPr>
          <w:spacing w:val="-1"/>
        </w:rPr>
        <w:t>e</w:t>
      </w:r>
      <w:r>
        <w:rPr/>
        <w:t>t</w:t>
      </w:r>
      <w:r>
        <w:rPr>
          <w:spacing w:val="3"/>
        </w:rPr>
        <w:t xml:space="preserve"> </w:t>
      </w:r>
      <w:r>
        <w:rPr>
          <w:spacing w:val="-1"/>
        </w:rPr>
        <w:t>f</w:t>
      </w:r>
      <w:r>
        <w:rPr/>
        <w:t>or</w:t>
      </w:r>
      <w:r>
        <w:rPr>
          <w:spacing w:val="-1"/>
        </w:rPr>
        <w:t xml:space="preserve"> </w:t>
      </w:r>
      <w:r>
        <w:rPr/>
        <w:t>the v</w:t>
      </w:r>
      <w:r>
        <w:rPr>
          <w:spacing w:val="-1"/>
        </w:rPr>
        <w:t>a</w:t>
      </w:r>
      <w:r>
        <w:rPr>
          <w:lang w:val="fr-FR"/>
        </w:rPr>
        <w:t xml:space="preserve">lues </w:t>
      </w:r>
      <w:r>
        <w:rPr>
          <w:spacing w:val="2"/>
        </w:rPr>
        <w:t>o</w:t>
      </w:r>
      <w:r>
        <w:rPr/>
        <w:t>f</w:t>
      </w:r>
      <w:r>
        <w:rPr>
          <w:spacing w:val="2"/>
        </w:rPr>
        <w:t xml:space="preserve"> </w:t>
      </w:r>
      <w:r>
        <w:rPr/>
        <w:t>in</w:t>
      </w:r>
      <w:r>
        <w:rPr>
          <w:spacing w:val="1"/>
        </w:rPr>
        <w:t>t</w:t>
      </w:r>
      <w:r>
        <w:rPr>
          <w:spacing w:val="-1"/>
        </w:rPr>
        <w:t>v</w:t>
      </w:r>
      <w:r>
        <w:rPr/>
        <w:t xml:space="preserve">ar#.  There are several pre-defined interventions supported by the algorithm which are chosen using the inttype# macro parameter for # possibly ranging from 1,…4.   Here we describe some choices of inttype# that have been applied in the literature with references.  Other choices are more briefly summarized in Table 1. </w:t>
      </w:r>
    </w:p>
    <w:p>
      <w:pPr>
        <w:pStyle w:val="BodyA"/>
        <w:widowControl w:val="false"/>
        <w:spacing w:lineRule="auto" w:line="240" w:before="16" w:after="0"/>
        <w:rPr>
          <w:rFonts w:eastAsia="Times New Roman" w:cs="Times New Roman"/>
        </w:rPr>
      </w:pPr>
      <w:r>
        <w:rPr>
          <w:position w:val="-16"/>
        </w:rPr>
        <w:t xml:space="preserve">  </w:t>
      </w:r>
    </w:p>
    <w:p>
      <w:pPr>
        <w:pStyle w:val="BodyA"/>
        <w:widowControl w:val="false"/>
        <w:spacing w:lineRule="auto" w:line="240" w:before="0" w:after="0"/>
        <w:rPr>
          <w:rFonts w:eastAsia="Times New Roman" w:cs="Times New Roman"/>
        </w:rPr>
      </w:pPr>
      <w:r>
        <w:rPr>
          <w:rFonts w:eastAsia="Times New Roman" w:cs="Times New Roman"/>
        </w:rPr>
      </w:r>
    </w:p>
    <w:p>
      <w:pPr>
        <w:pStyle w:val="BodyA"/>
        <w:widowControl w:val="false"/>
        <w:spacing w:lineRule="auto" w:line="240" w:before="0" w:after="0"/>
        <w:ind w:left="220" w:hanging="0"/>
        <w:rPr>
          <w:b/>
          <w:b/>
        </w:rPr>
      </w:pPr>
      <w:r>
        <w:rPr>
          <w:b/>
        </w:rPr>
        <w:t>Table 3: Summary of intervention types</w:t>
      </w:r>
    </w:p>
    <w:p>
      <w:pPr>
        <w:pStyle w:val="BodyA"/>
        <w:widowControl w:val="false"/>
        <w:spacing w:lineRule="auto" w:line="240" w:before="0" w:after="0"/>
        <w:ind w:left="220" w:hanging="0"/>
        <w:rPr>
          <w:sz w:val="24"/>
          <w:szCs w:val="24"/>
        </w:rPr>
      </w:pPr>
      <w:r>
        <w:rPr>
          <w:sz w:val="24"/>
          <w:szCs w:val="24"/>
        </w:rPr>
      </w:r>
    </w:p>
    <w:tbl>
      <w:tblPr>
        <w:tblW w:w="9560" w:type="dxa"/>
        <w:jc w:val="left"/>
        <w:tblInd w:w="93" w:type="dxa"/>
        <w:tblLayout w:type="fixed"/>
        <w:tblCellMar>
          <w:top w:w="0" w:type="dxa"/>
          <w:left w:w="108" w:type="dxa"/>
          <w:bottom w:w="0" w:type="dxa"/>
          <w:right w:w="108" w:type="dxa"/>
        </w:tblCellMar>
        <w:tblLook w:firstRow="1" w:noVBand="1" w:lastRow="0" w:firstColumn="1" w:lastColumn="0" w:noHBand="0" w:val="04a0"/>
      </w:tblPr>
      <w:tblGrid>
        <w:gridCol w:w="1239"/>
        <w:gridCol w:w="2321"/>
        <w:gridCol w:w="3580"/>
        <w:gridCol w:w="2419"/>
      </w:tblGrid>
      <w:tr>
        <w:trPr>
          <w:trHeight w:val="1200" w:hRule="atLeast"/>
        </w:trPr>
        <w:tc>
          <w:tcPr>
            <w:tcW w:w="1239" w:type="dxa"/>
            <w:tcBorders>
              <w:top w:val="single" w:sz="4" w:space="0" w:color="000000"/>
              <w:bottom w:val="single" w:sz="4" w:space="0" w:color="000000"/>
            </w:tcBorders>
            <w:shd w:color="auto" w:fill="auto" w:val="clear"/>
            <w:vAlign w:val="center"/>
          </w:tcPr>
          <w:p>
            <w:pPr>
              <w:pStyle w:val="Normal"/>
              <w:widowControl w:val="false"/>
              <w:pBdr/>
              <w:jc w:val="center"/>
              <w:rPr>
                <w:rFonts w:ascii="Calibri" w:hAnsi="Calibri" w:eastAsia="Times New Roman"/>
                <w:b/>
                <w:b/>
                <w:bCs/>
                <w:color w:val="000000"/>
                <w:sz w:val="22"/>
                <w:szCs w:val="22"/>
              </w:rPr>
            </w:pPr>
            <w:r>
              <w:rPr>
                <w:rFonts w:eastAsia="Times New Roman" w:ascii="Calibri" w:hAnsi="Calibri"/>
                <w:b/>
                <w:bCs/>
                <w:color w:val="000000"/>
                <w:sz w:val="22"/>
                <w:szCs w:val="22"/>
              </w:rPr>
              <w:t>inttype</w:t>
            </w:r>
          </w:p>
        </w:tc>
        <w:tc>
          <w:tcPr>
            <w:tcW w:w="2321" w:type="dxa"/>
            <w:tcBorders>
              <w:top w:val="single" w:sz="4" w:space="0" w:color="000000"/>
              <w:bottom w:val="single" w:sz="4" w:space="0" w:color="000000"/>
            </w:tcBorders>
            <w:shd w:color="auto" w:fill="auto" w:val="clear"/>
            <w:vAlign w:val="center"/>
          </w:tcPr>
          <w:p>
            <w:pPr>
              <w:pStyle w:val="Normal"/>
              <w:widowControl w:val="false"/>
              <w:pBdr/>
              <w:rPr>
                <w:rFonts w:ascii="Calibri" w:hAnsi="Calibri" w:eastAsia="Times New Roman"/>
                <w:b/>
                <w:b/>
                <w:bCs/>
                <w:color w:val="000000"/>
                <w:sz w:val="22"/>
                <w:szCs w:val="22"/>
              </w:rPr>
            </w:pPr>
            <w:r>
              <w:rPr>
                <w:rFonts w:eastAsia="Times New Roman" w:ascii="Calibri" w:hAnsi="Calibri"/>
                <w:b/>
                <w:bCs/>
                <w:color w:val="000000"/>
                <w:sz w:val="22"/>
                <w:szCs w:val="22"/>
              </w:rPr>
              <w:t>Description</w:t>
            </w:r>
          </w:p>
        </w:tc>
        <w:tc>
          <w:tcPr>
            <w:tcW w:w="3580" w:type="dxa"/>
            <w:tcBorders>
              <w:top w:val="single" w:sz="4" w:space="0" w:color="000000"/>
              <w:bottom w:val="single" w:sz="4" w:space="0" w:color="000000"/>
            </w:tcBorders>
            <w:shd w:color="auto" w:fill="auto" w:val="clear"/>
            <w:vAlign w:val="center"/>
          </w:tcPr>
          <w:p>
            <w:pPr>
              <w:pStyle w:val="Normal"/>
              <w:widowControl w:val="false"/>
              <w:pBdr/>
              <w:rPr>
                <w:rFonts w:ascii="Calibri" w:hAnsi="Calibri" w:eastAsia="Times New Roman"/>
                <w:b/>
                <w:b/>
                <w:bCs/>
                <w:color w:val="000000"/>
                <w:sz w:val="22"/>
                <w:szCs w:val="22"/>
              </w:rPr>
            </w:pPr>
            <w:r>
              <w:rPr>
                <w:rFonts w:eastAsia="Times New Roman" w:ascii="Calibri" w:hAnsi="Calibri"/>
                <w:b/>
                <w:bCs/>
                <w:color w:val="000000"/>
                <w:sz w:val="22"/>
                <w:szCs w:val="22"/>
              </w:rPr>
              <w:t>Action</w:t>
            </w:r>
          </w:p>
        </w:tc>
        <w:tc>
          <w:tcPr>
            <w:tcW w:w="2419" w:type="dxa"/>
            <w:tcBorders>
              <w:top w:val="single" w:sz="4" w:space="0" w:color="000000"/>
              <w:bottom w:val="single" w:sz="4" w:space="0" w:color="000000"/>
            </w:tcBorders>
            <w:shd w:color="auto" w:fill="auto" w:val="clear"/>
            <w:vAlign w:val="center"/>
          </w:tcPr>
          <w:p>
            <w:pPr>
              <w:pStyle w:val="Normal"/>
              <w:widowControl w:val="false"/>
              <w:pBdr/>
              <w:rPr>
                <w:rFonts w:ascii="Calibri" w:hAnsi="Calibri" w:eastAsia="Times New Roman"/>
                <w:b/>
                <w:b/>
                <w:bCs/>
                <w:color w:val="000000"/>
                <w:sz w:val="22"/>
                <w:szCs w:val="22"/>
              </w:rPr>
            </w:pPr>
            <w:r>
              <w:rPr>
                <w:rFonts w:eastAsia="Times New Roman" w:ascii="Calibri" w:hAnsi="Calibri"/>
                <w:b/>
                <w:bCs/>
                <w:color w:val="000000"/>
                <w:sz w:val="22"/>
                <w:szCs w:val="22"/>
              </w:rPr>
              <w:t>Required additional parameters</w:t>
            </w:r>
          </w:p>
        </w:tc>
      </w:tr>
      <w:tr>
        <w:trPr>
          <w:trHeight w:val="647" w:hRule="atLeast"/>
        </w:trPr>
        <w:tc>
          <w:tcPr>
            <w:tcW w:w="1239" w:type="dxa"/>
            <w:tcBorders>
              <w:bottom w:val="single" w:sz="4" w:space="0" w:color="000000"/>
            </w:tcBorders>
            <w:shd w:color="auto" w:fill="auto" w:val="clear"/>
          </w:tcPr>
          <w:p>
            <w:pPr>
              <w:pStyle w:val="Normal"/>
              <w:widowControl w:val="false"/>
              <w:pBdr/>
              <w:rPr>
                <w:rFonts w:ascii="Calibri" w:hAnsi="Calibri" w:eastAsia="Times New Roman"/>
                <w:b/>
                <w:b/>
                <w:bCs/>
                <w:color w:val="000000"/>
                <w:sz w:val="22"/>
                <w:szCs w:val="22"/>
              </w:rPr>
            </w:pPr>
            <w:r>
              <w:rPr>
                <w:rFonts w:eastAsia="Times New Roman" w:ascii="Calibri" w:hAnsi="Calibri"/>
                <w:b/>
                <w:bCs/>
                <w:color w:val="000000"/>
                <w:sz w:val="22"/>
                <w:szCs w:val="22"/>
              </w:rPr>
              <w:t>1</w:t>
            </w:r>
          </w:p>
        </w:tc>
        <w:tc>
          <w:tcPr>
            <w:tcW w:w="2321" w:type="dxa"/>
            <w:tcBorders>
              <w:bottom w:val="single" w:sz="4" w:space="0" w:color="000000"/>
            </w:tcBorders>
            <w:shd w:color="auto" w:fill="auto" w:val="clear"/>
          </w:tcPr>
          <w:p>
            <w:pPr>
              <w:pStyle w:val="Normal"/>
              <w:widowControl w:val="false"/>
              <w:pBdr/>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static deterministic intervention</w:t>
            </w:r>
          </w:p>
        </w:tc>
        <w:tc>
          <w:tcPr>
            <w:tcW w:w="3580" w:type="dxa"/>
            <w:tcBorders>
              <w:bottom w:val="single" w:sz="4" w:space="0" w:color="000000"/>
            </w:tcBorders>
            <w:shd w:color="auto" w:fill="auto" w:val="clear"/>
          </w:tcPr>
          <w:p>
            <w:pPr>
              <w:pStyle w:val="Normal"/>
              <w:widowControl w:val="false"/>
              <w:pBdr/>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sets to fixed value intvalue#</w:t>
            </w:r>
          </w:p>
        </w:tc>
        <w:tc>
          <w:tcPr>
            <w:tcW w:w="2419" w:type="dxa"/>
            <w:tcBorders>
              <w:bottom w:val="single" w:sz="4" w:space="0" w:color="000000"/>
            </w:tcBorders>
            <w:shd w:color="auto" w:fill="auto" w:val="clear"/>
          </w:tcPr>
          <w:p>
            <w:pPr>
              <w:pStyle w:val="Normal"/>
              <w:widowControl w:val="false"/>
              <w:pBdr/>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intvalue#</w:t>
            </w:r>
          </w:p>
        </w:tc>
      </w:tr>
      <w:tr>
        <w:trPr>
          <w:trHeight w:val="1340" w:hRule="atLeast"/>
        </w:trPr>
        <w:tc>
          <w:tcPr>
            <w:tcW w:w="1239" w:type="dxa"/>
            <w:tcBorders>
              <w:bottom w:val="single" w:sz="4" w:space="0" w:color="000000"/>
            </w:tcBorders>
            <w:shd w:color="auto" w:fill="auto" w:val="clear"/>
          </w:tcPr>
          <w:p>
            <w:pPr>
              <w:pStyle w:val="Normal"/>
              <w:widowControl w:val="false"/>
              <w:pBdr/>
              <w:rPr>
                <w:rFonts w:ascii="Calibri" w:hAnsi="Calibri" w:eastAsia="Times New Roman"/>
                <w:b/>
                <w:b/>
                <w:bCs/>
                <w:color w:val="000000"/>
                <w:sz w:val="22"/>
                <w:szCs w:val="22"/>
              </w:rPr>
            </w:pPr>
            <w:r>
              <w:rPr>
                <w:rFonts w:eastAsia="Times New Roman" w:ascii="Calibri" w:hAnsi="Calibri"/>
                <w:b/>
                <w:bCs/>
                <w:color w:val="000000"/>
                <w:sz w:val="22"/>
                <w:szCs w:val="22"/>
              </w:rPr>
              <w:t>2</w:t>
            </w:r>
          </w:p>
        </w:tc>
        <w:tc>
          <w:tcPr>
            <w:tcW w:w="2321" w:type="dxa"/>
            <w:tcBorders>
              <w:bottom w:val="single" w:sz="4" w:space="0" w:color="000000"/>
            </w:tcBorders>
            <w:shd w:color="auto" w:fill="auto" w:val="clear"/>
          </w:tcPr>
          <w:p>
            <w:pPr>
              <w:pStyle w:val="Normal"/>
              <w:widowControl w:val="false"/>
              <w:pBdr/>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threshold intervention as considered by Taubman et al. (2009), Young et al. (2014).</w:t>
            </w:r>
          </w:p>
        </w:tc>
        <w:tc>
          <w:tcPr>
            <w:tcW w:w="3580" w:type="dxa"/>
            <w:tcBorders>
              <w:bottom w:val="single" w:sz="4" w:space="0" w:color="000000"/>
            </w:tcBorders>
            <w:shd w:color="auto" w:fill="auto" w:val="clear"/>
          </w:tcPr>
          <w:p>
            <w:pPr>
              <w:pStyle w:val="Normal"/>
              <w:widowControl w:val="false"/>
              <w:pBdr/>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assigns intmin#/intmax# if natural value is below intmin#/above intmax#, otherwise sets to the natural value</w:t>
            </w:r>
          </w:p>
        </w:tc>
        <w:tc>
          <w:tcPr>
            <w:tcW w:w="2419" w:type="dxa"/>
            <w:tcBorders>
              <w:bottom w:val="single" w:sz="4" w:space="0" w:color="000000"/>
            </w:tcBorders>
            <w:shd w:color="auto" w:fill="auto" w:val="clear"/>
          </w:tcPr>
          <w:p>
            <w:pPr>
              <w:pStyle w:val="Normal"/>
              <w:widowControl w:val="false"/>
              <w:pBdr/>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intmin#/intmax#</w:t>
            </w:r>
          </w:p>
        </w:tc>
      </w:tr>
      <w:tr>
        <w:trPr>
          <w:trHeight w:val="701" w:hRule="atLeast"/>
        </w:trPr>
        <w:tc>
          <w:tcPr>
            <w:tcW w:w="1239" w:type="dxa"/>
            <w:tcBorders>
              <w:bottom w:val="single" w:sz="4" w:space="0" w:color="000000"/>
            </w:tcBorders>
            <w:shd w:color="auto" w:fill="auto" w:val="clear"/>
          </w:tcPr>
          <w:p>
            <w:pPr>
              <w:pStyle w:val="Normal"/>
              <w:widowControl w:val="false"/>
              <w:pBdr/>
              <w:rPr>
                <w:rFonts w:ascii="Calibri" w:hAnsi="Calibri" w:eastAsia="Times New Roman"/>
                <w:b/>
                <w:b/>
                <w:bCs/>
                <w:color w:val="000000"/>
                <w:sz w:val="22"/>
                <w:szCs w:val="22"/>
              </w:rPr>
            </w:pPr>
            <w:r>
              <w:rPr>
                <w:rFonts w:eastAsia="Times New Roman" w:ascii="Calibri" w:hAnsi="Calibri"/>
                <w:b/>
                <w:bCs/>
                <w:color w:val="000000"/>
                <w:sz w:val="22"/>
                <w:szCs w:val="22"/>
              </w:rPr>
              <w:t>3</w:t>
            </w:r>
          </w:p>
        </w:tc>
        <w:tc>
          <w:tcPr>
            <w:tcW w:w="2321" w:type="dxa"/>
            <w:tcBorders>
              <w:bottom w:val="single" w:sz="4" w:space="0" w:color="000000"/>
            </w:tcBorders>
            <w:shd w:color="auto" w:fill="auto" w:val="clear"/>
          </w:tcPr>
          <w:p>
            <w:pPr>
              <w:pStyle w:val="Normal"/>
              <w:widowControl w:val="false"/>
              <w:pBdr/>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fixed change</w:t>
            </w:r>
          </w:p>
        </w:tc>
        <w:tc>
          <w:tcPr>
            <w:tcW w:w="3580" w:type="dxa"/>
            <w:tcBorders>
              <w:bottom w:val="single" w:sz="4" w:space="0" w:color="000000"/>
            </w:tcBorders>
            <w:shd w:color="auto" w:fill="auto" w:val="clear"/>
          </w:tcPr>
          <w:p>
            <w:pPr>
              <w:pStyle w:val="Normal"/>
              <w:widowControl w:val="false"/>
              <w:pBdr/>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adds a fixed amount intchg# to the natural value</w:t>
            </w:r>
          </w:p>
        </w:tc>
        <w:tc>
          <w:tcPr>
            <w:tcW w:w="2419" w:type="dxa"/>
            <w:tcBorders>
              <w:bottom w:val="single" w:sz="4" w:space="0" w:color="000000"/>
            </w:tcBorders>
            <w:shd w:color="auto" w:fill="auto" w:val="clear"/>
          </w:tcPr>
          <w:p>
            <w:pPr>
              <w:pStyle w:val="Normal"/>
              <w:widowControl w:val="false"/>
              <w:pBdr/>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intchg#</w:t>
            </w:r>
          </w:p>
        </w:tc>
      </w:tr>
      <w:tr>
        <w:trPr>
          <w:trHeight w:val="800" w:hRule="atLeast"/>
        </w:trPr>
        <w:tc>
          <w:tcPr>
            <w:tcW w:w="1239" w:type="dxa"/>
            <w:tcBorders>
              <w:bottom w:val="single" w:sz="4" w:space="0" w:color="000000"/>
            </w:tcBorders>
            <w:shd w:color="auto" w:fill="auto" w:val="clear"/>
          </w:tcPr>
          <w:p>
            <w:pPr>
              <w:pStyle w:val="Normal"/>
              <w:widowControl w:val="false"/>
              <w:pBdr/>
              <w:rPr>
                <w:rFonts w:ascii="Calibri" w:hAnsi="Calibri" w:eastAsia="Times New Roman"/>
                <w:b/>
                <w:b/>
                <w:bCs/>
                <w:color w:val="000000"/>
                <w:sz w:val="22"/>
                <w:szCs w:val="22"/>
              </w:rPr>
            </w:pPr>
            <w:r>
              <w:rPr>
                <w:rFonts w:eastAsia="Times New Roman" w:ascii="Calibri" w:hAnsi="Calibri"/>
                <w:b/>
                <w:bCs/>
                <w:color w:val="000000"/>
                <w:sz w:val="22"/>
                <w:szCs w:val="22"/>
              </w:rPr>
              <w:t>4</w:t>
            </w:r>
          </w:p>
        </w:tc>
        <w:tc>
          <w:tcPr>
            <w:tcW w:w="2321" w:type="dxa"/>
            <w:tcBorders>
              <w:bottom w:val="single" w:sz="4" w:space="0" w:color="000000"/>
            </w:tcBorders>
            <w:shd w:color="auto" w:fill="auto" w:val="clear"/>
          </w:tcPr>
          <w:p>
            <w:pPr>
              <w:pStyle w:val="Normal"/>
              <w:widowControl w:val="false"/>
              <w:pBdr/>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previous value</w:t>
            </w:r>
          </w:p>
        </w:tc>
        <w:tc>
          <w:tcPr>
            <w:tcW w:w="3580" w:type="dxa"/>
            <w:tcBorders>
              <w:bottom w:val="single" w:sz="4" w:space="0" w:color="000000"/>
            </w:tcBorders>
            <w:shd w:color="auto" w:fill="auto" w:val="clear"/>
          </w:tcPr>
          <w:p>
            <w:pPr>
              <w:pStyle w:val="Normal"/>
              <w:widowControl w:val="false"/>
              <w:pBdr/>
              <w:rPr>
                <w:rFonts w:ascii="Calibri" w:hAnsi="Calibri" w:eastAsia="Times New Roman"/>
                <w:color w:val="000000"/>
                <w:sz w:val="22"/>
                <w:szCs w:val="22"/>
              </w:rPr>
            </w:pPr>
            <w:r>
              <w:rPr>
                <w:rFonts w:eastAsia="Times New Roman" w:ascii="Calibri" w:hAnsi="Calibri"/>
                <w:color w:val="000000"/>
                <w:sz w:val="22"/>
                <w:szCs w:val="22"/>
              </w:rPr>
              <w:t>carries forward value from previous time</w:t>
            </w:r>
          </w:p>
        </w:tc>
        <w:tc>
          <w:tcPr>
            <w:tcW w:w="2419" w:type="dxa"/>
            <w:tcBorders>
              <w:bottom w:val="single" w:sz="4" w:space="0" w:color="000000"/>
            </w:tcBorders>
            <w:shd w:color="auto" w:fill="auto" w:val="clear"/>
          </w:tcPr>
          <w:p>
            <w:pPr>
              <w:pStyle w:val="Normal"/>
              <w:widowControl w:val="false"/>
              <w:pBdr/>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 </w:t>
            </w:r>
          </w:p>
        </w:tc>
      </w:tr>
      <w:tr>
        <w:trPr>
          <w:trHeight w:val="1200" w:hRule="atLeast"/>
        </w:trPr>
        <w:tc>
          <w:tcPr>
            <w:tcW w:w="1239" w:type="dxa"/>
            <w:vMerge w:val="restart"/>
            <w:tcBorders>
              <w:bottom w:val="single" w:sz="4" w:space="0" w:color="000000"/>
            </w:tcBorders>
            <w:shd w:color="auto" w:fill="auto" w:val="clear"/>
          </w:tcPr>
          <w:p>
            <w:pPr>
              <w:pStyle w:val="Normal"/>
              <w:widowControl w:val="false"/>
              <w:pBdr/>
              <w:rPr>
                <w:rFonts w:ascii="Calibri" w:hAnsi="Calibri" w:eastAsia="Times New Roman"/>
                <w:b/>
                <w:b/>
                <w:bCs/>
                <w:color w:val="000000"/>
                <w:sz w:val="22"/>
                <w:szCs w:val="22"/>
              </w:rPr>
            </w:pPr>
            <w:r>
              <w:rPr>
                <w:rFonts w:eastAsia="Times New Roman" w:ascii="Calibri" w:hAnsi="Calibri"/>
                <w:b/>
                <w:bCs/>
                <w:color w:val="000000"/>
                <w:sz w:val="22"/>
                <w:szCs w:val="22"/>
              </w:rPr>
              <w:t>-1</w:t>
            </w:r>
          </w:p>
        </w:tc>
        <w:tc>
          <w:tcPr>
            <w:tcW w:w="2321" w:type="dxa"/>
            <w:vMerge w:val="restart"/>
            <w:tcBorders>
              <w:bottom w:val="single" w:sz="4" w:space="0" w:color="000000"/>
            </w:tcBorders>
            <w:shd w:color="auto" w:fill="auto" w:val="clear"/>
          </w:tcPr>
          <w:p>
            <w:pPr>
              <w:pStyle w:val="Normal"/>
              <w:widowControl w:val="false"/>
              <w:pBdr/>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 xml:space="preserve">user defined intervention. the user must provide a user-defined macro with code to implement the intervention.  </w:t>
            </w:r>
          </w:p>
        </w:tc>
        <w:tc>
          <w:tcPr>
            <w:tcW w:w="3580" w:type="dxa"/>
            <w:vMerge w:val="restart"/>
            <w:tcBorders>
              <w:bottom w:val="single" w:sz="4" w:space="0" w:color="000000"/>
            </w:tcBorders>
            <w:shd w:color="auto" w:fill="auto" w:val="clear"/>
          </w:tcPr>
          <w:p>
            <w:pPr>
              <w:pStyle w:val="Normal"/>
              <w:widowControl w:val="false"/>
              <w:pBdr/>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Examples of user-defined interventions are provided in the supporting documentation and in the appendix.</w:t>
            </w:r>
          </w:p>
        </w:tc>
        <w:tc>
          <w:tcPr>
            <w:tcW w:w="2419" w:type="dxa"/>
            <w:vMerge w:val="restart"/>
            <w:tcBorders>
              <w:bottom w:val="single" w:sz="4" w:space="0" w:color="000000"/>
            </w:tcBorders>
            <w:shd w:color="auto" w:fill="auto" w:val="clear"/>
          </w:tcPr>
          <w:p>
            <w:pPr>
              <w:pStyle w:val="Normal"/>
              <w:widowControl w:val="false"/>
              <w:pBdr/>
              <w:rPr>
                <w:rFonts w:ascii="Calibri" w:hAnsi="Calibri" w:eastAsia="Times New Roman" w:cs="Helvetica" w:cstheme="majorBidi"/>
                <w:b/>
                <w:b/>
                <w:bCs/>
                <w:i/>
                <w:i/>
                <w:iCs/>
                <w:color w:val="000000"/>
                <w:sz w:val="22"/>
                <w:szCs w:val="22"/>
              </w:rPr>
            </w:pPr>
            <w:r>
              <w:rPr>
                <w:rFonts w:eastAsia="Times New Roman" w:ascii="Calibri" w:hAnsi="Calibri"/>
                <w:color w:val="000000"/>
                <w:sz w:val="22"/>
                <w:szCs w:val="22"/>
              </w:rPr>
              <w:t xml:space="preserve">User-defined macro intusermacro#.  The macro should be placed above the call to %gformula.  Can also use </w:t>
            </w:r>
          </w:p>
        </w:tc>
      </w:tr>
      <w:tr>
        <w:trPr>
          <w:trHeight w:val="1200" w:hRule="atLeast"/>
        </w:trPr>
        <w:tc>
          <w:tcPr>
            <w:tcW w:w="1239" w:type="dxa"/>
            <w:vMerge w:val="continue"/>
            <w:tcBorders>
              <w:bottom w:val="single" w:sz="4" w:space="0" w:color="000000"/>
            </w:tcBorders>
            <w:vAlign w:val="center"/>
          </w:tcPr>
          <w:p>
            <w:pPr>
              <w:pStyle w:val="Normal"/>
              <w:widowControl w:val="false"/>
              <w:pBdr/>
              <w:rPr>
                <w:rFonts w:ascii="Calibri" w:hAnsi="Calibri" w:eastAsia="Times New Roman"/>
                <w:b/>
                <w:b/>
                <w:bCs/>
                <w:color w:val="000000"/>
              </w:rPr>
            </w:pPr>
            <w:r>
              <w:rPr>
                <w:rFonts w:eastAsia="Times New Roman" w:ascii="Calibri" w:hAnsi="Calibri"/>
                <w:b/>
                <w:bCs/>
                <w:color w:val="000000"/>
              </w:rPr>
            </w:r>
          </w:p>
        </w:tc>
        <w:tc>
          <w:tcPr>
            <w:tcW w:w="2321" w:type="dxa"/>
            <w:vMerge w:val="continue"/>
            <w:tcBorders>
              <w:bottom w:val="single" w:sz="4" w:space="0" w:color="000000"/>
            </w:tcBorders>
            <w:vAlign w:val="center"/>
          </w:tcPr>
          <w:p>
            <w:pPr>
              <w:pStyle w:val="Normal"/>
              <w:widowControl w:val="false"/>
              <w:pBdr/>
              <w:rPr>
                <w:rFonts w:ascii="Calibri" w:hAnsi="Calibri" w:eastAsia="Times New Roman"/>
                <w:color w:val="000000"/>
              </w:rPr>
            </w:pPr>
            <w:r>
              <w:rPr>
                <w:rFonts w:eastAsia="Times New Roman" w:ascii="Calibri" w:hAnsi="Calibri"/>
                <w:color w:val="000000"/>
              </w:rPr>
            </w:r>
          </w:p>
        </w:tc>
        <w:tc>
          <w:tcPr>
            <w:tcW w:w="3580" w:type="dxa"/>
            <w:vMerge w:val="continue"/>
            <w:tcBorders>
              <w:bottom w:val="single" w:sz="4" w:space="0" w:color="000000"/>
            </w:tcBorders>
            <w:vAlign w:val="center"/>
          </w:tcPr>
          <w:p>
            <w:pPr>
              <w:pStyle w:val="Normal"/>
              <w:widowControl w:val="false"/>
              <w:pBdr/>
              <w:rPr>
                <w:rFonts w:ascii="Calibri" w:hAnsi="Calibri" w:eastAsia="Times New Roman"/>
                <w:color w:val="000000"/>
              </w:rPr>
            </w:pPr>
            <w:r>
              <w:rPr>
                <w:rFonts w:eastAsia="Times New Roman" w:ascii="Calibri" w:hAnsi="Calibri"/>
                <w:color w:val="000000"/>
              </w:rPr>
            </w:r>
          </w:p>
        </w:tc>
        <w:tc>
          <w:tcPr>
            <w:tcW w:w="2419" w:type="dxa"/>
            <w:vMerge w:val="continue"/>
            <w:tcBorders>
              <w:bottom w:val="single" w:sz="4" w:space="0" w:color="000000"/>
            </w:tcBorders>
            <w:vAlign w:val="center"/>
          </w:tcPr>
          <w:p>
            <w:pPr>
              <w:pStyle w:val="Normal"/>
              <w:widowControl w:val="false"/>
              <w:pBdr/>
              <w:rPr>
                <w:rFonts w:ascii="Calibri" w:hAnsi="Calibri" w:eastAsia="Times New Roman"/>
                <w:color w:val="000000"/>
              </w:rPr>
            </w:pPr>
            <w:r>
              <w:rPr>
                <w:rFonts w:eastAsia="Times New Roman" w:ascii="Calibri" w:hAnsi="Calibri"/>
                <w:color w:val="000000"/>
              </w:rPr>
            </w:r>
          </w:p>
        </w:tc>
      </w:tr>
    </w:tbl>
    <w:p>
      <w:pPr>
        <w:pStyle w:val="BodyA"/>
        <w:widowControl w:val="false"/>
        <w:spacing w:lineRule="auto" w:line="240" w:before="0" w:after="0"/>
        <w:rPr>
          <w:sz w:val="24"/>
          <w:szCs w:val="24"/>
        </w:rPr>
      </w:pPr>
      <w:r>
        <w:rPr>
          <w:sz w:val="24"/>
          <w:szCs w:val="24"/>
        </w:rPr>
      </w:r>
    </w:p>
    <w:p>
      <w:pPr>
        <w:pStyle w:val="BodyA"/>
        <w:widowControl w:val="false"/>
        <w:spacing w:lineRule="auto" w:line="240" w:before="0" w:after="384"/>
        <w:contextualSpacing/>
        <w:rPr>
          <w:rFonts w:ascii="Helvetica" w:hAnsi="Helvetica" w:eastAsia="Helvetica" w:cs="Helvetica" w:asciiTheme="majorHAnsi" w:cstheme="majorBidi" w:eastAsiaTheme="majorEastAsia" w:hAnsiTheme="majorHAnsi"/>
          <w:b/>
          <w:b/>
          <w:bCs/>
          <w:color w:val="499BC9" w:themeColor="accent1"/>
          <w:sz w:val="26"/>
          <w:szCs w:val="26"/>
        </w:rPr>
      </w:pPr>
      <w:r>
        <w:rPr>
          <w:rFonts w:eastAsia="Helvetica" w:cs="Helvetica" w:ascii="Helvetica" w:hAnsi="Helvetica" w:asciiTheme="majorHAnsi" w:cstheme="majorBidi" w:eastAsiaTheme="majorEastAsia" w:hAnsiTheme="majorHAnsi"/>
          <w:b/>
          <w:bCs/>
          <w:color w:val="499BC9" w:themeColor="accent1"/>
          <w:sz w:val="26"/>
          <w:szCs w:val="26"/>
        </w:rPr>
        <w:t xml:space="preserve">Description of the GFORMULA macro parameters </w:t>
      </w:r>
    </w:p>
    <w:p>
      <w:pPr>
        <w:pStyle w:val="BodyA"/>
        <w:widowControl w:val="false"/>
        <w:spacing w:lineRule="auto" w:line="240" w:before="0" w:after="384"/>
        <w:contextualSpacing/>
        <w:rPr>
          <w:rFonts w:eastAsia="Times New Roman" w:cs="Times New Roman"/>
          <w:b/>
          <w:b/>
          <w:bCs/>
        </w:rPr>
      </w:pPr>
      <w:r>
        <w:rPr>
          <w:rFonts w:eastAsia="Times New Roman" w:cs="Times New Roman"/>
          <w:b/>
          <w:bCs/>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d</w:t>
      </w:r>
      <w:r>
        <w:rPr>
          <w:rFonts w:ascii="SAS Monospace" w:hAnsi="SAS Monospace"/>
          <w:spacing w:val="-1"/>
          <w:sz w:val="20"/>
          <w:szCs w:val="20"/>
        </w:rPr>
        <w:t>a</w:t>
      </w:r>
      <w:r>
        <w:rPr>
          <w:rFonts w:ascii="SAS Monospace" w:hAnsi="SAS Monospace"/>
          <w:sz w:val="20"/>
          <w:szCs w:val="20"/>
        </w:rPr>
        <w:t>ta</w:t>
      </w:r>
      <w:r>
        <w:rPr>
          <w:sz w:val="20"/>
          <w:szCs w:val="20"/>
        </w:rPr>
        <w:t xml:space="preserve"> </w:t>
      </w:r>
      <w:r>
        <w:rPr/>
        <w:t xml:space="preserve">               </w:t>
      </w:r>
      <w:r>
        <w:rPr>
          <w:spacing w:val="21"/>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eastAsia="Times New Roman" w:cs="Times New Roman"/>
        </w:rPr>
      </w:pPr>
      <w:r>
        <w:rPr/>
        <w:t>Input d</w:t>
      </w:r>
      <w:r>
        <w:rPr>
          <w:spacing w:val="-1"/>
        </w:rPr>
        <w:t>a</w:t>
      </w:r>
      <w:r>
        <w:rPr/>
        <w:t>tas</w:t>
      </w:r>
      <w:r>
        <w:rPr>
          <w:spacing w:val="-1"/>
        </w:rPr>
        <w:t>e</w:t>
      </w:r>
      <w:r>
        <w:rPr/>
        <w:t xml:space="preserve">t </w:t>
      </w:r>
      <w:r>
        <w:rPr>
          <w:spacing w:val="1"/>
        </w:rPr>
        <w:t>t</w:t>
      </w:r>
      <w:r>
        <w:rPr/>
        <w:t>o be</w:t>
      </w:r>
      <w:r>
        <w:rPr>
          <w:spacing w:val="-1"/>
        </w:rPr>
        <w:t xml:space="preserve"> </w:t>
      </w:r>
      <w:r>
        <w:rPr/>
        <w:t>u</w:t>
      </w:r>
      <w:r>
        <w:rPr>
          <w:spacing w:val="2"/>
        </w:rPr>
        <w:t>s</w:t>
      </w:r>
      <w:r>
        <w:rPr>
          <w:spacing w:val="1"/>
        </w:rPr>
        <w:t>e</w:t>
      </w:r>
      <w:r>
        <w:rPr>
          <w:lang w:val="da-DK"/>
        </w:rPr>
        <w:t>d for</w:t>
      </w:r>
      <w:r>
        <w:rPr>
          <w:spacing w:val="-1"/>
        </w:rPr>
        <w:t xml:space="preserve"> </w:t>
      </w:r>
      <w:r>
        <w:rPr/>
        <w:t xml:space="preserve">the </w:t>
      </w:r>
      <w:r>
        <w:rPr>
          <w:spacing w:val="-1"/>
        </w:rPr>
        <w:t>a</w:t>
      </w:r>
      <w:r>
        <w:rPr>
          <w:spacing w:val="2"/>
        </w:rPr>
        <w:t>n</w:t>
      </w:r>
      <w:r>
        <w:rPr>
          <w:spacing w:val="-1"/>
        </w:rPr>
        <w:t>a</w:t>
      </w:r>
      <w:r>
        <w:rPr>
          <w:spacing w:val="3"/>
        </w:rPr>
        <w:t>l</w:t>
      </w:r>
      <w:r>
        <w:rPr>
          <w:spacing w:val="-5"/>
        </w:rPr>
        <w:t>y</w:t>
      </w:r>
      <w:r>
        <w:rPr/>
        <w:t>si</w:t>
      </w:r>
      <w:r>
        <w:rPr>
          <w:spacing w:val="1"/>
        </w:rPr>
        <w:t>s</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id </w:t>
      </w:r>
      <w:r>
        <w:rPr>
          <w:rFonts w:ascii="SAS Monospace" w:hAnsi="SAS Monospace"/>
        </w:rPr>
        <w:t xml:space="preserve">  </w:t>
      </w:r>
      <w:r>
        <w:rPr/>
        <w:t xml:space="preserve">                </w:t>
      </w:r>
      <w:r>
        <w:rPr>
          <w:spacing w:val="53"/>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eastAsia="Times New Roman" w:cs="Times New Roman"/>
        </w:rPr>
      </w:pPr>
      <w:r>
        <w:rPr/>
        <w:t>Unique id</w:t>
      </w:r>
      <w:r>
        <w:rPr>
          <w:spacing w:val="-1"/>
        </w:rPr>
        <w:t>e</w:t>
      </w:r>
      <w:r>
        <w:rPr/>
        <w:t>nt</w:t>
      </w:r>
      <w:r>
        <w:rPr>
          <w:spacing w:val="1"/>
        </w:rPr>
        <w:t>i</w:t>
      </w:r>
      <w:r>
        <w:rPr/>
        <w:t>fi</w:t>
      </w:r>
      <w:r>
        <w:rPr>
          <w:spacing w:val="-1"/>
        </w:rPr>
        <w:t>e</w:t>
      </w:r>
      <w:r>
        <w:rPr/>
        <w:t xml:space="preserve">r </w:t>
      </w:r>
      <w:r>
        <w:rPr>
          <w:spacing w:val="-1"/>
        </w:rPr>
        <w:t>f</w:t>
      </w:r>
      <w:r>
        <w:rPr/>
        <w:t>or</w:t>
      </w:r>
      <w:r>
        <w:rPr>
          <w:spacing w:val="1"/>
        </w:rPr>
        <w:t xml:space="preserve"> </w:t>
      </w:r>
      <w:r>
        <w:rPr/>
        <w:t>subj</w:t>
      </w:r>
      <w:r>
        <w:rPr>
          <w:spacing w:val="-1"/>
        </w:rPr>
        <w:t>ec</w:t>
      </w:r>
      <w:r>
        <w:rPr/>
        <w:t xml:space="preserve">ts </w:t>
      </w:r>
      <w:r>
        <w:rPr>
          <w:spacing w:val="1"/>
        </w:rPr>
        <w:t>i</w:t>
      </w:r>
      <w:r>
        <w:rPr/>
        <w:t>n the d</w:t>
      </w:r>
      <w:r>
        <w:rPr>
          <w:spacing w:val="-1"/>
        </w:rPr>
        <w:t>a</w:t>
      </w:r>
      <w:r>
        <w:rPr/>
        <w:t>tas</w:t>
      </w:r>
      <w:r>
        <w:rPr>
          <w:spacing w:val="-1"/>
        </w:rPr>
        <w:t>e</w:t>
      </w:r>
      <w:r>
        <w:rPr/>
        <w:t>t</w:t>
      </w:r>
      <w:r>
        <w:rPr>
          <w:spacing w:val="3"/>
        </w:rPr>
        <w:t xml:space="preserve"> </w:t>
      </w:r>
      <w:r>
        <w:rPr>
          <w:i/>
          <w:iCs/>
          <w:spacing w:val="2"/>
        </w:rPr>
        <w:t>d</w:t>
      </w:r>
      <w:r>
        <w:rPr>
          <w:i/>
          <w:iCs/>
        </w:rPr>
        <w:t>at</w:t>
      </w:r>
      <w:r>
        <w:rPr>
          <w:i/>
          <w:iCs/>
          <w:spacing w:val="1"/>
        </w:rPr>
        <w:t>a</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time</w:t>
      </w:r>
      <w:r>
        <w:rPr>
          <w:rFonts w:ascii="SAS Monospace" w:hAnsi="SAS Monospace"/>
        </w:rPr>
        <w:t xml:space="preserve"> </w:t>
      </w:r>
      <w:r>
        <w:rPr/>
        <w:t xml:space="preserve">              </w:t>
      </w:r>
      <w:r>
        <w:rPr>
          <w:spacing w:val="52"/>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cs="Times New Roman"/>
          <w:sz w:val="24"/>
          <w:szCs w:val="24"/>
        </w:rPr>
      </w:pPr>
      <w:r>
        <w:rPr/>
        <w:t xml:space="preserve">Time index in the dataset </w:t>
      </w:r>
      <w:r>
        <w:rPr>
          <w:i/>
          <w:iCs/>
        </w:rPr>
        <w:t>data</w:t>
      </w:r>
      <w:r>
        <w:rPr/>
        <w:t xml:space="preserve">. It This </w:t>
      </w:r>
      <w:r>
        <w:rPr>
          <w:u w:val="single" w:color="000000"/>
        </w:rPr>
        <w:t>must</w:t>
      </w:r>
      <w:r>
        <w:rPr/>
        <w:t xml:space="preserve"> begin at 0 (the interval that subject enters the study or “baseline”) for each subject (indexed by </w:t>
      </w:r>
      <w:r>
        <w:rPr>
          <w:i/>
          <w:iCs/>
        </w:rPr>
        <w:t>id</w:t>
      </w:r>
      <w:r>
        <w:rPr/>
        <w:t xml:space="preserve">, see above) and increment by 1 for each subsequent interval. The largest possible value of </w:t>
      </w:r>
      <w:r>
        <w:rPr>
          <w:i/>
          <w:iCs/>
        </w:rPr>
        <w:t>time</w:t>
      </w:r>
      <w:r>
        <w:rPr/>
        <w:t xml:space="preserve"> for any subject must be </w:t>
      </w:r>
      <w:r>
        <w:rPr>
          <w:i/>
          <w:iCs/>
        </w:rPr>
        <w:t>timepoints</w:t>
      </w:r>
      <w:r>
        <w:rPr/>
        <w:t xml:space="preserve">-1 (see below and also details in Section 2).  </w:t>
      </w:r>
    </w:p>
    <w:p>
      <w:pPr>
        <w:pStyle w:val="BodyA"/>
        <w:widowControl w:val="false"/>
        <w:spacing w:lineRule="auto" w:line="240" w:before="16" w:after="0"/>
        <w:contextualSpacing/>
        <w:rPr>
          <w:rFonts w:ascii="SAS Monospace" w:hAnsi="SAS Monospace"/>
          <w:sz w:val="20"/>
          <w:szCs w:val="20"/>
        </w:rPr>
      </w:pPr>
      <w:r>
        <w:rPr>
          <w:rFonts w:ascii="SAS Monospace" w:hAnsi="SAS Monospace"/>
          <w:sz w:val="20"/>
          <w:szCs w:val="20"/>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timeptype</w:t>
      </w:r>
      <w:r>
        <w:rPr/>
        <w:tab/>
        <w:t>(required)</w:t>
      </w:r>
    </w:p>
    <w:p>
      <w:pPr>
        <w:pStyle w:val="BodyA"/>
        <w:widowControl w:val="false"/>
        <w:spacing w:lineRule="auto" w:line="240" w:before="16" w:after="0"/>
        <w:contextualSpacing/>
        <w:rPr>
          <w:rFonts w:eastAsia="Times New Roman" w:cs="Times New Roman"/>
          <w:spacing w:val="1"/>
        </w:rPr>
      </w:pPr>
      <w:r>
        <w:rPr/>
        <w:t xml:space="preserve">Function of time/interval to be included in pooled over time models.  </w:t>
      </w:r>
      <w:r>
        <w:rPr>
          <w:rFonts w:cs="Times New Roman"/>
          <w:spacing w:val="1"/>
        </w:rPr>
        <w:t xml:space="preserve">Choices include </w:t>
      </w:r>
      <w:r>
        <w:rPr>
          <w:rFonts w:cs="Times New Roman"/>
          <w:i/>
          <w:spacing w:val="1"/>
        </w:rPr>
        <w:t>conbin, concat, conqdc, concub, and conspl</w:t>
      </w:r>
      <w:r>
        <w:rPr>
          <w:rFonts w:cs="Times New Roman"/>
          <w:spacing w:val="1"/>
        </w:rPr>
        <w:t xml:space="preserve">. The function is determined by the choice of suffix.  These are as described as Table 2 for </w:t>
      </w:r>
      <w:r>
        <w:rPr>
          <w:rFonts w:cs="Times New Roman"/>
          <w:i/>
          <w:spacing w:val="1"/>
        </w:rPr>
        <w:t>covXptype</w:t>
      </w:r>
      <w:r>
        <w:rPr>
          <w:rFonts w:cs="Times New Roman"/>
          <w:spacing w:val="1"/>
        </w:rPr>
        <w:t xml:space="preserve">.   For suffix -cat and -spl, the user must also define </w:t>
      </w:r>
      <w:r>
        <w:rPr>
          <w:rFonts w:cs="Times New Roman"/>
          <w:i/>
          <w:spacing w:val="1"/>
        </w:rPr>
        <w:t>timeknots</w:t>
      </w:r>
      <w:r>
        <w:rPr>
          <w:rFonts w:cs="Times New Roman"/>
          <w:spacing w:val="1"/>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timeknots</w:t>
      </w:r>
      <w:r>
        <w:rPr/>
        <w:tab/>
        <w:t>(optional)</w:t>
      </w:r>
    </w:p>
    <w:p>
      <w:pPr>
        <w:pStyle w:val="BodyA"/>
        <w:widowControl w:val="false"/>
        <w:spacing w:lineRule="auto" w:line="240" w:before="16" w:after="0"/>
        <w:contextualSpacing/>
        <w:rPr>
          <w:rFonts w:eastAsia="Times New Roman" w:cs="Times New Roman"/>
        </w:rPr>
      </w:pPr>
      <w:r>
        <w:rPr>
          <w:spacing w:val="1"/>
        </w:rPr>
        <w:t xml:space="preserve">Knots or category cutoffs when </w:t>
      </w:r>
      <w:r>
        <w:rPr>
          <w:i/>
          <w:iCs/>
          <w:spacing w:val="1"/>
        </w:rPr>
        <w:t>timeptype</w:t>
      </w:r>
      <w:r>
        <w:rPr>
          <w:spacing w:val="1"/>
        </w:rPr>
        <w:t xml:space="preserve"> is selected as conspl or concat.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timepoints </w:t>
      </w:r>
      <w:r>
        <w:rPr/>
        <w:t xml:space="preserve">     </w:t>
      </w:r>
      <w:r>
        <w:rPr>
          <w:spacing w:val="6"/>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i/>
          <w:i/>
        </w:rPr>
      </w:pPr>
      <w:r>
        <w:rPr/>
        <w:t xml:space="preserve">End of follow-up.  </w:t>
      </w:r>
      <w:r>
        <w:rPr>
          <w:rFonts w:cs="Times New Roman"/>
        </w:rPr>
        <w:t xml:space="preserve">The parameter </w:t>
      </w:r>
      <w:r>
        <w:rPr>
          <w:rFonts w:cs="Times New Roman"/>
          <w:i/>
          <w:iCs/>
        </w:rPr>
        <w:t>timepoints</w:t>
      </w:r>
      <w:r>
        <w:rPr>
          <w:rFonts w:cs="Times New Roman"/>
        </w:rPr>
        <w:t xml:space="preserve"> specifies the desired end of follow-up interval.  For example, if </w:t>
      </w:r>
      <w:r>
        <w:rPr>
          <w:rFonts w:cs="Times New Roman"/>
          <w:i/>
          <w:iCs/>
        </w:rPr>
        <w:t>time</w:t>
      </w:r>
      <w:r>
        <w:rPr>
          <w:rFonts w:cs="Times New Roman"/>
        </w:rPr>
        <w:t xml:space="preserve"> indexes month of follow-up and the 60- month risk/mean is of interest then the user should set </w:t>
      </w:r>
      <w:r>
        <w:rPr>
          <w:rFonts w:cs="Times New Roman"/>
          <w:i/>
          <w:iCs/>
        </w:rPr>
        <w:t>timepoints</w:t>
      </w:r>
      <w:r>
        <w:rPr>
          <w:rFonts w:cs="Times New Roman"/>
        </w:rPr>
        <w:t xml:space="preserve">=60. The largest possible value of </w:t>
      </w:r>
      <w:r>
        <w:rPr>
          <w:rFonts w:cs="Times New Roman"/>
          <w:i/>
          <w:iCs/>
        </w:rPr>
        <w:t>time</w:t>
      </w:r>
      <w:r>
        <w:rPr>
          <w:rFonts w:cs="Times New Roman"/>
        </w:rPr>
        <w:t xml:space="preserve"> allowable for any subject must be </w:t>
      </w:r>
      <w:r>
        <w:rPr>
          <w:rFonts w:cs="Times New Roman"/>
          <w:i/>
          <w:iCs/>
        </w:rPr>
        <w:t>timepoints</w:t>
      </w:r>
      <w:r>
        <w:rPr>
          <w:rFonts w:cs="Times New Roman"/>
        </w:rPr>
        <w:t xml:space="preserve">-1 as the </w:t>
      </w:r>
      <w:r>
        <w:rPr>
          <w:rFonts w:cs="Times New Roman"/>
          <w:i/>
          <w:iCs/>
        </w:rPr>
        <w:t>time</w:t>
      </w:r>
      <w:r>
        <w:rPr>
          <w:rFonts w:cs="Times New Roman"/>
        </w:rPr>
        <w:t xml:space="preserve"> index must begin at 0.</w:t>
      </w:r>
      <w:r>
        <w:rPr>
          <w:rFonts w:eastAsia="Times New Roman" w:cs="Times New Roman"/>
        </w:rPr>
        <w:b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timefuncgen</w:t>
      </w:r>
      <w:r>
        <w:rPr>
          <w:rFonts w:ascii="SAS Monospace" w:hAnsi="SAS Monospace"/>
        </w:rPr>
        <w:t xml:space="preserve"> </w:t>
      </w:r>
      <w:r>
        <w:rPr/>
        <w:t xml:space="preserve"> (optional)</w:t>
      </w:r>
    </w:p>
    <w:p>
      <w:pPr>
        <w:pStyle w:val="BodyA"/>
        <w:widowControl w:val="false"/>
        <w:spacing w:lineRule="auto" w:line="240" w:before="16" w:after="0"/>
        <w:contextualSpacing/>
        <w:rPr>
          <w:rFonts w:eastAsia="Times New Roman" w:cs="Times New Roman"/>
        </w:rPr>
      </w:pPr>
      <w:r>
        <w:rPr/>
        <w:t>Us</w:t>
      </w:r>
      <w:r>
        <w:rPr>
          <w:spacing w:val="-1"/>
        </w:rPr>
        <w:t>e</w:t>
      </w:r>
      <w:r>
        <w:rPr/>
        <w:t>r-defin</w:t>
      </w:r>
      <w:r>
        <w:rPr>
          <w:spacing w:val="-1"/>
        </w:rPr>
        <w:t>e</w:t>
      </w:r>
      <w:r>
        <w:rPr/>
        <w:t>d ma</w:t>
      </w:r>
      <w:r>
        <w:rPr>
          <w:spacing w:val="1"/>
        </w:rPr>
        <w:t>c</w:t>
      </w:r>
      <w:r>
        <w:rPr/>
        <w:t>ro th</w:t>
      </w:r>
      <w:r>
        <w:rPr>
          <w:spacing w:val="-1"/>
        </w:rPr>
        <w:t>a</w:t>
      </w:r>
      <w:r>
        <w:rPr/>
        <w:t>t</w:t>
      </w:r>
      <w:r>
        <w:rPr>
          <w:spacing w:val="3"/>
        </w:rPr>
        <w:t xml:space="preserve"> </w:t>
      </w:r>
      <w:r>
        <w:rPr/>
        <w:t>p</w:t>
      </w:r>
      <w:r>
        <w:rPr>
          <w:spacing w:val="-1"/>
        </w:rPr>
        <w:t>r</w:t>
      </w:r>
      <w:r>
        <w:rPr/>
        <w:t xml:space="preserve">ovides general functions of time (other than splines and categories) which can be used in the covariate and outcome models. It should be used together with </w:t>
      </w:r>
      <w:r>
        <w:rPr>
          <w:i/>
        </w:rPr>
        <w:t>covXaddvars</w:t>
      </w:r>
      <w:r>
        <w:rPr/>
        <w:t xml:space="preserve"> and  </w:t>
      </w:r>
      <w:r>
        <w:rPr>
          <w:i/>
        </w:rPr>
        <w:t>covXsaddvrs</w:t>
      </w:r>
      <w:r>
        <w:rPr/>
        <w:t xml:space="preserve"> when the time function is included in the model for covX, or with </w:t>
      </w:r>
      <w:r>
        <w:rPr>
          <w:i/>
        </w:rPr>
        <w:t>eventaddvars</w:t>
      </w:r>
      <w:r>
        <w:rPr/>
        <w:t xml:space="preserve"> and </w:t>
      </w:r>
      <w:r>
        <w:rPr>
          <w:i/>
        </w:rPr>
        <w:t>eventsaddvars</w:t>
      </w:r>
      <w:r>
        <w:rPr/>
        <w:t xml:space="preserve"> when the new time function is included in the model for the outcome. For more details, see FAQ 1.</w:t>
      </w:r>
    </w:p>
    <w:p>
      <w:pPr>
        <w:pStyle w:val="BodyA"/>
        <w:widowControl w:val="false"/>
        <w:spacing w:lineRule="auto" w:line="240" w:before="16" w:after="0"/>
        <w:contextualSpacing/>
        <w:rPr>
          <w:rFonts w:cs="Times New Roman"/>
          <w:sz w:val="24"/>
          <w:szCs w:val="24"/>
        </w:rPr>
      </w:pPr>
      <w:r>
        <w:rPr/>
        <w:t xml:space="preserve"> </w:t>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interval </w:t>
      </w:r>
      <w:r>
        <w:rPr/>
        <w:t xml:space="preserve">         </w:t>
      </w:r>
      <w:r>
        <w:rPr>
          <w:spacing w:val="49"/>
        </w:rPr>
        <w:t xml:space="preserve"> </w:t>
      </w:r>
      <w:r>
        <w:rPr/>
        <w:t>(option</w:t>
      </w:r>
      <w:r>
        <w:rPr>
          <w:spacing w:val="-1"/>
        </w:rPr>
        <w:t>a</w:t>
      </w:r>
      <w:r>
        <w:rPr/>
        <w:t>l, de</w:t>
      </w:r>
      <w:r>
        <w:rPr>
          <w:spacing w:val="-1"/>
        </w:rPr>
        <w:t>fa</w:t>
      </w:r>
      <w:r>
        <w:rPr/>
        <w:t>ult</w:t>
      </w:r>
      <w:r>
        <w:rPr>
          <w:spacing w:val="1"/>
        </w:rPr>
        <w:t xml:space="preserve"> </w:t>
      </w:r>
      <w:r>
        <w:rPr/>
        <w:t>=</w:t>
      </w:r>
      <w:r>
        <w:rPr>
          <w:spacing w:val="-1"/>
        </w:rPr>
        <w:t xml:space="preserve"> 1</w:t>
      </w:r>
      <w:r>
        <w:rPr/>
        <w:t>)</w:t>
      </w:r>
    </w:p>
    <w:p>
      <w:pPr>
        <w:pStyle w:val="BodyA"/>
        <w:widowControl w:val="false"/>
        <w:spacing w:lineRule="auto" w:line="240" w:before="16" w:after="0"/>
        <w:contextualSpacing/>
        <w:rPr>
          <w:rFonts w:eastAsia="Times New Roman" w:cs="Times New Roman"/>
        </w:rPr>
      </w:pPr>
      <w:r>
        <w:rPr>
          <w:spacing w:val="-1"/>
        </w:rPr>
        <w:t>L</w:t>
      </w:r>
      <w:r>
        <w:rPr/>
        <w:t>e</w:t>
      </w:r>
      <w:r>
        <w:rPr>
          <w:spacing w:val="2"/>
        </w:rPr>
        <w:t>n</w:t>
      </w:r>
      <w:r>
        <w:rPr>
          <w:spacing w:val="-2"/>
        </w:rPr>
        <w:t>g</w:t>
      </w:r>
      <w:r>
        <w:rPr/>
        <w:t>th of t</w:t>
      </w:r>
      <w:r>
        <w:rPr>
          <w:spacing w:val="3"/>
        </w:rPr>
        <w:t>i</w:t>
      </w:r>
      <w:r>
        <w:rPr/>
        <w:t>me b</w:t>
      </w:r>
      <w:r>
        <w:rPr>
          <w:spacing w:val="-1"/>
        </w:rPr>
        <w:t>e</w:t>
      </w:r>
      <w:r>
        <w:rPr/>
        <w:t>tw</w:t>
      </w:r>
      <w:r>
        <w:rPr>
          <w:spacing w:val="-1"/>
          <w:lang w:val="nl-NL"/>
        </w:rPr>
        <w:t>ee</w:t>
      </w:r>
      <w:r>
        <w:rPr/>
        <w:t xml:space="preserve">n one unit increments in </w:t>
      </w:r>
      <w:r>
        <w:rPr>
          <w:i/>
          <w:iCs/>
        </w:rPr>
        <w:t>time</w:t>
      </w:r>
      <w:r>
        <w:rPr/>
        <w:t xml:space="preserve"> (assumed constant).  The value of this parameter is only used if any </w:t>
      </w:r>
      <w:r>
        <w:rPr>
          <w:i/>
          <w:iCs/>
        </w:rPr>
        <w:t>covXptype</w:t>
      </w:r>
      <w:r>
        <w:rPr/>
        <w:t xml:space="preserve"> is chosen as a skp- type.  See Sections 5 and 6 for details.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outc  </w:t>
      </w:r>
      <w:r>
        <w:rPr/>
        <w:t xml:space="preserve">              </w:t>
      </w:r>
      <w:r>
        <w:rPr>
          <w:spacing w:val="7"/>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cs="Times New Roman"/>
          <w:sz w:val="24"/>
          <w:szCs w:val="24"/>
        </w:rPr>
      </w:pPr>
      <w:r>
        <w:rPr/>
        <w:t>Outc</w:t>
      </w:r>
      <w:r>
        <w:rPr>
          <w:spacing w:val="-1"/>
        </w:rPr>
        <w:t>o</w:t>
      </w:r>
      <w:r>
        <w:rPr/>
        <w:t>me v</w:t>
      </w:r>
      <w:r>
        <w:rPr>
          <w:spacing w:val="1"/>
        </w:rPr>
        <w:t>a</w:t>
      </w:r>
      <w:r>
        <w:rPr/>
        <w:t>ri</w:t>
      </w:r>
      <w:r>
        <w:rPr>
          <w:spacing w:val="-1"/>
        </w:rPr>
        <w:t>a</w:t>
      </w:r>
      <w:r>
        <w:rPr/>
        <w:t>ble</w:t>
      </w:r>
      <w:r>
        <w:rPr>
          <w:spacing w:val="2"/>
        </w:rPr>
        <w:t xml:space="preserve"> </w:t>
      </w:r>
      <w:r>
        <w:rPr/>
        <w:t xml:space="preserve">in </w:t>
      </w:r>
      <w:r>
        <w:rPr>
          <w:spacing w:val="1"/>
        </w:rPr>
        <w:t>t</w:t>
      </w:r>
      <w:r>
        <w:rPr/>
        <w:t>he</w:t>
      </w:r>
      <w:r>
        <w:rPr>
          <w:spacing w:val="-1"/>
        </w:rPr>
        <w:t xml:space="preserve"> </w:t>
      </w:r>
      <w:r>
        <w:rPr/>
        <w:t>d</w:t>
      </w:r>
      <w:r>
        <w:rPr>
          <w:spacing w:val="-1"/>
        </w:rPr>
        <w:t>a</w:t>
      </w:r>
      <w:r>
        <w:rPr/>
        <w:t>tas</w:t>
      </w:r>
      <w:r>
        <w:rPr>
          <w:spacing w:val="-1"/>
        </w:rPr>
        <w:t>e</w:t>
      </w:r>
      <w:r>
        <w:rPr/>
        <w:t>t</w:t>
      </w:r>
      <w:r>
        <w:rPr>
          <w:spacing w:val="3"/>
        </w:rPr>
        <w:t xml:space="preserve"> </w:t>
      </w:r>
      <w:r>
        <w:rPr>
          <w:i/>
          <w:iCs/>
        </w:rPr>
        <w:t>data</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br/>
      </w:r>
      <w:r>
        <w:rPr>
          <w:rFonts w:ascii="SAS Monospace" w:hAnsi="SAS Monospace"/>
          <w:sz w:val="20"/>
          <w:szCs w:val="20"/>
        </w:rPr>
        <w:t xml:space="preserve">outctype </w:t>
      </w:r>
      <w:r>
        <w:rPr/>
        <w:t xml:space="preserve">        </w:t>
      </w:r>
      <w:r>
        <w:rPr>
          <w:spacing w:val="16"/>
        </w:rPr>
        <w:t xml:space="preserve"> </w:t>
      </w:r>
      <w:r>
        <w:rPr/>
        <w:t>(option</w:t>
      </w:r>
      <w:r>
        <w:rPr>
          <w:spacing w:val="-1"/>
        </w:rPr>
        <w:t>a</w:t>
      </w:r>
      <w:r>
        <w:rPr/>
        <w:t>l, de</w:t>
      </w:r>
      <w:r>
        <w:rPr>
          <w:spacing w:val="-1"/>
        </w:rPr>
        <w:t>fa</w:t>
      </w:r>
      <w:r>
        <w:rPr/>
        <w:t>ul</w:t>
      </w:r>
      <w:r>
        <w:rPr>
          <w:spacing w:val="1"/>
        </w:rPr>
        <w:t>t</w:t>
      </w:r>
      <w:r>
        <w:rPr>
          <w:spacing w:val="-1"/>
        </w:rPr>
        <w:t>=</w:t>
      </w:r>
      <w:r>
        <w:rPr/>
        <w:t>binsu</w:t>
      </w:r>
      <w:r>
        <w:rPr>
          <w:spacing w:val="1"/>
        </w:rPr>
        <w:t>r</w:t>
      </w:r>
      <w:r>
        <w:rPr/>
        <w:t>v)</w:t>
      </w:r>
    </w:p>
    <w:p>
      <w:pPr>
        <w:pStyle w:val="BodyA"/>
        <w:widowControl w:val="false"/>
        <w:spacing w:lineRule="auto" w:line="240" w:before="16" w:after="0"/>
        <w:contextualSpacing/>
        <w:rPr>
          <w:rFonts w:eastAsia="Times New Roman" w:cs="Times New Roman"/>
        </w:rPr>
      </w:pPr>
      <w:r>
        <w:rPr>
          <w:spacing w:val="2"/>
        </w:rPr>
        <w:t>T</w:t>
      </w:r>
      <w:r>
        <w:rPr>
          <w:spacing w:val="-5"/>
        </w:rPr>
        <w:t>y</w:t>
      </w:r>
      <w:r>
        <w:rPr>
          <w:spacing w:val="2"/>
        </w:rPr>
        <w:t>p</w:t>
      </w:r>
      <w:r>
        <w:rPr/>
        <w:t>e</w:t>
      </w:r>
      <w:r>
        <w:rPr>
          <w:spacing w:val="-1"/>
        </w:rPr>
        <w:t xml:space="preserve"> </w:t>
      </w:r>
      <w:r>
        <w:rPr>
          <w:spacing w:val="2"/>
        </w:rPr>
        <w:t>o</w:t>
      </w:r>
      <w:r>
        <w:rPr/>
        <w:t>f out</w:t>
      </w:r>
      <w:r>
        <w:rPr>
          <w:spacing w:val="-1"/>
        </w:rPr>
        <w:t>c</w:t>
      </w:r>
      <w:r>
        <w:rPr/>
        <w:t xml:space="preserve">ome: </w:t>
      </w:r>
      <w:r>
        <w:rPr>
          <w:i/>
          <w:iCs/>
        </w:rPr>
        <w:t>binsurv</w:t>
      </w:r>
      <w:r>
        <w:rPr/>
        <w:t xml:space="preserve"> </w:t>
      </w:r>
      <w:r>
        <w:rPr>
          <w:spacing w:val="-1"/>
        </w:rPr>
        <w:t>(</w:t>
      </w:r>
      <w:r>
        <w:rPr/>
        <w:t>time-varying failure indicator; default),</w:t>
      </w:r>
      <w:r>
        <w:rPr>
          <w:lang w:val="it-IT"/>
        </w:rPr>
        <w:t xml:space="preserve"> </w:t>
      </w:r>
      <w:r>
        <w:rPr>
          <w:i/>
          <w:iCs/>
          <w:spacing w:val="-1"/>
        </w:rPr>
        <w:t>b</w:t>
      </w:r>
      <w:r>
        <w:rPr>
          <w:i/>
          <w:iCs/>
        </w:rPr>
        <w:t>ineo</w:t>
      </w:r>
      <w:r>
        <w:rPr>
          <w:i/>
          <w:iCs/>
          <w:spacing w:val="-1"/>
        </w:rPr>
        <w:t>f</w:t>
      </w:r>
      <w:r>
        <w:rPr>
          <w:i/>
          <w:iCs/>
        </w:rPr>
        <w:t>u</w:t>
      </w:r>
      <w:r>
        <w:rPr/>
        <w:t xml:space="preserve"> (bin</w:t>
      </w:r>
      <w:r>
        <w:rPr>
          <w:spacing w:val="1"/>
        </w:rPr>
        <w:t>a</w:t>
      </w:r>
      <w:r>
        <w:rPr>
          <w:spacing w:val="4"/>
        </w:rPr>
        <w:t>r</w:t>
      </w:r>
      <w:r>
        <w:rPr/>
        <w:t>y</w:t>
      </w:r>
      <w:r>
        <w:rPr>
          <w:spacing w:val="-5"/>
        </w:rPr>
        <w:t xml:space="preserve"> </w:t>
      </w:r>
      <w:r>
        <w:rPr/>
        <w:t>outco</w:t>
      </w:r>
      <w:r>
        <w:rPr>
          <w:spacing w:val="2"/>
        </w:rPr>
        <w:t>m</w:t>
      </w:r>
      <w:r>
        <w:rPr/>
        <w:t>e</w:t>
      </w:r>
      <w:r>
        <w:rPr>
          <w:spacing w:val="-1"/>
        </w:rPr>
        <w:t xml:space="preserve"> a</w:t>
      </w:r>
      <w:r>
        <w:rPr/>
        <w:t>t end of</w:t>
      </w:r>
      <w:r>
        <w:rPr>
          <w:spacing w:val="1"/>
        </w:rPr>
        <w:t xml:space="preserve"> </w:t>
      </w:r>
      <w:r>
        <w:rPr/>
        <w:t>follo</w:t>
      </w:r>
      <w:r>
        <w:rPr>
          <w:spacing w:val="2"/>
        </w:rPr>
        <w:t>w</w:t>
      </w:r>
      <w:r>
        <w:rPr>
          <w:spacing w:val="-1"/>
        </w:rPr>
        <w:t>-</w:t>
      </w:r>
      <w:r>
        <w:rPr/>
        <w:t xml:space="preserve">up) </w:t>
      </w:r>
      <w:r>
        <w:rPr>
          <w:spacing w:val="-2"/>
        </w:rPr>
        <w:t>a</w:t>
      </w:r>
      <w:r>
        <w:rPr>
          <w:spacing w:val="2"/>
        </w:rPr>
        <w:t>n</w:t>
      </w:r>
      <w:r>
        <w:rPr/>
        <w:t xml:space="preserve">d </w:t>
      </w:r>
      <w:r>
        <w:rPr>
          <w:i/>
          <w:iCs/>
          <w:spacing w:val="-1"/>
        </w:rPr>
        <w:t>c</w:t>
      </w:r>
      <w:r>
        <w:rPr>
          <w:i/>
          <w:iCs/>
        </w:rPr>
        <w:t>onteo</w:t>
      </w:r>
      <w:r>
        <w:rPr>
          <w:i/>
          <w:iCs/>
          <w:spacing w:val="-1"/>
        </w:rPr>
        <w:t>f</w:t>
      </w:r>
      <w:r>
        <w:rPr>
          <w:i/>
          <w:iCs/>
        </w:rPr>
        <w:t>u</w:t>
      </w:r>
      <w:r>
        <w:rPr/>
        <w:t xml:space="preserve"> (</w:t>
      </w:r>
      <w:r>
        <w:rPr>
          <w:spacing w:val="-2"/>
        </w:rPr>
        <w:t>c</w:t>
      </w:r>
      <w:r>
        <w:rPr/>
        <w:t>ont</w:t>
      </w:r>
      <w:r>
        <w:rPr>
          <w:spacing w:val="1"/>
        </w:rPr>
        <w:t>i</w:t>
      </w:r>
      <w:r>
        <w:rPr/>
        <w:t>nuous out</w:t>
      </w:r>
      <w:r>
        <w:rPr>
          <w:spacing w:val="-1"/>
        </w:rPr>
        <w:t>c</w:t>
      </w:r>
      <w:r>
        <w:rPr>
          <w:lang w:val="it-IT"/>
        </w:rPr>
        <w:t xml:space="preserve">ome </w:t>
      </w:r>
      <w:r>
        <w:rPr>
          <w:spacing w:val="-1"/>
        </w:rPr>
        <w:t>a</w:t>
      </w:r>
      <w:r>
        <w:rPr/>
        <w:t xml:space="preserve">t </w:t>
      </w:r>
      <w:r>
        <w:rPr>
          <w:spacing w:val="2"/>
        </w:rPr>
        <w:t>e</w:t>
      </w:r>
      <w:r>
        <w:rPr/>
        <w:t>nd of</w:t>
      </w:r>
      <w:r>
        <w:rPr>
          <w:spacing w:val="-1"/>
        </w:rPr>
        <w:t xml:space="preserve"> f</w:t>
      </w:r>
      <w:r>
        <w:rPr/>
        <w:t>ol</w:t>
      </w:r>
      <w:r>
        <w:rPr>
          <w:spacing w:val="1"/>
        </w:rPr>
        <w:t>l</w:t>
      </w:r>
      <w:r>
        <w:rPr/>
        <w:t>o</w:t>
      </w:r>
      <w:r>
        <w:rPr>
          <w:spacing w:val="1"/>
        </w:rPr>
        <w:t>w</w:t>
      </w:r>
      <w:r>
        <w:rPr>
          <w:spacing w:val="-1"/>
        </w:rPr>
        <w:t>-</w:t>
      </w:r>
      <w:r>
        <w:rPr/>
        <w:t xml:space="preserve">up).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Arial Unicode MS" w:cs="Arial Unicode MS"/>
        </w:rPr>
      </w:pPr>
      <w:r>
        <w:rPr>
          <w:rFonts w:ascii="SAS Monospace" w:hAnsi="SAS Monospace"/>
          <w:sz w:val="20"/>
          <w:szCs w:val="20"/>
        </w:rPr>
        <w:t xml:space="preserve">outcinteract  </w:t>
      </w:r>
      <w:r>
        <w:rPr/>
        <w:t xml:space="preserve">   (optional)</w:t>
      </w:r>
    </w:p>
    <w:p>
      <w:pPr>
        <w:pStyle w:val="BodyA"/>
        <w:widowControl w:val="false"/>
        <w:spacing w:lineRule="auto" w:line="240" w:before="16" w:after="0"/>
        <w:contextualSpacing/>
        <w:rPr>
          <w:rFonts w:cs="Times New Roman"/>
          <w:sz w:val="24"/>
          <w:szCs w:val="24"/>
        </w:rPr>
      </w:pPr>
      <w:r>
        <w:rPr/>
        <w:t>Product (“interaction”) terms to be included as independent variables in the outcome regression model. These can include interactions between any baseline variable included in fixedcov, any time-varying covariate covX or time (note, interactions with time for the outcome model are only relevant for outctype=binsurv). The structure of the interaction is a product term bN*bM or bN*M or N*M, where the b indicates that interaction is with a baseline variable and the N or M alone indicates that the interaction is with a covX or time.  The N(M) in bN(bM) is the numeric location of the baseline covariate included in fixedcov.  The N(M) in N(M) alone is the index X for the time-varying covariate covX or 0 for time.  See FAQ 2 for more details.</w:t>
      </w:r>
    </w:p>
    <w:p>
      <w:pPr>
        <w:pStyle w:val="BodyA"/>
        <w:widowControl w:val="false"/>
        <w:spacing w:lineRule="auto" w:line="240" w:before="16" w:after="0"/>
        <w:contextualSpacing/>
        <w:rPr>
          <w:rFonts w:cs="Times New Roman"/>
          <w:sz w:val="24"/>
          <w:szCs w:val="24"/>
        </w:rPr>
      </w:pPr>
      <w:r>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compevent </w:t>
      </w:r>
      <w:r>
        <w:rPr/>
        <w:t xml:space="preserve"> </w:t>
      </w:r>
    </w:p>
    <w:p>
      <w:pPr>
        <w:pStyle w:val="BodyA"/>
        <w:widowControl w:val="false"/>
        <w:spacing w:lineRule="auto" w:line="240" w:before="16" w:after="0"/>
        <w:contextualSpacing/>
        <w:rPr>
          <w:rFonts w:eastAsia="Times New Roman" w:cs="Times New Roman"/>
        </w:rPr>
      </w:pPr>
      <w:r>
        <w:rPr/>
        <w:t xml:space="preserve">A variable indicating a competing risk event in the dataset </w:t>
      </w:r>
      <w:r>
        <w:rPr>
          <w:i/>
          <w:iCs/>
        </w:rPr>
        <w:t>data</w:t>
      </w:r>
      <w:r>
        <w:rPr/>
        <w:t xml:space="preserve">. This should be specified regardless whether competing risk events are or are not treated as censoring events.  </w:t>
      </w:r>
      <w:r>
        <w:rPr>
          <w:spacing w:val="-1"/>
        </w:rPr>
        <w:t>See Section 2 for coding requirements and further explanation</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eastAsia="Times New Roman" w:cs="Times New Roman"/>
        </w:rPr>
        <w:t>compevent_cens</w:t>
      </w:r>
    </w:p>
    <w:p>
      <w:pPr>
        <w:pStyle w:val="BodyA"/>
        <w:widowControl w:val="false"/>
        <w:spacing w:lineRule="auto" w:line="240" w:before="16" w:after="0"/>
        <w:contextualSpacing/>
        <w:rPr>
          <w:rFonts w:eastAsia="Times New Roman" w:cs="Times New Roman"/>
        </w:rPr>
      </w:pPr>
      <w:r>
        <w:rPr>
          <w:rFonts w:eastAsia="Times New Roman" w:cs="Times New Roman"/>
        </w:rPr>
        <w:t xml:space="preserve">A variable indicating how a competing event is handled for survival outcomes. When competing events are treated as a censoring event, then </w:t>
      </w:r>
      <w:r>
        <w:rPr>
          <w:rFonts w:eastAsia="Times New Roman" w:cs="Times New Roman"/>
          <w:i/>
          <w:iCs/>
        </w:rPr>
        <w:t>compevent_cens=1</w:t>
      </w:r>
      <w:r>
        <w:rPr>
          <w:rFonts w:eastAsia="Times New Roman" w:cs="Times New Roman"/>
        </w:rPr>
        <w:t xml:space="preserve">. When competing events are treated as no event (i.e., not a censoring event), then </w:t>
      </w:r>
      <w:r>
        <w:rPr>
          <w:rFonts w:eastAsia="Times New Roman" w:cs="Times New Roman"/>
          <w:i/>
          <w:iCs/>
        </w:rPr>
        <w:t>compevent_cens=0</w:t>
      </w:r>
      <w:r>
        <w:rPr>
          <w:rFonts w:eastAsia="Times New Roman" w:cs="Times New Roman"/>
        </w:rPr>
        <w:t>.  For continuous or binary end of follow up outcome, competing events are considered as a censoring event (</w:t>
      </w:r>
      <w:r>
        <w:rPr>
          <w:rFonts w:eastAsia="Times New Roman" w:cs="Times New Roman"/>
          <w:i/>
          <w:iCs/>
        </w:rPr>
        <w:t>compevent_cens=1</w:t>
      </w:r>
      <w:r>
        <w:rPr>
          <w:rFonts w:eastAsia="Times New Roman" w:cs="Times New Roman"/>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compeventinteract </w:t>
      </w:r>
      <w:r>
        <w:rPr/>
        <w:t xml:space="preserve">   (option</w:t>
      </w:r>
      <w:r>
        <w:rPr>
          <w:spacing w:val="-1"/>
        </w:rPr>
        <w:t>a</w:t>
      </w:r>
      <w:r>
        <w:rPr/>
        <w:t>l)</w:t>
      </w:r>
    </w:p>
    <w:p>
      <w:pPr>
        <w:pStyle w:val="BodyA"/>
        <w:widowControl w:val="false"/>
        <w:spacing w:lineRule="auto" w:line="240" w:before="16" w:after="0"/>
        <w:contextualSpacing/>
        <w:rPr>
          <w:rFonts w:eastAsia="Times New Roman" w:cs="Times New Roman"/>
        </w:rPr>
      </w:pPr>
      <w:r>
        <w:rPr/>
        <w:t xml:space="preserve">Product (“interaction’) terms to be included in the above hazard model for the competing risk if </w:t>
      </w:r>
      <w:r>
        <w:rPr>
          <w:i/>
        </w:rPr>
        <w:t xml:space="preserve">compevent </w:t>
      </w:r>
      <w:r>
        <w:rPr/>
        <w:t xml:space="preserve"> is assigned a value.  See </w:t>
      </w:r>
      <w:r>
        <w:rPr>
          <w:i/>
          <w:iCs/>
        </w:rPr>
        <w:t>outcinteract</w:t>
      </w:r>
      <w:r>
        <w:rPr/>
        <w:t xml:space="preserve"> for the required syntax.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z w:val="20"/>
          <w:szCs w:val="20"/>
        </w:rPr>
        <w:t xml:space="preserve">eventaddvars  </w:t>
      </w:r>
      <w:r>
        <w:rPr/>
        <w:tab/>
        <w:t xml:space="preserve">  </w:t>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jc w:val="both"/>
        <w:rPr>
          <w:rFonts w:cs="Times New Roman"/>
          <w:sz w:val="24"/>
          <w:szCs w:val="24"/>
        </w:rPr>
      </w:pPr>
      <w:r>
        <w:rPr>
          <w:spacing w:val="-1"/>
        </w:rPr>
        <w:t>L</w:t>
      </w:r>
      <w:r>
        <w:rPr>
          <w:spacing w:val="1"/>
        </w:rPr>
        <w:t>i</w:t>
      </w:r>
      <w:r>
        <w:rPr/>
        <w:t>st</w:t>
      </w:r>
      <w:r>
        <w:rPr>
          <w:spacing w:val="3"/>
        </w:rPr>
        <w:t xml:space="preserve"> </w:t>
      </w:r>
      <w:r>
        <w:rPr/>
        <w:t>of v</w:t>
      </w:r>
      <w:r>
        <w:rPr>
          <w:spacing w:val="-1"/>
        </w:rPr>
        <w:t>a</w:t>
      </w:r>
      <w:r>
        <w:rPr/>
        <w:t>ri</w:t>
      </w:r>
      <w:r>
        <w:rPr>
          <w:spacing w:val="-1"/>
        </w:rPr>
        <w:t>a</w:t>
      </w:r>
      <w:r>
        <w:rPr>
          <w:lang w:val="fr-FR"/>
        </w:rPr>
        <w:t>bles</w:t>
      </w:r>
      <w:r>
        <w:rPr>
          <w:spacing w:val="2"/>
        </w:rPr>
        <w:t xml:space="preserve"> </w:t>
      </w:r>
      <w:r>
        <w:rPr>
          <w:spacing w:val="-1"/>
        </w:rPr>
        <w:t>(</w:t>
      </w:r>
      <w:r>
        <w:rPr/>
        <w:t xml:space="preserve">should be </w:t>
      </w:r>
      <w:r>
        <w:rPr>
          <w:spacing w:val="2"/>
        </w:rPr>
        <w:t>b</w:t>
      </w:r>
      <w:r>
        <w:rPr>
          <w:spacing w:val="-1"/>
        </w:rPr>
        <w:t>a</w:t>
      </w:r>
      <w:r>
        <w:rPr/>
        <w:t>s</w:t>
      </w:r>
      <w:r>
        <w:rPr>
          <w:spacing w:val="-1"/>
        </w:rPr>
        <w:t>e</w:t>
      </w:r>
      <w:r>
        <w:rPr/>
        <w:t>l</w:t>
      </w:r>
      <w:r>
        <w:rPr>
          <w:spacing w:val="1"/>
        </w:rPr>
        <w:t>i</w:t>
      </w:r>
      <w:r>
        <w:rPr/>
        <w:t>ne v</w:t>
      </w:r>
      <w:r>
        <w:rPr>
          <w:spacing w:val="-1"/>
        </w:rPr>
        <w:t>a</w:t>
      </w:r>
      <w:r>
        <w:rPr/>
        <w:t>ri</w:t>
      </w:r>
      <w:r>
        <w:rPr>
          <w:spacing w:val="-1"/>
        </w:rPr>
        <w:t>a</w:t>
      </w:r>
      <w:r>
        <w:rPr/>
        <w:t>bles not in</w:t>
      </w:r>
      <w:r>
        <w:rPr>
          <w:spacing w:val="-1"/>
        </w:rPr>
        <w:t>c</w:t>
      </w:r>
      <w:r>
        <w:rPr/>
        <w:t>luded in</w:t>
      </w:r>
      <w:r>
        <w:rPr>
          <w:spacing w:val="2"/>
        </w:rPr>
        <w:t xml:space="preserve"> </w:t>
      </w:r>
      <w:r>
        <w:rPr>
          <w:spacing w:val="-1"/>
        </w:rPr>
        <w:t>a</w:t>
      </w:r>
      <w:r>
        <w:rPr/>
        <w:t>ll</w:t>
      </w:r>
      <w:r>
        <w:rPr>
          <w:spacing w:val="1"/>
        </w:rPr>
        <w:t xml:space="preserve"> </w:t>
      </w:r>
      <w:r>
        <w:rPr/>
        <w:t>of the</w:t>
      </w:r>
      <w:r>
        <w:rPr>
          <w:spacing w:val="-1"/>
        </w:rPr>
        <w:t xml:space="preserve"> </w:t>
      </w:r>
      <w:r>
        <w:rPr/>
        <w:t>model</w:t>
      </w:r>
      <w:r>
        <w:rPr>
          <w:spacing w:val="-1"/>
        </w:rPr>
        <w:t>e</w:t>
      </w:r>
      <w:r>
        <w:rPr/>
        <w:t xml:space="preserve">d </w:t>
      </w:r>
      <w:r>
        <w:rPr>
          <w:spacing w:val="-1"/>
        </w:rPr>
        <w:t>c</w:t>
      </w:r>
      <w:r>
        <w:rPr/>
        <w:t>o</w:t>
      </w:r>
      <w:r>
        <w:rPr>
          <w:spacing w:val="2"/>
        </w:rPr>
        <w:t>v</w:t>
      </w:r>
      <w:r>
        <w:rPr>
          <w:spacing w:val="-1"/>
        </w:rPr>
        <w:t>a</w:t>
      </w:r>
      <w:r>
        <w:rPr/>
        <w:t>r</w:t>
      </w:r>
      <w:r>
        <w:rPr>
          <w:spacing w:val="2"/>
        </w:rPr>
        <w:t>i</w:t>
      </w:r>
      <w:r>
        <w:rPr>
          <w:spacing w:val="-1"/>
        </w:rPr>
        <w:t>a</w:t>
      </w:r>
      <w:r>
        <w:rPr/>
        <w:t>te mod</w:t>
      </w:r>
      <w:r>
        <w:rPr>
          <w:spacing w:val="-1"/>
        </w:rPr>
        <w:t>e</w:t>
      </w:r>
      <w:r>
        <w:rPr/>
        <w:t>ls) to add to the</w:t>
      </w:r>
      <w:r>
        <w:rPr>
          <w:spacing w:val="2"/>
        </w:rPr>
        <w:t xml:space="preserve"> </w:t>
      </w:r>
      <w:r>
        <w:rPr>
          <w:lang w:val="it-IT"/>
        </w:rPr>
        <w:t>outcome</w:t>
      </w:r>
      <w:r>
        <w:rPr>
          <w:spacing w:val="-1"/>
        </w:rPr>
        <w:t xml:space="preserve"> </w:t>
      </w:r>
      <w:r>
        <w:rPr/>
        <w:t>mode</w:t>
      </w:r>
      <w:r>
        <w:rPr>
          <w:spacing w:val="1"/>
        </w:rPr>
        <w:t>l</w:t>
      </w:r>
      <w:r>
        <w:rPr/>
        <w:t xml:space="preserve">. For more information, see </w:t>
      </w:r>
      <w:r>
        <w:rPr>
          <w:i/>
        </w:rPr>
        <w:t>covXaddvars</w:t>
      </w:r>
      <w:r>
        <w:rPr/>
        <w:t xml:space="preserve">.  </w:t>
      </w:r>
    </w:p>
    <w:p>
      <w:pPr>
        <w:pStyle w:val="BodyA"/>
        <w:widowControl w:val="false"/>
        <w:spacing w:lineRule="auto" w:line="240" w:before="16" w:after="0"/>
        <w:contextualSpacing/>
        <w:jc w:val="both"/>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z w:val="20"/>
          <w:szCs w:val="20"/>
        </w:rPr>
        <w:t>compeventaddvars</w:t>
      </w:r>
      <w:r>
        <w:rPr/>
        <w:t xml:space="preserve">      </w:t>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t>Addit</w:t>
      </w:r>
      <w:r>
        <w:rPr>
          <w:spacing w:val="1"/>
        </w:rPr>
        <w:t>i</w:t>
      </w:r>
      <w:r>
        <w:rPr/>
        <w:t>on</w:t>
      </w:r>
      <w:r>
        <w:rPr>
          <w:spacing w:val="-1"/>
        </w:rPr>
        <w:t>a</w:t>
      </w:r>
      <w:r>
        <w:rPr>
          <w:lang w:val="nl-NL"/>
        </w:rPr>
        <w:t>l va</w:t>
      </w:r>
      <w:r>
        <w:rPr>
          <w:spacing w:val="-1"/>
        </w:rPr>
        <w:t>r</w:t>
      </w:r>
      <w:r>
        <w:rPr/>
        <w:t>iabl</w:t>
      </w:r>
      <w:r>
        <w:rPr>
          <w:spacing w:val="-1"/>
        </w:rPr>
        <w:t>e</w:t>
      </w:r>
      <w:r>
        <w:rPr/>
        <w:t>s and</w:t>
      </w:r>
      <w:r>
        <w:rPr>
          <w:spacing w:val="1"/>
        </w:rPr>
        <w:t xml:space="preserve"> </w:t>
      </w:r>
      <w:r>
        <w:rPr/>
        <w:t>user</w:t>
      </w:r>
      <w:r>
        <w:rPr>
          <w:spacing w:val="-1"/>
        </w:rPr>
        <w:t xml:space="preserve"> </w:t>
      </w:r>
      <w:r>
        <w:rPr/>
        <w:t>d</w:t>
      </w:r>
      <w:r>
        <w:rPr>
          <w:spacing w:val="-1"/>
        </w:rPr>
        <w:t>e</w:t>
      </w:r>
      <w:r>
        <w:rPr/>
        <w:t>fin</w:t>
      </w:r>
      <w:r>
        <w:rPr>
          <w:spacing w:val="-1"/>
        </w:rPr>
        <w:t>e</w:t>
      </w:r>
      <w:r>
        <w:rPr/>
        <w:t xml:space="preserve">d </w:t>
      </w:r>
      <w:r>
        <w:rPr>
          <w:spacing w:val="3"/>
        </w:rPr>
        <w:t>m</w:t>
      </w:r>
      <w:r>
        <w:rPr>
          <w:spacing w:val="-1"/>
        </w:rPr>
        <w:t>ac</w:t>
      </w:r>
      <w:r>
        <w:rPr/>
        <w:t>ros</w:t>
      </w:r>
      <w:r>
        <w:rPr>
          <w:spacing w:val="2"/>
        </w:rPr>
        <w:t xml:space="preserve"> </w:t>
      </w:r>
      <w:r>
        <w:rPr/>
        <w:t>for</w:t>
      </w:r>
      <w:r>
        <w:rPr>
          <w:spacing w:val="-1"/>
        </w:rPr>
        <w:t xml:space="preserve"> </w:t>
      </w:r>
      <w:r>
        <w:rPr>
          <w:spacing w:val="1"/>
        </w:rPr>
        <w:t>a</w:t>
      </w:r>
      <w:r>
        <w:rPr/>
        <w:t>dding</w:t>
      </w:r>
      <w:r>
        <w:rPr>
          <w:spacing w:val="-2"/>
        </w:rPr>
        <w:t xml:space="preserve"> </w:t>
      </w:r>
      <w:r>
        <w:rPr>
          <w:spacing w:val="-1"/>
        </w:rPr>
        <w:t>e</w:t>
      </w:r>
      <w:r>
        <w:rPr>
          <w:spacing w:val="2"/>
        </w:rPr>
        <w:t>x</w:t>
      </w:r>
      <w:r>
        <w:rPr/>
        <w:t>tra</w:t>
      </w:r>
      <w:r>
        <w:rPr>
          <w:spacing w:val="-1"/>
        </w:rPr>
        <w:t xml:space="preserve"> </w:t>
      </w:r>
      <w:r>
        <w:rPr/>
        <w:t>v</w:t>
      </w:r>
      <w:r>
        <w:rPr>
          <w:spacing w:val="-1"/>
        </w:rPr>
        <w:t>a</w:t>
      </w:r>
      <w:r>
        <w:rPr/>
        <w:t>r</w:t>
      </w:r>
      <w:r>
        <w:rPr>
          <w:spacing w:val="2"/>
        </w:rPr>
        <w:t>i</w:t>
      </w:r>
      <w:r>
        <w:rPr>
          <w:spacing w:val="-1"/>
        </w:rPr>
        <w:t>a</w:t>
      </w:r>
      <w:r>
        <w:rPr/>
        <w:t>bles to the</w:t>
      </w:r>
      <w:r>
        <w:rPr>
          <w:spacing w:val="-1"/>
        </w:rPr>
        <w:t xml:space="preserve"> </w:t>
      </w:r>
      <w:r>
        <w:rPr>
          <w:i/>
          <w:iCs/>
        </w:rPr>
        <w:t xml:space="preserve">compevent </w:t>
      </w:r>
      <w:r>
        <w:rPr>
          <w:spacing w:val="1"/>
        </w:rPr>
        <w:t>m</w:t>
      </w:r>
      <w:r>
        <w:rPr/>
        <w:t>od</w:t>
      </w:r>
      <w:r>
        <w:rPr>
          <w:spacing w:val="-1"/>
        </w:rPr>
        <w:t>e</w:t>
      </w:r>
      <w:r>
        <w:rPr/>
        <w:t xml:space="preserve">ls </w:t>
      </w:r>
      <w:r>
        <w:rPr>
          <w:spacing w:val="1"/>
        </w:rPr>
        <w:t>t</w:t>
      </w:r>
      <w:r>
        <w:rPr/>
        <w:t>h</w:t>
      </w:r>
      <w:r>
        <w:rPr>
          <w:spacing w:val="-1"/>
        </w:rPr>
        <w:t>a</w:t>
      </w:r>
      <w:r>
        <w:rPr>
          <w:lang w:val="nl-NL"/>
        </w:rPr>
        <w:t>t w</w:t>
      </w:r>
      <w:r>
        <w:rPr>
          <w:spacing w:val="-1"/>
        </w:rPr>
        <w:t>e</w:t>
      </w:r>
      <w:r>
        <w:rPr/>
        <w:t>re</w:t>
      </w:r>
      <w:r>
        <w:rPr>
          <w:spacing w:val="-2"/>
        </w:rPr>
        <w:t xml:space="preserve"> </w:t>
      </w:r>
      <w:r>
        <w:rPr/>
        <w:t xml:space="preserve">not </w:t>
      </w:r>
      <w:r>
        <w:rPr>
          <w:spacing w:val="1"/>
        </w:rPr>
        <w:t>i</w:t>
      </w:r>
      <w:r>
        <w:rPr/>
        <w:t>n</w:t>
      </w:r>
      <w:r>
        <w:rPr>
          <w:spacing w:val="-1"/>
        </w:rPr>
        <w:t>c</w:t>
      </w:r>
      <w:r>
        <w:rPr/>
        <w:t>luded in oth</w:t>
      </w:r>
      <w:r>
        <w:rPr>
          <w:spacing w:val="2"/>
        </w:rPr>
        <w:t>e</w:t>
      </w:r>
      <w:r>
        <w:rPr/>
        <w:t>r lis</w:t>
      </w:r>
      <w:r>
        <w:rPr>
          <w:spacing w:val="1"/>
        </w:rPr>
        <w:t>t</w:t>
      </w:r>
      <w:r>
        <w:rPr/>
        <w:t xml:space="preserve">s. For more information see </w:t>
      </w:r>
      <w:r>
        <w:rPr>
          <w:i/>
        </w:rPr>
        <w:t>covXaddvars</w:t>
      </w:r>
      <w:r>
        <w:rPr/>
        <w:t xml:space="preserve">.  </w:t>
      </w:r>
      <w:r>
        <w:rPr>
          <w:lang w:val="fr-F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spacing w:val="-1"/>
        </w:rPr>
      </w:pPr>
      <w:r>
        <w:rPr>
          <w:spacing w:val="-1"/>
        </w:rPr>
        <w:t>censor</w:t>
      </w:r>
    </w:p>
    <w:p>
      <w:pPr>
        <w:pStyle w:val="BodyA"/>
        <w:widowControl w:val="false"/>
        <w:spacing w:lineRule="auto" w:line="240" w:before="16" w:after="0"/>
        <w:contextualSpacing/>
        <w:rPr>
          <w:spacing w:val="-1"/>
        </w:rPr>
      </w:pPr>
      <w:r>
        <w:rPr>
          <w:spacing w:val="-1"/>
        </w:rPr>
        <w:t>A variable indicating a censoring event (e.g., loss to follow up) in the dataset. The model of censoring will be used to estimate the natural course risk/mean, which will be compared with the estimates by the parametric g-formula.</w:t>
      </w:r>
    </w:p>
    <w:p>
      <w:pPr>
        <w:pStyle w:val="BodyA"/>
        <w:widowControl w:val="false"/>
        <w:spacing w:lineRule="auto" w:line="240" w:before="16" w:after="0"/>
        <w:contextualSpacing/>
        <w:rPr>
          <w:spacing w:val="-1"/>
        </w:rPr>
      </w:pPr>
      <w:r>
        <w:rPr>
          <w:spacing w:val="-1"/>
        </w:rPr>
      </w:r>
    </w:p>
    <w:p>
      <w:pPr>
        <w:pStyle w:val="BodyA"/>
        <w:widowControl w:val="false"/>
        <w:spacing w:lineRule="auto" w:line="240" w:before="16" w:after="0"/>
        <w:contextualSpacing/>
        <w:rPr>
          <w:spacing w:val="-1"/>
        </w:rPr>
      </w:pPr>
      <w:r>
        <w:rPr>
          <w:spacing w:val="-1"/>
        </w:rPr>
        <w:t>maxipw</w:t>
      </w:r>
    </w:p>
    <w:p>
      <w:pPr>
        <w:pStyle w:val="BodyA"/>
        <w:widowControl w:val="false"/>
        <w:spacing w:lineRule="auto" w:line="240" w:before="16" w:after="0"/>
        <w:contextualSpacing/>
        <w:rPr>
          <w:spacing w:val="-1"/>
        </w:rPr>
      </w:pPr>
      <w:r>
        <w:rPr>
          <w:spacing w:val="-1"/>
        </w:rPr>
        <w:t xml:space="preserve">Specify the maximal value for a censoring weight. If users wish not to truncate the censoring weight, then set maxipw to a big value (e.g., maxipw=1000). </w:t>
      </w:r>
    </w:p>
    <w:p>
      <w:pPr>
        <w:pStyle w:val="BodyA"/>
        <w:widowControl w:val="false"/>
        <w:spacing w:lineRule="auto" w:line="240" w:before="16" w:after="0"/>
        <w:contextualSpacing/>
        <w:rPr>
          <w:spacing w:val="-1"/>
        </w:rPr>
      </w:pPr>
      <w:r>
        <w:rPr>
          <w:spacing w:val="-1"/>
        </w:rPr>
      </w:r>
    </w:p>
    <w:p>
      <w:pPr>
        <w:pStyle w:val="BodyA"/>
        <w:widowControl w:val="false"/>
        <w:spacing w:lineRule="auto" w:line="240" w:before="16" w:after="0"/>
        <w:contextualSpacing/>
        <w:jc w:val="both"/>
        <w:rPr>
          <w:spacing w:val="-1"/>
        </w:rPr>
      </w:pPr>
      <w:r>
        <w:rPr>
          <w:spacing w:val="-1"/>
        </w:rPr>
        <w:t>censoraddvars      (optional)</w:t>
      </w:r>
    </w:p>
    <w:p>
      <w:pPr>
        <w:pStyle w:val="BodyA"/>
        <w:widowControl w:val="false"/>
        <w:spacing w:lineRule="auto" w:line="240" w:before="16" w:after="0"/>
        <w:contextualSpacing/>
        <w:rPr>
          <w:spacing w:val="-1"/>
        </w:rPr>
      </w:pPr>
      <w:r>
        <w:rPr>
          <w:spacing w:val="-1"/>
        </w:rPr>
        <w:t xml:space="preserve">Additional variables and user defined macros for adding extra variables to the censoring model that was not included in other lists. For more information see covXaddvars.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fi</w:t>
      </w:r>
      <w:r>
        <w:rPr>
          <w:rFonts w:ascii="SAS Monospace" w:hAnsi="SAS Monospace"/>
          <w:spacing w:val="2"/>
          <w:sz w:val="20"/>
          <w:szCs w:val="20"/>
        </w:rPr>
        <w:t>x</w:t>
      </w:r>
      <w:r>
        <w:rPr>
          <w:rFonts w:ascii="SAS Monospace" w:hAnsi="SAS Monospace"/>
          <w:spacing w:val="-1"/>
          <w:sz w:val="20"/>
          <w:szCs w:val="20"/>
        </w:rPr>
        <w:t>e</w:t>
      </w:r>
      <w:r>
        <w:rPr>
          <w:rFonts w:ascii="SAS Monospace" w:hAnsi="SAS Monospace"/>
          <w:sz w:val="20"/>
          <w:szCs w:val="20"/>
        </w:rPr>
        <w:t>d</w:t>
      </w:r>
      <w:r>
        <w:rPr>
          <w:rFonts w:ascii="SAS Monospace" w:hAnsi="SAS Monospace"/>
          <w:spacing w:val="-1"/>
          <w:sz w:val="20"/>
          <w:szCs w:val="20"/>
        </w:rPr>
        <w:t>c</w:t>
      </w:r>
      <w:r>
        <w:rPr>
          <w:rFonts w:ascii="SAS Monospace" w:hAnsi="SAS Monospace"/>
          <w:sz w:val="20"/>
          <w:szCs w:val="20"/>
        </w:rPr>
        <w:t xml:space="preserve">ov </w:t>
      </w:r>
      <w:r>
        <w:rPr>
          <w:rFonts w:ascii="SAS Monospace" w:hAnsi="SAS Monospace"/>
        </w:rPr>
        <w:t xml:space="preserve">   </w:t>
      </w:r>
      <w:r>
        <w:rPr/>
        <w:t xml:space="preserve">      (option</w:t>
      </w:r>
      <w:r>
        <w:rPr>
          <w:spacing w:val="-1"/>
        </w:rPr>
        <w:t>a</w:t>
      </w:r>
      <w:r>
        <w:rPr/>
        <w:t>l)</w:t>
      </w:r>
    </w:p>
    <w:p>
      <w:pPr>
        <w:pStyle w:val="BodyA"/>
        <w:widowControl w:val="false"/>
        <w:spacing w:lineRule="auto" w:line="240" w:before="16" w:after="0"/>
        <w:contextualSpacing/>
        <w:jc w:val="both"/>
        <w:rPr>
          <w:rFonts w:eastAsia="Times New Roman" w:cs="Times New Roman"/>
        </w:rPr>
      </w:pPr>
      <w:r>
        <w:rPr>
          <w:spacing w:val="-1"/>
        </w:rPr>
        <w:t xml:space="preserve">List of time-fixed covariates at baseline </w:t>
      </w:r>
      <w:r>
        <w:rPr/>
        <w:t xml:space="preserve">(i.e. any variables defined in the input data set </w:t>
      </w:r>
      <w:r>
        <w:rPr>
          <w:i/>
          <w:iCs/>
        </w:rPr>
        <w:t>data</w:t>
      </w:r>
      <w:r>
        <w:rPr/>
        <w:t xml:space="preserve"> which have constant values over time within levels of </w:t>
      </w:r>
      <w:r>
        <w:rPr>
          <w:i/>
          <w:iCs/>
        </w:rPr>
        <w:t>id</w:t>
      </w:r>
      <w:r>
        <w:rPr/>
        <w:t>)</w:t>
      </w:r>
      <w:r>
        <w:rPr>
          <w:spacing w:val="-1"/>
        </w:rPr>
        <w:t xml:space="preserve"> to control confounding/selection bias. Variables should be separated by spaces.  For example, to define </w:t>
      </w:r>
      <w:r>
        <w:rPr>
          <w:i/>
          <w:iCs/>
          <w:spacing w:val="-1"/>
        </w:rPr>
        <w:t>fixedcov</w:t>
      </w:r>
      <w:r>
        <w:rPr>
          <w:spacing w:val="-1"/>
        </w:rPr>
        <w:t xml:space="preserve"> to include sex, race and birthplace, define </w:t>
      </w:r>
      <w:r>
        <w:rPr>
          <w:i/>
          <w:iCs/>
          <w:spacing w:val="-1"/>
        </w:rPr>
        <w:t>fixedcov=sex race birthplace</w:t>
      </w:r>
      <w:r>
        <w:rPr>
          <w:spacing w:val="-1"/>
        </w:rPr>
        <w:t>.   T</w:t>
      </w:r>
      <w:r>
        <w:rPr/>
        <w:t xml:space="preserve">he user may also use </w:t>
      </w:r>
      <w:r>
        <w:rPr>
          <w:i/>
          <w:iCs/>
        </w:rPr>
        <w:t>fixedcov</w:t>
      </w:r>
      <w:r>
        <w:rPr/>
        <w:t xml:space="preserve"> as a means of including the baseline values of any time-varying covariates </w:t>
      </w:r>
      <w:r>
        <w:rPr>
          <w:i/>
          <w:iCs/>
        </w:rPr>
        <w:t>covX</w:t>
      </w:r>
      <w:r>
        <w:rPr/>
        <w:t xml:space="preserve"> in all functions of time-varying covariate history; thus allowing for a slightly more flexible function of history than that created using certain choices of </w:t>
      </w:r>
      <w:r>
        <w:rPr>
          <w:i/>
          <w:iCs/>
        </w:rPr>
        <w:t>covXptype</w:t>
      </w:r>
      <w:r>
        <w:rPr/>
        <w:t xml:space="preserve">.  For example, say we define </w:t>
      </w:r>
      <w:r>
        <w:rPr>
          <w:i/>
          <w:iCs/>
        </w:rPr>
        <w:t>covX</w:t>
      </w:r>
      <w:r>
        <w:rPr/>
        <w:t xml:space="preserve">=CD4 for some X=1,…,p.  Defining </w:t>
      </w:r>
      <w:r>
        <w:rPr>
          <w:i/>
          <w:iCs/>
        </w:rPr>
        <w:t>fixedcov</w:t>
      </w:r>
      <w:r>
        <w:rPr/>
        <w:t xml:space="preserve">=sex race CD4 would allow the outcome model and all time k covariate models to depend on the baseline value of CD4 as well as the pre-baseline subject characteristics sex and race in addition to dependence on the post-baseline function of CD4 determined by the choice of </w:t>
      </w:r>
      <w:r>
        <w:rPr>
          <w:i/>
          <w:iCs/>
        </w:rPr>
        <w:t>covXptype</w:t>
      </w:r>
      <w:r>
        <w:rPr/>
        <w:t xml:space="preserve"> in this example (e.g. </w:t>
      </w:r>
      <w:r>
        <w:rPr>
          <w:i/>
          <w:iCs/>
        </w:rPr>
        <w:t>covXptype</w:t>
      </w:r>
      <w:r>
        <w:rPr/>
        <w:t>=lag2cat).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ncov</w:t>
      </w:r>
      <w:r>
        <w:rPr>
          <w:rFonts w:ascii="SAS Monospace" w:hAnsi="SAS Monospace"/>
        </w:rPr>
        <w:t xml:space="preserve">  </w:t>
      </w:r>
      <w:r>
        <w:rPr/>
        <w:t xml:space="preserve">             </w:t>
      </w:r>
      <w:r>
        <w:rPr>
          <w:spacing w:val="14"/>
        </w:rPr>
        <w:t xml:space="preserve"> </w:t>
      </w:r>
      <w:r>
        <w:rPr/>
        <w:t>(</w:t>
      </w:r>
      <w:r>
        <w:rPr>
          <w:spacing w:val="-1"/>
        </w:rPr>
        <w:t>re</w:t>
      </w:r>
      <w:r>
        <w:rPr/>
        <w:t>quir</w:t>
      </w:r>
      <w:r>
        <w:rPr>
          <w:spacing w:val="-1"/>
        </w:rPr>
        <w:t>e</w:t>
      </w:r>
      <w:r>
        <w:rPr>
          <w:spacing w:val="2"/>
        </w:rPr>
        <w:t>d</w:t>
      </w:r>
      <w:r>
        <w:rPr/>
        <w:t>)</w:t>
      </w:r>
    </w:p>
    <w:p>
      <w:pPr>
        <w:pStyle w:val="BodyA"/>
        <w:widowControl w:val="false"/>
        <w:spacing w:lineRule="auto" w:line="240" w:before="16" w:after="0"/>
        <w:contextualSpacing/>
        <w:rPr>
          <w:rFonts w:eastAsia="Times New Roman" w:cs="Times New Roman"/>
        </w:rPr>
      </w:pPr>
      <w:r>
        <w:rPr>
          <w:spacing w:val="-1"/>
        </w:rPr>
        <w:t>N</w:t>
      </w:r>
      <w:r>
        <w:rPr/>
        <w:t>umber</w:t>
      </w:r>
      <w:r>
        <w:rPr>
          <w:spacing w:val="-1"/>
        </w:rPr>
        <w:t xml:space="preserve"> </w:t>
      </w:r>
      <w:r>
        <w:rPr/>
        <w:t>of tim</w:t>
      </w:r>
      <w:r>
        <w:rPr>
          <w:spacing w:val="1"/>
        </w:rPr>
        <w:t>e</w:t>
      </w:r>
      <w:r>
        <w:rPr>
          <w:spacing w:val="2"/>
        </w:rPr>
        <w:t>-</w:t>
      </w:r>
      <w:r>
        <w:rPr/>
        <w:t>v</w:t>
      </w:r>
      <w:r>
        <w:rPr>
          <w:spacing w:val="-1"/>
        </w:rPr>
        <w:t>a</w:t>
      </w:r>
      <w:r>
        <w:rPr>
          <w:spacing w:val="4"/>
        </w:rPr>
        <w:t>r</w:t>
      </w:r>
      <w:r>
        <w:rPr>
          <w:spacing w:val="-7"/>
        </w:rPr>
        <w:t>y</w:t>
      </w:r>
      <w:r>
        <w:rPr/>
        <w:t>i</w:t>
      </w:r>
      <w:r>
        <w:rPr>
          <w:spacing w:val="3"/>
        </w:rPr>
        <w:t>n</w:t>
      </w:r>
      <w:r>
        <w:rPr/>
        <w:t xml:space="preserve">g </w:t>
      </w:r>
      <w:r>
        <w:rPr>
          <w:spacing w:val="-1"/>
        </w:rPr>
        <w:t>c</w:t>
      </w:r>
      <w:r>
        <w:rPr/>
        <w:t>ov</w:t>
      </w:r>
      <w:r>
        <w:rPr>
          <w:spacing w:val="1"/>
        </w:rPr>
        <w:t>a</w:t>
      </w:r>
      <w:r>
        <w:rPr/>
        <w:t>ri</w:t>
      </w:r>
      <w:r>
        <w:rPr>
          <w:spacing w:val="-1"/>
        </w:rPr>
        <w:t>a</w:t>
      </w:r>
      <w:r>
        <w:rPr/>
        <w:t>tes in</w:t>
      </w:r>
      <w:r>
        <w:rPr>
          <w:spacing w:val="1"/>
        </w:rPr>
        <w:t xml:space="preserve"> </w:t>
      </w:r>
      <w:r>
        <w:rPr/>
        <w:t>the</w:t>
      </w:r>
      <w:r>
        <w:rPr>
          <w:spacing w:val="2"/>
        </w:rPr>
        <w:t xml:space="preserve"> </w:t>
      </w:r>
      <w:r>
        <w:rPr>
          <w:spacing w:val="-1"/>
        </w:rPr>
        <w:t>a</w:t>
      </w:r>
      <w:r>
        <w:rPr/>
        <w:t>n</w:t>
      </w:r>
      <w:r>
        <w:rPr>
          <w:spacing w:val="-1"/>
        </w:rPr>
        <w:t>a</w:t>
      </w:r>
      <w:r>
        <w:rPr>
          <w:spacing w:val="5"/>
        </w:rPr>
        <w:t>l</w:t>
      </w:r>
      <w:r>
        <w:rPr>
          <w:spacing w:val="-7"/>
        </w:rPr>
        <w:t>y</w:t>
      </w:r>
      <w:r>
        <w:rPr/>
        <w:t>si</w:t>
      </w:r>
      <w:r>
        <w:rPr>
          <w:spacing w:val="1"/>
        </w:rPr>
        <w:t>s (p)</w:t>
      </w:r>
      <w:r>
        <w:rPr/>
        <w:t>.  The maximum allowable value is 30.</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t xml:space="preserve">For all X=1,…, </w:t>
      </w:r>
      <w:r>
        <w:rPr>
          <w:i/>
          <w:iCs/>
        </w:rPr>
        <w:t>ncov</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w:t>
      </w:r>
      <w:r>
        <w:rPr>
          <w:rFonts w:ascii="SAS Monospace" w:hAnsi="SAS Monospace"/>
        </w:rPr>
        <w:t xml:space="preserve">      </w:t>
      </w:r>
      <w:r>
        <w:rPr/>
        <w:t xml:space="preserve">         </w:t>
      </w:r>
      <w:r>
        <w:rPr>
          <w:spacing w:val="14"/>
        </w:rPr>
        <w:t xml:space="preserve"> </w:t>
      </w:r>
      <w:r>
        <w:rPr/>
        <w:t>(</w:t>
      </w:r>
      <w:r>
        <w:rPr>
          <w:spacing w:val="-1"/>
        </w:rPr>
        <w:t>re</w:t>
      </w:r>
      <w:r>
        <w:rPr/>
        <w:t>quir</w:t>
      </w:r>
      <w:r>
        <w:rPr>
          <w:spacing w:val="-1"/>
        </w:rPr>
        <w:t>e</w:t>
      </w:r>
      <w:r>
        <w:rPr>
          <w:spacing w:val="2"/>
        </w:rPr>
        <w:t>d for X=1</w:t>
      </w:r>
      <w:r>
        <w:rPr/>
        <w:t>)</w:t>
      </w:r>
    </w:p>
    <w:p>
      <w:pPr>
        <w:pStyle w:val="BodyA"/>
        <w:widowControl w:val="false"/>
        <w:spacing w:lineRule="auto" w:line="240" w:before="16" w:after="0"/>
        <w:contextualSpacing/>
        <w:rPr>
          <w:rFonts w:eastAsia="Times New Roman" w:cs="Times New Roman"/>
        </w:rPr>
      </w:pPr>
      <w:r>
        <w:rPr>
          <w:rFonts w:eastAsia="Times New Roman" w:cs="Times New Roman"/>
        </w:rPr>
        <w:t>Sp</w:t>
      </w:r>
      <w:r>
        <w:rPr>
          <w:spacing w:val="1"/>
        </w:rPr>
        <w:t>ec</w:t>
      </w:r>
      <w:r>
        <w:rPr/>
        <w:t>ifies a</w:t>
      </w:r>
      <w:r>
        <w:rPr>
          <w:spacing w:val="-1"/>
        </w:rPr>
        <w:t xml:space="preserve"> variable corresponding to a </w:t>
      </w:r>
      <w:r>
        <w:rPr/>
        <w:t xml:space="preserve">time varying covariate value for each person-interval in the dataset </w:t>
      </w:r>
      <w:r>
        <w:rPr>
          <w:i/>
          <w:iCs/>
        </w:rPr>
        <w:t>data</w:t>
      </w:r>
      <w:r>
        <w:rPr/>
        <w:t>.</w:t>
      </w:r>
    </w:p>
    <w:p>
      <w:pPr>
        <w:pStyle w:val="BodyA"/>
        <w:widowControl w:val="false"/>
        <w:spacing w:lineRule="auto" w:line="240" w:before="16" w:after="0"/>
        <w:contextualSpacing/>
        <w:rPr>
          <w:rFonts w:eastAsia="Times New Roman" w:cs="Times New Roman"/>
        </w:rPr>
      </w:pPr>
      <w:r>
        <w:rPr>
          <w:spacing w:val="-1"/>
        </w:rPr>
        <w:t>c</w:t>
      </w:r>
      <w:r>
        <w:rPr/>
        <w:t>ovXo</w:t>
      </w:r>
      <w:r>
        <w:rPr>
          <w:spacing w:val="3"/>
        </w:rPr>
        <w:t>t</w:t>
      </w:r>
      <w:r>
        <w:rPr>
          <w:spacing w:val="-5"/>
        </w:rPr>
        <w:t>y</w:t>
      </w:r>
      <w:r>
        <w:rPr>
          <w:spacing w:val="2"/>
        </w:rPr>
        <w:t>p</w:t>
      </w:r>
      <w:r>
        <w:rPr/>
        <w:t xml:space="preserve">e      </w:t>
      </w:r>
      <w:r>
        <w:rPr>
          <w:spacing w:val="21"/>
        </w:rPr>
        <w:t xml:space="preserve"> </w:t>
      </w:r>
      <w:r>
        <w:rPr/>
        <w:t>(</w:t>
      </w:r>
      <w:r>
        <w:rPr>
          <w:spacing w:val="-1"/>
        </w:rPr>
        <w:t>re</w:t>
      </w:r>
      <w:r>
        <w:rPr/>
        <w:t>quir</w:t>
      </w:r>
      <w:r>
        <w:rPr>
          <w:spacing w:val="-1"/>
        </w:rPr>
        <w:t>e</w:t>
      </w:r>
      <w:r>
        <w:rPr/>
        <w:t xml:space="preserve">d for X=1 and, when covX not empty, X&gt;1) </w:t>
      </w:r>
    </w:p>
    <w:p>
      <w:pPr>
        <w:pStyle w:val="BodyA"/>
        <w:widowControl w:val="false"/>
        <w:spacing w:lineRule="auto" w:line="240" w:before="16" w:after="0"/>
        <w:contextualSpacing/>
        <w:rPr>
          <w:rFonts w:cs="Times New Roman"/>
          <w:sz w:val="24"/>
          <w:szCs w:val="24"/>
        </w:rPr>
      </w:pPr>
      <w:r>
        <w:rPr>
          <w:rFonts w:eastAsia="Times New Roman" w:cs="Times New Roman"/>
        </w:rPr>
        <w:t>Spe</w:t>
      </w:r>
      <w:r>
        <w:rPr>
          <w:spacing w:val="-2"/>
        </w:rPr>
        <w:t>c</w:t>
      </w:r>
      <w:r>
        <w:rPr/>
        <w:t>ifies the</w:t>
      </w:r>
      <w:r>
        <w:rPr>
          <w:spacing w:val="-1"/>
        </w:rPr>
        <w:t xml:space="preserve"> </w:t>
      </w:r>
      <w:r>
        <w:rPr>
          <w:spacing w:val="-1"/>
          <w:lang w:val="it-IT"/>
        </w:rPr>
        <w:t xml:space="preserve">regression procedure where </w:t>
      </w:r>
      <w:r>
        <w:rPr>
          <w:i/>
          <w:iCs/>
          <w:spacing w:val="-1"/>
        </w:rPr>
        <w:t>c</w:t>
      </w:r>
      <w:r>
        <w:rPr>
          <w:i/>
          <w:iCs/>
          <w:spacing w:val="2"/>
        </w:rPr>
        <w:t>o</w:t>
      </w:r>
      <w:r>
        <w:rPr>
          <w:i/>
          <w:iCs/>
          <w:spacing w:val="-1"/>
        </w:rPr>
        <w:t>v</w:t>
      </w:r>
      <w:r>
        <w:rPr>
          <w:i/>
          <w:iCs/>
          <w:spacing w:val="1"/>
        </w:rPr>
        <w:t>X</w:t>
      </w:r>
      <w:r>
        <w:rPr>
          <w:spacing w:val="1"/>
        </w:rPr>
        <w:t xml:space="preserve"> is the dependent variable and related specifications for the simulation in step 2 of the algorithm</w:t>
      </w:r>
      <w:r>
        <w:rPr/>
        <w:t xml:space="preserve">.  Possible types </w:t>
      </w:r>
      <w:r>
        <w:rPr>
          <w:spacing w:val="-1"/>
        </w:rPr>
        <w:t>a</w:t>
      </w:r>
      <w:r>
        <w:rPr/>
        <w:t>re</w:t>
      </w:r>
      <w:r>
        <w:rPr>
          <w:spacing w:val="-2"/>
        </w:rPr>
        <w:t xml:space="preserve"> </w:t>
      </w:r>
      <w:r>
        <w:rPr/>
        <w:t>described in Table 1.</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covXptype</w:t>
      </w:r>
      <w:r>
        <w:rPr>
          <w:rFonts w:ascii="SAS Monospace" w:hAnsi="SAS Monospace"/>
        </w:rPr>
        <w:t xml:space="preserve"> </w:t>
      </w:r>
      <w:r>
        <w:rPr/>
        <w:t xml:space="preserve">     </w:t>
      </w:r>
      <w:r>
        <w:rPr>
          <w:spacing w:val="21"/>
        </w:rPr>
        <w:t xml:space="preserve"> </w:t>
      </w:r>
      <w:r>
        <w:rPr/>
        <w:t>(</w:t>
      </w:r>
      <w:r>
        <w:rPr>
          <w:spacing w:val="-1"/>
        </w:rPr>
        <w:t>re</w:t>
      </w:r>
      <w:r>
        <w:rPr/>
        <w:t>quir</w:t>
      </w:r>
      <w:r>
        <w:rPr>
          <w:spacing w:val="-1"/>
        </w:rPr>
        <w:t>e</w:t>
      </w:r>
      <w:r>
        <w:rPr/>
        <w:t xml:space="preserve">d for X=1 and, when covX not empty, X&gt;1) </w:t>
      </w:r>
    </w:p>
    <w:p>
      <w:pPr>
        <w:pStyle w:val="BodyA"/>
        <w:widowControl w:val="false"/>
        <w:spacing w:lineRule="auto" w:line="240" w:before="16" w:after="0"/>
        <w:contextualSpacing/>
        <w:rPr>
          <w:rFonts w:cs="Times New Roman"/>
          <w:sz w:val="24"/>
          <w:szCs w:val="24"/>
        </w:rPr>
      </w:pPr>
      <w:r>
        <w:rPr/>
        <w:t>Sp</w:t>
      </w:r>
      <w:r>
        <w:rPr>
          <w:spacing w:val="-1"/>
        </w:rPr>
        <w:t>ec</w:t>
      </w:r>
      <w:r>
        <w:rPr>
          <w:spacing w:val="3"/>
        </w:rPr>
        <w:t>i</w:t>
      </w:r>
      <w:r>
        <w:rPr/>
        <w:t>fi</w:t>
      </w:r>
      <w:r>
        <w:rPr>
          <w:spacing w:val="-1"/>
        </w:rPr>
        <w:t>e</w:t>
      </w:r>
      <w:r>
        <w:rPr/>
        <w:t xml:space="preserve">s how the history of </w:t>
      </w:r>
      <w:r>
        <w:rPr>
          <w:i/>
          <w:iCs/>
        </w:rPr>
        <w:t>covX</w:t>
      </w:r>
      <w:r>
        <w:rPr/>
        <w:t xml:space="preserve"> will be included in all regression models.  </w:t>
      </w:r>
      <w:r>
        <w:rPr>
          <w:spacing w:val="-1"/>
        </w:rPr>
        <w:t>T</w:t>
      </w:r>
      <w:r>
        <w:rPr>
          <w:spacing w:val="-5"/>
        </w:rPr>
        <w:t>y</w:t>
      </w:r>
      <w:r>
        <w:rPr>
          <w:spacing w:val="2"/>
        </w:rPr>
        <w:t>p</w:t>
      </w:r>
      <w:r>
        <w:rPr>
          <w:spacing w:val="-1"/>
        </w:rPr>
        <w:t>e</w:t>
      </w:r>
      <w:r>
        <w:rPr/>
        <w:t>s</w:t>
      </w:r>
      <w:r>
        <w:rPr>
          <w:spacing w:val="2"/>
        </w:rPr>
        <w:t xml:space="preserve"> </w:t>
      </w:r>
      <w:r>
        <w:rPr>
          <w:spacing w:val="1"/>
        </w:rPr>
        <w:t>a</w:t>
      </w:r>
      <w:r>
        <w:rPr/>
        <w:t>re</w:t>
      </w:r>
      <w:r>
        <w:rPr>
          <w:spacing w:val="-2"/>
        </w:rPr>
        <w:t xml:space="preserve"> </w:t>
      </w:r>
      <w:r>
        <w:rPr/>
        <w:t>d</w:t>
      </w:r>
      <w:r>
        <w:rPr>
          <w:spacing w:val="-1"/>
        </w:rPr>
        <w:t>e</w:t>
      </w:r>
      <w:r>
        <w:rPr/>
        <w:t>s</w:t>
      </w:r>
      <w:r>
        <w:rPr>
          <w:spacing w:val="1"/>
        </w:rPr>
        <w:t>c</w:t>
      </w:r>
      <w:r>
        <w:rPr/>
        <w:t>rib</w:t>
      </w:r>
      <w:r>
        <w:rPr>
          <w:spacing w:val="-1"/>
        </w:rPr>
        <w:t>e</w:t>
      </w:r>
      <w:r>
        <w:rPr/>
        <w:t>d in Table 2.</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covXmtype</w:t>
      </w:r>
      <w:r>
        <w:rPr>
          <w:rFonts w:eastAsia="Times New Roman" w:cs="Times New Roman"/>
        </w:rPr>
        <w:t xml:space="preserve">           (optionnal, default = all, can be all, some , or nocheck)</w:t>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checkaddvars  </w:t>
      </w:r>
      <w:r>
        <w:rPr>
          <w:rFonts w:eastAsia="Times New Roman" w:cs="Times New Roman"/>
        </w:rPr>
        <w:t xml:space="preserve">                               (optional, default = 1)</w:t>
      </w:r>
    </w:p>
    <w:p>
      <w:pPr>
        <w:pStyle w:val="BodyA"/>
        <w:widowControl w:val="false"/>
        <w:spacing w:lineRule="auto" w:line="240" w:before="16" w:after="0"/>
        <w:contextualSpacing/>
        <w:rPr>
          <w:rFonts w:eastAsia="Times New Roman" w:cs="Times New Roman"/>
        </w:rPr>
      </w:pPr>
      <w:r>
        <w:rPr>
          <w:rFonts w:eastAsia="Times New Roman" w:cs="Times New Roman"/>
          <w:i/>
        </w:rPr>
        <w:t>CovXmtype</w:t>
      </w:r>
      <w:r>
        <w:rPr>
          <w:rFonts w:eastAsia="Times New Roman" w:cs="Times New Roman"/>
        </w:rPr>
        <w:t xml:space="preserve"> along with </w:t>
      </w:r>
      <w:r>
        <w:rPr>
          <w:rFonts w:eastAsia="Times New Roman" w:cs="Times New Roman"/>
          <w:i/>
        </w:rPr>
        <w:t>checkaddvars</w:t>
      </w:r>
      <w:r>
        <w:rPr>
          <w:rFonts w:eastAsia="Times New Roman" w:cs="Times New Roman"/>
        </w:rPr>
        <w:t xml:space="preserve"> specifies how the variable covX appears in the models for covY. When covXmtype = all the variable will appear in all the models. This is the default option and covX should not appear in any covYaddvars. In this case, the variable c</w:t>
      </w:r>
      <w:r>
        <w:rPr>
          <w:rFonts w:eastAsia="Times New Roman" w:cs="Times New Roman"/>
          <w:i/>
        </w:rPr>
        <w:t>heckaddvars</w:t>
      </w:r>
      <w:r>
        <w:rPr>
          <w:rFonts w:eastAsia="Times New Roman" w:cs="Times New Roman"/>
        </w:rPr>
        <w:t xml:space="preserve"> will not affect how covX appears as a predictor in the model for covY.  If it is desired to restrict how covX appears in any model then </w:t>
      </w:r>
      <w:r>
        <w:rPr>
          <w:rFonts w:eastAsia="Times New Roman" w:cs="Times New Roman"/>
          <w:i/>
        </w:rPr>
        <w:t>covXmtype</w:t>
      </w:r>
      <w:r>
        <w:rPr>
          <w:rFonts w:eastAsia="Times New Roman" w:cs="Times New Roman"/>
        </w:rPr>
        <w:t xml:space="preserve"> should be set to some or nocheck. When  </w:t>
      </w:r>
      <w:r>
        <w:rPr>
          <w:rFonts w:eastAsia="Times New Roman" w:cs="Times New Roman"/>
          <w:i/>
        </w:rPr>
        <w:t>covXmtype</w:t>
      </w:r>
      <w:r>
        <w:rPr>
          <w:rFonts w:eastAsia="Times New Roman" w:cs="Times New Roman"/>
        </w:rPr>
        <w:t xml:space="preserve"> = something  the variable  will need to be added into the desired models by using the </w:t>
      </w:r>
      <w:r>
        <w:rPr>
          <w:rFonts w:eastAsia="Times New Roman" w:cs="Times New Roman"/>
          <w:i/>
        </w:rPr>
        <w:t>covYaddvars</w:t>
      </w:r>
      <w:r>
        <w:rPr>
          <w:rFonts w:eastAsia="Times New Roman" w:cs="Times New Roman"/>
        </w:rPr>
        <w:t xml:space="preserve"> variable (or </w:t>
      </w:r>
      <w:r>
        <w:rPr>
          <w:rFonts w:eastAsia="Times New Roman" w:cs="Times New Roman"/>
          <w:i/>
        </w:rPr>
        <w:t>eventaddvars</w:t>
      </w:r>
      <w:r>
        <w:rPr>
          <w:rFonts w:eastAsia="Times New Roman" w:cs="Times New Roman"/>
        </w:rPr>
        <w:t xml:space="preserve"> or </w:t>
      </w:r>
      <w:r>
        <w:rPr>
          <w:rFonts w:eastAsia="Times New Roman" w:cs="Times New Roman"/>
          <w:i/>
        </w:rPr>
        <w:t>censdaddvars</w:t>
      </w:r>
      <w:r>
        <w:rPr>
          <w:rFonts w:eastAsia="Times New Roman" w:cs="Times New Roman"/>
        </w:rPr>
        <w:t xml:space="preserve">). When the option is set to something (ie non blank), the user can use the name of the variable set in  covX in covYaddvars. When </w:t>
      </w:r>
      <w:r>
        <w:rPr>
          <w:rFonts w:eastAsia="Times New Roman" w:cs="Times New Roman"/>
          <w:i/>
        </w:rPr>
        <w:t>checkaddvars</w:t>
      </w:r>
      <w:r>
        <w:rPr>
          <w:rFonts w:eastAsia="Times New Roman" w:cs="Times New Roman"/>
        </w:rPr>
        <w:t xml:space="preserve"> = 1 the macro will then replace the value of covX in the variable </w:t>
      </w:r>
      <w:r>
        <w:rPr>
          <w:rFonts w:eastAsia="Times New Roman" w:cs="Times New Roman"/>
          <w:i/>
        </w:rPr>
        <w:t>covYaddvars</w:t>
      </w:r>
      <w:r>
        <w:rPr>
          <w:rFonts w:eastAsia="Times New Roman" w:cs="Times New Roman"/>
        </w:rPr>
        <w:t xml:space="preserve"> with the corresponding predictors defined by </w:t>
      </w:r>
      <w:r>
        <w:rPr>
          <w:rFonts w:eastAsia="Times New Roman" w:cs="Times New Roman"/>
          <w:i/>
        </w:rPr>
        <w:t>covXptype</w:t>
      </w:r>
      <w:r>
        <w:rPr>
          <w:rFonts w:eastAsia="Times New Roman" w:cs="Times New Roman"/>
        </w:rPr>
        <w:t xml:space="preserve"> as if </w:t>
      </w:r>
      <w:r>
        <w:rPr>
          <w:rFonts w:eastAsia="Times New Roman" w:cs="Times New Roman"/>
          <w:i/>
        </w:rPr>
        <w:t>covXmtype</w:t>
      </w:r>
      <w:r>
        <w:rPr>
          <w:rFonts w:eastAsia="Times New Roman" w:cs="Times New Roman"/>
        </w:rPr>
        <w:t xml:space="preserve"> was set to all. If </w:t>
      </w:r>
      <w:r>
        <w:rPr>
          <w:rFonts w:eastAsia="Times New Roman" w:cs="Times New Roman"/>
          <w:i/>
        </w:rPr>
        <w:t>checkaddvars</w:t>
      </w:r>
      <w:r>
        <w:rPr>
          <w:rFonts w:eastAsia="Times New Roman" w:cs="Times New Roman"/>
        </w:rPr>
        <w:t xml:space="preserve"> = 0 then the user will need to list the functional form of covX that is desired in the model for covY in covYaddvars. NOTE: Care must be used so that the temporal order in conditional densities is preserved.  In this case, the gformula macro will have available predictors that are based on the </w:t>
      </w:r>
      <w:r>
        <w:rPr>
          <w:rFonts w:eastAsia="Times New Roman" w:cs="Times New Roman"/>
          <w:i/>
        </w:rPr>
        <w:t>ptype</w:t>
      </w:r>
      <w:r>
        <w:rPr>
          <w:rFonts w:eastAsia="Times New Roman" w:cs="Times New Roman"/>
        </w:rPr>
        <w:t xml:space="preserve"> listed in </w:t>
      </w:r>
      <w:r>
        <w:rPr>
          <w:rFonts w:eastAsia="Times New Roman" w:cs="Times New Roman"/>
          <w:i/>
        </w:rPr>
        <w:t>covXptype.</w:t>
      </w:r>
      <w:r>
        <w:rPr>
          <w:rFonts w:eastAsia="Times New Roman" w:cs="Times New Roman"/>
        </w:rPr>
        <w:t xml:space="preserve"> If the user desires other forms of covX, then the </w:t>
      </w:r>
      <w:r>
        <w:rPr>
          <w:rFonts w:eastAsia="Times New Roman" w:cs="Times New Roman"/>
          <w:i/>
        </w:rPr>
        <w:t>covXgenmacro</w:t>
      </w:r>
      <w:r>
        <w:rPr>
          <w:rFonts w:eastAsia="Times New Roman" w:cs="Times New Roman"/>
        </w:rPr>
        <w:t xml:space="preserve"> option can be used to generate these.  When covXmtype = something there is a special case in determining how covX appears as a predictor in the model for covX.  In the case of covXmtype = some the predictors will be the same as if covXmtype = all. If the user wants to change this the option of covXmtype = nocheck can be used and the predictors can be added in the covXaddvars list. As in the case for covYaddvars, the user can add in the desired form of covX. This can be used to model covX with no dependence of previous values of covX. Note: When covXmtype is not all any form of the baseline value of covX should not appear in the fixedcov variable. When covXmtype = some or nocheck the baseline variables should also be included in the covYaddvars when covX is included.</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covXcumint</w:t>
      </w:r>
      <w:r>
        <w:rPr/>
        <w:t xml:space="preserve">    (</w:t>
      </w:r>
      <w:r>
        <w:rPr>
          <w:spacing w:val="-1"/>
        </w:rPr>
        <w:t xml:space="preserve">optional for covXpytpe= </w:t>
      </w:r>
      <w:r>
        <w:rPr>
          <w:i/>
          <w:spacing w:val="-1"/>
        </w:rPr>
        <w:t>lag1cumavg</w:t>
      </w:r>
      <w:r>
        <w:rPr>
          <w:spacing w:val="-1"/>
        </w:rPr>
        <w:t xml:space="preserve"> and </w:t>
      </w:r>
      <w:r>
        <w:rPr>
          <w:i/>
          <w:spacing w:val="-1"/>
        </w:rPr>
        <w:t>lag2cumavg</w:t>
      </w:r>
      <w:r>
        <w:rPr>
          <w:spacing w:val="-1"/>
        </w:rPr>
        <w:t xml:space="preserve"> </w:t>
      </w:r>
      <w:r>
        <w:rPr>
          <w:lang w:val="fr-FR"/>
        </w:rPr>
        <w:t>)</w:t>
      </w:r>
    </w:p>
    <w:p>
      <w:pPr>
        <w:pStyle w:val="BodyA"/>
        <w:widowControl w:val="false"/>
        <w:spacing w:lineRule="auto" w:line="240" w:before="16" w:after="0"/>
        <w:contextualSpacing/>
        <w:rPr>
          <w:rFonts w:cs="Times New Roman"/>
          <w:sz w:val="24"/>
          <w:szCs w:val="24"/>
        </w:rPr>
      </w:pPr>
      <w:r>
        <w:rPr/>
        <w:t xml:space="preserve">Specifies a variable to indicate which observations to include in the average terms when the ptype is lag1cumavg or lag2cumavg. CovXcumint should be a 0-1 variable which once it is 1 it is always 1 and should also be one of the CovY. When the covXcumint variable is 0, the average will be set to be 0.  See Table 2.  </w:t>
      </w:r>
    </w:p>
    <w:p>
      <w:pPr>
        <w:pStyle w:val="BodyA"/>
        <w:widowControl w:val="false"/>
        <w:spacing w:lineRule="auto" w:line="240" w:before="16" w:after="0"/>
        <w:contextualSpacing/>
        <w:rPr>
          <w:rFonts w:cs="Times New Roman"/>
          <w:sz w:val="24"/>
          <w:szCs w:val="24"/>
        </w:rPr>
      </w:pPr>
      <w:r>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usesplines</w:t>
      </w:r>
      <w:r>
        <w:rPr>
          <w:rFonts w:ascii="SAS Monospace" w:hAnsi="SAS Monospace"/>
        </w:rPr>
        <w:tab/>
      </w:r>
      <w:r>
        <w:rPr>
          <w:rFonts w:eastAsia="Times New Roman" w:cs="Times New Roman"/>
        </w:rPr>
        <w:t xml:space="preserve"> (optional, default = 1) </w:t>
      </w:r>
    </w:p>
    <w:p>
      <w:pPr>
        <w:pStyle w:val="BodyA"/>
        <w:widowControl w:val="false"/>
        <w:spacing w:lineRule="auto" w:line="240" w:before="16" w:after="0"/>
        <w:contextualSpacing/>
        <w:rPr>
          <w:rFonts w:eastAsia="Times New Roman" w:cs="Times New Roman"/>
        </w:rPr>
      </w:pPr>
      <w:r>
        <w:rPr>
          <w:rFonts w:eastAsia="Times New Roman" w:cs="Times New Roman"/>
        </w:rPr>
        <w:t xml:space="preserve">       </w:t>
      </w:r>
      <w:r>
        <w:rPr>
          <w:rFonts w:eastAsia="Times New Roman" w:cs="Times New Roman"/>
        </w:rPr>
        <w:tab/>
        <w:t>Indicator of whether or not to use splines in the predictors of a variable when the ptype is one of tsswtich1, lag1cumavg, or lag2cumavg. For more details see Table 2.</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lang w:val="fr-FR"/>
        </w:rPr>
      </w:pPr>
      <w:r>
        <w:rPr>
          <w:rFonts w:ascii="SAS Monospace" w:hAnsi="SAS Monospace"/>
          <w:sz w:val="20"/>
          <w:szCs w:val="20"/>
        </w:rPr>
        <w:t xml:space="preserve">covXknots  </w:t>
      </w:r>
      <w:r>
        <w:rPr/>
        <w:t xml:space="preserve">    </w:t>
      </w:r>
      <w:r>
        <w:rPr>
          <w:spacing w:val="34"/>
        </w:rPr>
        <w:t xml:space="preserve"> </w:t>
      </w:r>
      <w:r>
        <w:rPr/>
        <w:t>(</w:t>
      </w:r>
      <w:r>
        <w:rPr>
          <w:spacing w:val="-1"/>
        </w:rPr>
        <w:t>re</w:t>
      </w:r>
      <w:r>
        <w:rPr/>
        <w:t>quir</w:t>
      </w:r>
      <w:r>
        <w:rPr>
          <w:spacing w:val="-1"/>
        </w:rPr>
        <w:t>e</w:t>
      </w:r>
      <w:r>
        <w:rPr/>
        <w:t>d</w:t>
      </w:r>
      <w:r>
        <w:rPr>
          <w:spacing w:val="2"/>
        </w:rPr>
        <w:t xml:space="preserve"> </w:t>
      </w:r>
      <w:r>
        <w:rPr/>
        <w:t>for</w:t>
      </w:r>
      <w:r>
        <w:rPr>
          <w:spacing w:val="-1"/>
        </w:rPr>
        <w:t xml:space="preserve"> </w:t>
      </w:r>
      <w:r>
        <w:rPr/>
        <w:t>–</w:t>
      </w:r>
      <w:r>
        <w:rPr>
          <w:spacing w:val="1"/>
        </w:rPr>
        <w:t>c</w:t>
      </w:r>
      <w:r>
        <w:rPr>
          <w:spacing w:val="-1"/>
        </w:rPr>
        <w:t>a</w:t>
      </w:r>
      <w:r>
        <w:rPr/>
        <w:t xml:space="preserve">t and </w:t>
      </w:r>
      <w:r>
        <w:rPr>
          <w:spacing w:val="-1"/>
        </w:rPr>
        <w:t>-</w:t>
      </w:r>
      <w:r>
        <w:rPr/>
        <w:t>s</w:t>
      </w:r>
      <w:r>
        <w:rPr>
          <w:spacing w:val="2"/>
        </w:rPr>
        <w:t>p</w:t>
      </w:r>
      <w:r>
        <w:rPr/>
        <w:t xml:space="preserve">l </w:t>
      </w:r>
      <w:r>
        <w:rPr>
          <w:spacing w:val="3"/>
        </w:rPr>
        <w:t>t</w:t>
      </w:r>
      <w:r>
        <w:rPr>
          <w:spacing w:val="-5"/>
        </w:rPr>
        <w:t>y</w:t>
      </w:r>
      <w:r>
        <w:rPr/>
        <w:t>pe</w:t>
      </w:r>
      <w:r>
        <w:rPr>
          <w:spacing w:val="-1"/>
        </w:rPr>
        <w:t xml:space="preserve"> </w:t>
      </w:r>
      <w:r>
        <w:rPr/>
        <w:t>v</w:t>
      </w:r>
      <w:r>
        <w:rPr>
          <w:spacing w:val="1"/>
        </w:rPr>
        <w:t>a</w:t>
      </w:r>
      <w:r>
        <w:rPr/>
        <w:t>ri</w:t>
      </w:r>
      <w:r>
        <w:rPr>
          <w:spacing w:val="-1"/>
        </w:rPr>
        <w:t>a</w:t>
      </w:r>
      <w:r>
        <w:rPr>
          <w:lang w:val="fr-FR"/>
        </w:rPr>
        <w:t xml:space="preserve">bles </w:t>
      </w:r>
    </w:p>
    <w:p>
      <w:pPr>
        <w:pStyle w:val="BodyA"/>
        <w:widowControl w:val="false"/>
        <w:spacing w:lineRule="auto" w:line="240" w:before="16" w:after="0"/>
        <w:contextualSpacing/>
        <w:rPr>
          <w:rFonts w:eastAsia="Times New Roman" w:cs="Times New Roman"/>
          <w:spacing w:val="2"/>
        </w:rPr>
      </w:pPr>
      <w:r>
        <w:rPr>
          <w:rFonts w:eastAsia="Times New Roman" w:cs="Times New Roman"/>
          <w:lang w:val="fr-FR"/>
        </w:rPr>
        <w:t xml:space="preserve">Knots or category cutoffs when </w:t>
      </w:r>
      <w:r>
        <w:rPr>
          <w:i/>
          <w:iCs/>
          <w:lang w:val="fr-FR"/>
        </w:rPr>
        <w:t>covXptype</w:t>
      </w:r>
      <w:r>
        <w:rPr>
          <w:lang w:val="fr-FR"/>
        </w:rPr>
        <w:t xml:space="preserve"> is a -cat or -spl type. See Table 2 for more details.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covXskip</w:t>
      </w:r>
      <w:r>
        <w:rPr>
          <w:rFonts w:ascii="SAS Monospace" w:hAnsi="SAS Monospace"/>
          <w:spacing w:val="-1"/>
        </w:rPr>
        <w:t xml:space="preserve">   </w:t>
      </w:r>
      <w:r>
        <w:rPr/>
        <w:t xml:space="preserve">     </w:t>
      </w:r>
      <w:r>
        <w:rPr>
          <w:spacing w:val="34"/>
        </w:rPr>
        <w:t xml:space="preserve"> </w:t>
      </w:r>
      <w:r>
        <w:rPr/>
        <w:t>(</w:t>
      </w:r>
      <w:r>
        <w:rPr>
          <w:spacing w:val="-1"/>
        </w:rPr>
        <w:t>re</w:t>
      </w:r>
      <w:r>
        <w:rPr/>
        <w:t>quir</w:t>
      </w:r>
      <w:r>
        <w:rPr>
          <w:spacing w:val="-1"/>
        </w:rPr>
        <w:t>e</w:t>
      </w:r>
      <w:r>
        <w:rPr/>
        <w:t>d</w:t>
      </w:r>
      <w:r>
        <w:rPr>
          <w:spacing w:val="2"/>
        </w:rPr>
        <w:t xml:space="preserve"> </w:t>
      </w:r>
      <w:r>
        <w:rPr/>
        <w:t>for</w:t>
      </w:r>
      <w:r>
        <w:rPr>
          <w:spacing w:val="-1"/>
        </w:rPr>
        <w:t xml:space="preserve"> </w:t>
      </w:r>
      <w:r>
        <w:rPr/>
        <w:t>sk</w:t>
      </w:r>
      <w:r>
        <w:rPr>
          <w:spacing w:val="1"/>
        </w:rPr>
        <w:t>p</w:t>
      </w:r>
      <w:r>
        <w:rPr/>
        <w:t>-</w:t>
      </w:r>
      <w:r>
        <w:rPr>
          <w:spacing w:val="-1"/>
        </w:rPr>
        <w:t xml:space="preserve"> </w:t>
      </w:r>
      <w:r>
        <w:rPr>
          <w:spacing w:val="5"/>
        </w:rPr>
        <w:t>t</w:t>
      </w:r>
      <w:r>
        <w:rPr>
          <w:spacing w:val="-5"/>
        </w:rPr>
        <w:t>y</w:t>
      </w:r>
      <w:r>
        <w:rPr>
          <w:spacing w:val="2"/>
        </w:rPr>
        <w:t>p</w:t>
      </w:r>
      <w:r>
        <w:rPr/>
        <w:t>e</w:t>
      </w:r>
      <w:r>
        <w:rPr>
          <w:spacing w:val="-1"/>
        </w:rPr>
        <w:t xml:space="preserve"> </w:t>
      </w:r>
      <w:r>
        <w:rPr/>
        <w:t>v</w:t>
      </w:r>
      <w:r>
        <w:rPr>
          <w:spacing w:val="1"/>
        </w:rPr>
        <w:t>a</w:t>
      </w:r>
      <w:r>
        <w:rPr/>
        <w:t>ri</w:t>
      </w:r>
      <w:r>
        <w:rPr>
          <w:spacing w:val="-1"/>
        </w:rPr>
        <w:t>a</w:t>
      </w:r>
      <w:r>
        <w:rPr>
          <w:lang w:val="fr-FR"/>
        </w:rPr>
        <w:t>bles)</w:t>
      </w:r>
    </w:p>
    <w:p>
      <w:pPr>
        <w:pStyle w:val="BodyA"/>
        <w:widowControl w:val="false"/>
        <w:spacing w:lineRule="auto" w:line="240" w:before="16" w:after="0"/>
        <w:contextualSpacing/>
        <w:rPr>
          <w:rFonts w:eastAsia="Times New Roman" w:cs="Times New Roman"/>
          <w:spacing w:val="2"/>
        </w:rPr>
      </w:pPr>
      <w:r>
        <w:rPr/>
        <w:t xml:space="preserve">Values of </w:t>
      </w:r>
      <w:r>
        <w:rPr>
          <w:i/>
          <w:iCs/>
        </w:rPr>
        <w:t>time</w:t>
      </w:r>
      <w:r>
        <w:rPr>
          <w:spacing w:val="1"/>
        </w:rPr>
        <w:t xml:space="preserve"> </w:t>
      </w:r>
      <w:r>
        <w:rPr>
          <w:spacing w:val="-1"/>
        </w:rPr>
        <w:t>f</w:t>
      </w:r>
      <w:r>
        <w:rPr/>
        <w:t>or</w:t>
      </w:r>
      <w:r>
        <w:rPr>
          <w:spacing w:val="-1"/>
        </w:rPr>
        <w:t xml:space="preserve"> </w:t>
      </w:r>
      <w:r>
        <w:rPr>
          <w:spacing w:val="2"/>
        </w:rPr>
        <w:t>w</w:t>
      </w:r>
      <w:r>
        <w:rPr/>
        <w:t>hich</w:t>
      </w:r>
      <w:r>
        <w:rPr>
          <w:spacing w:val="2"/>
        </w:rPr>
        <w:t xml:space="preserve"> </w:t>
      </w:r>
      <w:r>
        <w:rPr>
          <w:i/>
          <w:iCs/>
          <w:spacing w:val="-1"/>
        </w:rPr>
        <w:t>c</w:t>
      </w:r>
      <w:r>
        <w:rPr>
          <w:i/>
          <w:iCs/>
        </w:rPr>
        <w:t>o</w:t>
      </w:r>
      <w:r>
        <w:rPr>
          <w:i/>
          <w:iCs/>
          <w:spacing w:val="-1"/>
        </w:rPr>
        <w:t>vX</w:t>
      </w:r>
      <w:r>
        <w:rPr/>
        <w:t xml:space="preserve"> </w:t>
      </w:r>
      <w:r>
        <w:rPr>
          <w:spacing w:val="2"/>
        </w:rPr>
        <w:t>w</w:t>
      </w:r>
      <w:r>
        <w:rPr>
          <w:spacing w:val="-1"/>
        </w:rPr>
        <w:t>a</w:t>
      </w:r>
      <w:r>
        <w:rPr/>
        <w:t>s not me</w:t>
      </w:r>
      <w:r>
        <w:rPr>
          <w:spacing w:val="-1"/>
        </w:rPr>
        <w:t>a</w:t>
      </w:r>
      <w:r>
        <w:rPr/>
        <w:t>s</w:t>
      </w:r>
      <w:r>
        <w:rPr>
          <w:spacing w:val="2"/>
        </w:rPr>
        <w:t>u</w:t>
      </w:r>
      <w:r>
        <w:rPr/>
        <w:t>r</w:t>
      </w:r>
      <w:r>
        <w:rPr>
          <w:spacing w:val="-2"/>
        </w:rPr>
        <w:t>e</w:t>
      </w:r>
      <w:r>
        <w:rPr/>
        <w:t xml:space="preserve">d for any subject. For example if </w:t>
      </w:r>
      <w:r>
        <w:rPr>
          <w:i/>
          <w:iCs/>
        </w:rPr>
        <w:t>covX</w:t>
      </w:r>
      <w:r>
        <w:rPr/>
        <w:t xml:space="preserve"> was not measured for any subject at </w:t>
      </w:r>
      <w:r>
        <w:rPr>
          <w:i/>
          <w:iCs/>
        </w:rPr>
        <w:t>time</w:t>
      </w:r>
      <w:r>
        <w:rPr/>
        <w:t xml:space="preserve">=0, </w:t>
      </w:r>
      <w:r>
        <w:rPr>
          <w:i/>
          <w:iCs/>
        </w:rPr>
        <w:t>time</w:t>
      </w:r>
      <w:r>
        <w:rPr/>
        <w:t xml:space="preserve">=2 and </w:t>
      </w:r>
      <w:r>
        <w:rPr>
          <w:i/>
          <w:iCs/>
        </w:rPr>
        <w:t>time</w:t>
      </w:r>
      <w:r>
        <w:rPr/>
        <w:t xml:space="preserve">=5, </w:t>
      </w:r>
      <w:r>
        <w:rPr>
          <w:i/>
          <w:iCs/>
        </w:rPr>
        <w:t>covX</w:t>
      </w:r>
      <w:r>
        <w:rPr/>
        <w:t xml:space="preserve"> was carried forward from actual measurement times at those times and we selected </w:t>
      </w:r>
      <w:r>
        <w:rPr>
          <w:i/>
          <w:iCs/>
        </w:rPr>
        <w:t>covXptype</w:t>
      </w:r>
      <w:r>
        <w:rPr/>
        <w:t xml:space="preserve"> as a skp- type then we would define </w:t>
      </w:r>
      <w:r>
        <w:rPr>
          <w:i/>
          <w:iCs/>
        </w:rPr>
        <w:t>covXskip</w:t>
      </w:r>
      <w:r>
        <w:rPr/>
        <w:t xml:space="preserve">= 0 2 5. </w:t>
      </w:r>
      <w:r>
        <w:rPr>
          <w:lang w:val="fr-FR"/>
        </w:rPr>
        <w:t>See Table 2 for more details.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covXinteract </w:t>
      </w:r>
      <w:r>
        <w:rPr/>
        <w:tab/>
        <w:t>(option</w:t>
      </w:r>
      <w:r>
        <w:rPr>
          <w:spacing w:val="-1"/>
        </w:rPr>
        <w:t>a</w:t>
      </w:r>
      <w:r>
        <w:rPr/>
        <w:t>l)</w:t>
      </w:r>
    </w:p>
    <w:p>
      <w:pPr>
        <w:pStyle w:val="BodyA"/>
        <w:widowControl w:val="false"/>
        <w:spacing w:lineRule="auto" w:line="240" w:before="16" w:after="0"/>
        <w:contextualSpacing/>
        <w:jc w:val="both"/>
        <w:rPr>
          <w:rFonts w:eastAsia="Times New Roman" w:cs="Times New Roman"/>
        </w:rPr>
      </w:pPr>
      <w:r>
        <w:rPr/>
        <w:t>Product terms (int</w:t>
      </w:r>
      <w:r>
        <w:rPr>
          <w:spacing w:val="-1"/>
        </w:rPr>
        <w:t>e</w:t>
      </w:r>
      <w:r>
        <w:rPr/>
        <w:t>r</w:t>
      </w:r>
      <w:r>
        <w:rPr>
          <w:spacing w:val="-2"/>
        </w:rPr>
        <w:t>a</w:t>
      </w:r>
      <w:r>
        <w:rPr>
          <w:spacing w:val="-1"/>
        </w:rPr>
        <w:t>c</w:t>
      </w:r>
      <w:r>
        <w:rPr>
          <w:spacing w:val="3"/>
        </w:rPr>
        <w:t>t</w:t>
      </w:r>
      <w:r>
        <w:rPr>
          <w:lang w:val="fr-FR"/>
        </w:rPr>
        <w:t xml:space="preserve">ions ) </w:t>
      </w:r>
      <w:r>
        <w:rPr>
          <w:spacing w:val="1"/>
        </w:rPr>
        <w:t>t</w:t>
      </w:r>
      <w:r>
        <w:rPr/>
        <w:t>o include</w:t>
      </w:r>
      <w:r>
        <w:rPr>
          <w:spacing w:val="-1"/>
        </w:rPr>
        <w:t xml:space="preserve"> </w:t>
      </w:r>
      <w:r>
        <w:rPr/>
        <w:t xml:space="preserve">in </w:t>
      </w:r>
      <w:r>
        <w:rPr>
          <w:spacing w:val="1"/>
        </w:rPr>
        <w:t>t</w:t>
      </w:r>
      <w:r>
        <w:rPr/>
        <w:t>he</w:t>
      </w:r>
      <w:r>
        <w:rPr>
          <w:spacing w:val="-1"/>
        </w:rPr>
        <w:t xml:space="preserve"> c</w:t>
      </w:r>
      <w:r>
        <w:rPr/>
        <w:t>ov</w:t>
      </w:r>
      <w:r>
        <w:rPr>
          <w:spacing w:val="-1"/>
        </w:rPr>
        <w:t>a</w:t>
      </w:r>
      <w:r>
        <w:rPr/>
        <w:t>ri</w:t>
      </w:r>
      <w:r>
        <w:rPr>
          <w:spacing w:val="-1"/>
        </w:rPr>
        <w:t>a</w:t>
      </w:r>
      <w:r>
        <w:rPr/>
        <w:t>te mod</w:t>
      </w:r>
      <w:r>
        <w:rPr>
          <w:spacing w:val="-1"/>
        </w:rPr>
        <w:t>e</w:t>
      </w:r>
      <w:r>
        <w:rPr/>
        <w:t xml:space="preserve">l. Syntax is as in </w:t>
      </w:r>
      <w:r>
        <w:rPr>
          <w:i/>
          <w:iCs/>
        </w:rPr>
        <w:t>outcinteract</w:t>
      </w:r>
      <w:r>
        <w:rPr/>
        <w:t xml:space="preserve">.  Care should be taken when using interactions since  </w:t>
      </w:r>
      <w:r>
        <w:rPr>
          <w:i/>
          <w:iCs/>
        </w:rPr>
        <w:t xml:space="preserve">covYptype </w:t>
      </w:r>
      <w:r>
        <w:rPr>
          <w:iCs/>
        </w:rPr>
        <w:t>will be used when creating the interaction terms when</w:t>
      </w:r>
      <w:r>
        <w:rPr/>
        <w:t xml:space="preserve">  covY is included as an element of covXinteract (Y may or may not be equal to X, interaction terms are created with the first lagged values, regardless of where the factors appear in the list of modeled covariates).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covXclass</w:t>
      </w:r>
      <w:r>
        <w:rPr>
          <w:rFonts w:ascii="SAS Monospace" w:hAnsi="SAS Monospace"/>
          <w:spacing w:val="-1"/>
        </w:rPr>
        <w:t xml:space="preserve">  </w:t>
      </w:r>
      <w:r>
        <w:rPr/>
        <w:t xml:space="preserve">    (opt</w:t>
      </w:r>
      <w:r>
        <w:rPr>
          <w:spacing w:val="1"/>
        </w:rPr>
        <w:t>i</w:t>
      </w:r>
      <w:r>
        <w:rPr/>
        <w:t>on</w:t>
      </w:r>
      <w:r>
        <w:rPr>
          <w:spacing w:val="1"/>
        </w:rPr>
        <w:t>a</w:t>
      </w:r>
      <w:r>
        <w:rPr/>
        <w:t>l for</w:t>
      </w:r>
      <w:r>
        <w:rPr>
          <w:spacing w:val="-1"/>
        </w:rPr>
        <w:t xml:space="preserve"> </w:t>
      </w:r>
      <w:r>
        <w:rPr>
          <w:spacing w:val="2"/>
        </w:rPr>
        <w:t>covXot</w:t>
      </w:r>
      <w:r>
        <w:rPr>
          <w:spacing w:val="-5"/>
        </w:rPr>
        <w:t>y</w:t>
      </w:r>
      <w:r>
        <w:rPr>
          <w:spacing w:val="2"/>
        </w:rPr>
        <w:t>p</w:t>
      </w:r>
      <w:r>
        <w:rPr/>
        <w:t>e</w:t>
      </w:r>
      <w:r>
        <w:rPr>
          <w:spacing w:val="-1"/>
        </w:rPr>
        <w:t>=</w:t>
      </w:r>
      <w:r>
        <w:rPr/>
        <w:t>4 )</w:t>
      </w:r>
    </w:p>
    <w:p>
      <w:pPr>
        <w:pStyle w:val="BodyA"/>
        <w:widowControl w:val="false"/>
        <w:spacing w:lineRule="auto" w:line="240" w:before="16" w:after="0"/>
        <w:contextualSpacing/>
        <w:rPr>
          <w:rFonts w:eastAsia="Times New Roman" w:cs="Times New Roman"/>
        </w:rPr>
      </w:pPr>
      <w:r>
        <w:rPr>
          <w:rFonts w:eastAsia="Times New Roman" w:cs="Times New Roman"/>
        </w:rPr>
        <w:t xml:space="preserve">Specifies the variable in the data that contains the lagged value of </w:t>
      </w:r>
      <w:r>
        <w:rPr>
          <w:rFonts w:eastAsia="Times New Roman" w:cs="Times New Roman"/>
          <w:i/>
        </w:rPr>
        <w:t>var</w:t>
      </w:r>
      <w:r>
        <w:rPr>
          <w:rFonts w:eastAsia="Times New Roman" w:cs="Times New Roman"/>
        </w:rPr>
        <w:t xml:space="preserve"> that will be used to split the model for  </w:t>
      </w:r>
      <w:r>
        <w:rPr>
          <w:rFonts w:eastAsia="Times New Roman" w:cs="Times New Roman"/>
          <w:i/>
        </w:rPr>
        <w:t>z_var</w:t>
      </w:r>
      <w:r>
        <w:rPr>
          <w:rFonts w:eastAsia="Times New Roman" w:cs="Times New Roman"/>
        </w:rPr>
        <w:t xml:space="preserve"> (see section 5) into two parts based on covXclass = 0 and covXclass ne 0.</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covXwherem </w:t>
      </w:r>
      <w:r>
        <w:rPr/>
        <w:t xml:space="preserve"> </w:t>
      </w:r>
      <w:r>
        <w:rPr>
          <w:spacing w:val="22"/>
        </w:rPr>
        <w:t xml:space="preserve"> </w:t>
        <w:tab/>
      </w:r>
      <w:r>
        <w:rPr/>
        <w:t>(option</w:t>
      </w:r>
      <w:r>
        <w:rPr>
          <w:spacing w:val="-1"/>
        </w:rPr>
        <w:t>a</w:t>
      </w:r>
      <w:r>
        <w:rPr/>
        <w:t>l)</w:t>
      </w:r>
    </w:p>
    <w:p>
      <w:pPr>
        <w:pStyle w:val="BodyA"/>
        <w:widowControl w:val="false"/>
        <w:spacing w:lineRule="auto" w:line="240" w:before="16" w:after="0"/>
        <w:contextualSpacing/>
        <w:rPr>
          <w:rFonts w:ascii="SAS Monospace" w:hAnsi="SAS Monospace" w:eastAsia="Times New Roman" w:cs="Times New Roman"/>
          <w:sz w:val="20"/>
          <w:szCs w:val="20"/>
        </w:rPr>
      </w:pPr>
      <w:r>
        <w:rPr>
          <w:spacing w:val="-1"/>
        </w:rPr>
        <w:t>Specifies a c</w:t>
      </w:r>
      <w:r>
        <w:rPr/>
        <w:t>ondi</w:t>
      </w:r>
      <w:r>
        <w:rPr>
          <w:spacing w:val="1"/>
        </w:rPr>
        <w:t>t</w:t>
      </w:r>
      <w:r>
        <w:rPr>
          <w:lang w:val="de-DE"/>
        </w:rPr>
        <w:t>ion under</w:t>
      </w:r>
      <w:r>
        <w:rPr>
          <w:spacing w:val="1"/>
        </w:rPr>
        <w:t xml:space="preserve"> </w:t>
      </w:r>
      <w:r>
        <w:rPr/>
        <w:t>whi</w:t>
      </w:r>
      <w:r>
        <w:rPr>
          <w:spacing w:val="-1"/>
        </w:rPr>
        <w:t>c</w:t>
      </w:r>
      <w:r>
        <w:rPr/>
        <w:t>h to</w:t>
      </w:r>
      <w:r>
        <w:rPr>
          <w:spacing w:val="3"/>
        </w:rPr>
        <w:t xml:space="preserve"> fit any regression procedures specified by the choice of </w:t>
      </w:r>
      <w:r>
        <w:rPr>
          <w:i/>
          <w:iCs/>
          <w:spacing w:val="3"/>
        </w:rPr>
        <w:t>covXotype</w:t>
      </w:r>
      <w:r>
        <w:rPr>
          <w:spacing w:val="3"/>
        </w:rPr>
        <w:t>.  This</w:t>
      </w:r>
      <w:r>
        <w:rPr>
          <w:lang w:val="nl-NL"/>
        </w:rPr>
        <w:t xml:space="preserve"> is </w:t>
      </w:r>
      <w:r>
        <w:rPr>
          <w:spacing w:val="1"/>
        </w:rPr>
        <w:t>s</w:t>
      </w:r>
      <w:r>
        <w:rPr/>
        <w:t>p</w:t>
      </w:r>
      <w:r>
        <w:rPr>
          <w:spacing w:val="-1"/>
        </w:rPr>
        <w:t>ec</w:t>
      </w:r>
      <w:r>
        <w:rPr/>
        <w:t>ified using</w:t>
      </w:r>
      <w:r>
        <w:rPr>
          <w:spacing w:val="-2"/>
        </w:rPr>
        <w:t xml:space="preserve"> </w:t>
      </w:r>
      <w:r>
        <w:rPr/>
        <w:t>stand</w:t>
      </w:r>
      <w:r>
        <w:rPr>
          <w:spacing w:val="1"/>
        </w:rPr>
        <w:t>a</w:t>
      </w:r>
      <w:r>
        <w:rPr/>
        <w:t xml:space="preserve">rd SAS </w:t>
      </w:r>
      <w:r>
        <w:rPr>
          <w:spacing w:val="2"/>
        </w:rPr>
        <w:t>s</w:t>
      </w:r>
      <w:r>
        <w:rPr>
          <w:spacing w:val="-5"/>
        </w:rPr>
        <w:t>y</w:t>
      </w:r>
      <w:r>
        <w:rPr/>
        <w:t>n</w:t>
      </w:r>
      <w:r>
        <w:rPr>
          <w:spacing w:val="3"/>
        </w:rPr>
        <w:t>t</w:t>
      </w:r>
      <w:r>
        <w:rPr>
          <w:spacing w:val="-1"/>
        </w:rPr>
        <w:t>a</w:t>
      </w:r>
      <w:r>
        <w:rPr>
          <w:spacing w:val="2"/>
        </w:rPr>
        <w:t>x</w:t>
      </w:r>
      <w:r>
        <w:rPr/>
        <w:t xml:space="preserve">, </w:t>
      </w:r>
      <w:r>
        <w:rPr>
          <w:spacing w:val="-1"/>
        </w:rPr>
        <w:t>re</w:t>
      </w:r>
      <w:r>
        <w:rPr/>
        <w:t>f</w:t>
      </w:r>
      <w:r>
        <w:rPr>
          <w:spacing w:val="-2"/>
        </w:rPr>
        <w:t>e</w:t>
      </w:r>
      <w:r>
        <w:rPr/>
        <w:t>r</w:t>
      </w:r>
      <w:r>
        <w:rPr>
          <w:spacing w:val="-1"/>
        </w:rPr>
        <w:t>r</w:t>
      </w:r>
      <w:r>
        <w:rPr/>
        <w:t>i</w:t>
      </w:r>
      <w:r>
        <w:rPr>
          <w:spacing w:val="3"/>
        </w:rPr>
        <w:t>n</w:t>
      </w:r>
      <w:r>
        <w:rPr/>
        <w:t>g</w:t>
      </w:r>
      <w:r>
        <w:rPr>
          <w:spacing w:val="-2"/>
        </w:rPr>
        <w:t xml:space="preserve"> </w:t>
      </w:r>
      <w:r>
        <w:rPr/>
        <w:t xml:space="preserve">to </w:t>
      </w:r>
      <w:r>
        <w:rPr>
          <w:spacing w:val="1"/>
        </w:rPr>
        <w:t>t</w:t>
      </w:r>
      <w:r>
        <w:rPr/>
        <w:t>he</w:t>
      </w:r>
      <w:r>
        <w:rPr>
          <w:spacing w:val="-1"/>
        </w:rPr>
        <w:t xml:space="preserve"> </w:t>
      </w:r>
      <w:r>
        <w:rPr>
          <w:spacing w:val="2"/>
        </w:rPr>
        <w:t>v</w:t>
      </w:r>
      <w:r>
        <w:rPr>
          <w:spacing w:val="-1"/>
        </w:rPr>
        <w:t>a</w:t>
      </w:r>
      <w:r>
        <w:rPr/>
        <w:t>ri</w:t>
      </w:r>
      <w:r>
        <w:rPr>
          <w:spacing w:val="-1"/>
        </w:rPr>
        <w:t>a</w:t>
      </w:r>
      <w:r>
        <w:rPr>
          <w:spacing w:val="2"/>
        </w:rPr>
        <w:t>b</w:t>
      </w:r>
      <w:r>
        <w:rPr/>
        <w:t>les in the</w:t>
      </w:r>
      <w:r>
        <w:rPr>
          <w:spacing w:val="-1"/>
        </w:rPr>
        <w:t xml:space="preserve"> </w:t>
      </w:r>
      <w:r>
        <w:rPr/>
        <w:t>ori</w:t>
      </w:r>
      <w:r>
        <w:rPr>
          <w:spacing w:val="-3"/>
        </w:rPr>
        <w:t>g</w:t>
      </w:r>
      <w:r>
        <w:rPr/>
        <w:t xml:space="preserve">inal </w:t>
      </w:r>
      <w:r>
        <w:rPr>
          <w:spacing w:val="2"/>
        </w:rPr>
        <w:t>d</w:t>
      </w:r>
      <w:r>
        <w:rPr>
          <w:spacing w:val="-1"/>
        </w:rPr>
        <w:t>a</w:t>
      </w:r>
      <w:r>
        <w:rPr/>
        <w:t>tas</w:t>
      </w:r>
      <w:r>
        <w:rPr>
          <w:spacing w:val="-1"/>
        </w:rPr>
        <w:t>e</w:t>
      </w:r>
      <w:r>
        <w:rPr/>
        <w:t>t</w:t>
      </w:r>
      <w:r>
        <w:rPr>
          <w:spacing w:val="3"/>
        </w:rPr>
        <w:t xml:space="preserve"> </w:t>
      </w:r>
      <w:r>
        <w:rPr>
          <w:spacing w:val="2"/>
        </w:rPr>
        <w:t>b</w:t>
      </w:r>
      <w:r>
        <w:rPr/>
        <w:t>y</w:t>
      </w:r>
      <w:r>
        <w:rPr>
          <w:spacing w:val="-5"/>
        </w:rPr>
        <w:t xml:space="preserve"> </w:t>
      </w:r>
      <w:r>
        <w:rPr/>
        <w:t>their</w:t>
      </w:r>
      <w:r>
        <w:rPr>
          <w:spacing w:val="-1"/>
        </w:rPr>
        <w:t xml:space="preserve"> macro </w:t>
      </w:r>
      <w:r>
        <w:rPr>
          <w:spacing w:val="2"/>
        </w:rPr>
        <w:t>p</w:t>
      </w:r>
      <w:r>
        <w:rPr>
          <w:spacing w:val="-1"/>
        </w:rPr>
        <w:t>a</w:t>
      </w:r>
      <w:r>
        <w:rPr/>
        <w:t>r</w:t>
      </w:r>
      <w:r>
        <w:rPr>
          <w:spacing w:val="-2"/>
        </w:rPr>
        <w:t>a</w:t>
      </w:r>
      <w:r>
        <w:rPr>
          <w:spacing w:val="3"/>
        </w:rPr>
        <w:t>m</w:t>
      </w:r>
      <w:r>
        <w:rPr>
          <w:spacing w:val="-1"/>
        </w:rPr>
        <w:t>e</w:t>
      </w:r>
      <w:r>
        <w:rPr/>
        <w:t>ter n</w:t>
      </w:r>
      <w:r>
        <w:rPr>
          <w:spacing w:val="-1"/>
        </w:rPr>
        <w:t>a</w:t>
      </w:r>
      <w:r>
        <w:rPr/>
        <w:t xml:space="preserve">mes </w:t>
      </w:r>
      <w:r>
        <w:rPr>
          <w:spacing w:val="-1"/>
        </w:rPr>
        <w:t>(e</w:t>
      </w:r>
      <w:r>
        <w:rPr/>
        <w:t>.g.</w:t>
      </w:r>
      <w:r>
        <w:rPr>
          <w:spacing w:val="2"/>
        </w:rPr>
        <w:t xml:space="preserve"> </w:t>
      </w:r>
      <w:r>
        <w:rPr>
          <w:spacing w:val="-2"/>
        </w:rPr>
        <w:t>&amp;</w:t>
      </w:r>
      <w:r>
        <w:rPr>
          <w:spacing w:val="-1"/>
        </w:rPr>
        <w:t>c</w:t>
      </w:r>
      <w:r>
        <w:rPr/>
        <w:t>ov</w:t>
      </w:r>
      <w:r>
        <w:rPr>
          <w:spacing w:val="2"/>
        </w:rPr>
        <w:t>1</w:t>
      </w:r>
      <w:r>
        <w:rPr/>
        <w:t xml:space="preserve">), </w:t>
      </w:r>
      <w:r>
        <w:rPr>
          <w:spacing w:val="-1"/>
        </w:rPr>
        <w:t>w</w:t>
      </w:r>
      <w:r>
        <w:rPr/>
        <w:t>i</w:t>
      </w:r>
      <w:r>
        <w:rPr>
          <w:spacing w:val="1"/>
        </w:rPr>
        <w:t>t</w:t>
      </w:r>
      <w:r>
        <w:rPr/>
        <w:t xml:space="preserve">h the </w:t>
      </w:r>
      <w:r>
        <w:rPr>
          <w:spacing w:val="-1"/>
        </w:rPr>
        <w:t>c</w:t>
      </w:r>
      <w:r>
        <w:rPr/>
        <w:t>ondi</w:t>
      </w:r>
      <w:r>
        <w:rPr>
          <w:spacing w:val="1"/>
        </w:rPr>
        <w:t>t</w:t>
      </w:r>
      <w:r>
        <w:rPr>
          <w:lang w:val="fr-FR"/>
        </w:rPr>
        <w:t>ion p</w:t>
      </w:r>
      <w:r>
        <w:rPr>
          <w:spacing w:val="1"/>
        </w:rPr>
        <w:t>l</w:t>
      </w:r>
      <w:r>
        <w:rPr>
          <w:spacing w:val="-1"/>
        </w:rPr>
        <w:t>ace</w:t>
      </w:r>
      <w:r>
        <w:rPr/>
        <w:t>d in</w:t>
      </w:r>
      <w:r>
        <w:rPr>
          <w:spacing w:val="-1"/>
        </w:rPr>
        <w:t xml:space="preserve"> parentheses.</w:t>
      </w:r>
      <w:r>
        <w:rPr/>
        <w:t xml:space="preserve">  The</w:t>
      </w:r>
      <w:r>
        <w:rPr>
          <w:spacing w:val="1"/>
        </w:rPr>
        <w:t xml:space="preserve"> </w:t>
      </w:r>
      <w:r>
        <w:rPr>
          <w:spacing w:val="-1"/>
        </w:rPr>
        <w:t>c</w:t>
      </w:r>
      <w:r>
        <w:rPr/>
        <w:t>ondi</w:t>
      </w:r>
      <w:r>
        <w:rPr>
          <w:spacing w:val="1"/>
        </w:rPr>
        <w:t>t</w:t>
      </w:r>
      <w:r>
        <w:rPr>
          <w:lang w:val="fr-FR"/>
        </w:rPr>
        <w:t>ions for</w:t>
      </w:r>
      <w:r>
        <w:rPr>
          <w:spacing w:val="2"/>
        </w:rPr>
        <w:t xml:space="preserve"> </w:t>
      </w:r>
      <w:r>
        <w:rPr/>
        <w:t xml:space="preserve">modeling a </w:t>
      </w:r>
      <w:r>
        <w:rPr>
          <w:spacing w:val="-1"/>
        </w:rPr>
        <w:t>c</w:t>
      </w:r>
      <w:r>
        <w:rPr/>
        <w:t>ov</w:t>
      </w:r>
      <w:r>
        <w:rPr>
          <w:spacing w:val="-1"/>
        </w:rPr>
        <w:t>a</w:t>
      </w:r>
      <w:r>
        <w:rPr/>
        <w:t>ri</w:t>
      </w:r>
      <w:r>
        <w:rPr>
          <w:spacing w:val="-1"/>
        </w:rPr>
        <w:t>a</w:t>
      </w:r>
      <w:r>
        <w:rPr/>
        <w:t>te must d</w:t>
      </w:r>
      <w:r>
        <w:rPr>
          <w:spacing w:val="-1"/>
        </w:rPr>
        <w:t>e</w:t>
      </w:r>
      <w:r>
        <w:rPr>
          <w:spacing w:val="2"/>
        </w:rPr>
        <w:t>p</w:t>
      </w:r>
      <w:r>
        <w:rPr>
          <w:spacing w:val="-1"/>
        </w:rPr>
        <w:t>e</w:t>
      </w:r>
      <w:r>
        <w:rPr/>
        <w:t xml:space="preserve">nd </w:t>
      </w:r>
      <w:r>
        <w:rPr>
          <w:spacing w:val="2"/>
        </w:rPr>
        <w:t>o</w:t>
      </w:r>
      <w:r>
        <w:rPr/>
        <w:t>n</w:t>
      </w:r>
      <w:r>
        <w:rPr>
          <w:spacing w:val="3"/>
        </w:rPr>
        <w:t>l</w:t>
      </w:r>
      <w:r>
        <w:rPr/>
        <w:t>y</w:t>
      </w:r>
      <w:r>
        <w:rPr>
          <w:spacing w:val="-5"/>
        </w:rPr>
        <w:t xml:space="preserve"> </w:t>
      </w:r>
      <w:r>
        <w:rPr/>
        <w:t xml:space="preserve">on </w:t>
      </w:r>
      <w:r>
        <w:rPr>
          <w:spacing w:val="1"/>
        </w:rPr>
        <w:t>“</w:t>
      </w:r>
      <w:r>
        <w:rPr>
          <w:spacing w:val="-1"/>
        </w:rPr>
        <w:t>ea</w:t>
      </w:r>
      <w:r>
        <w:rPr/>
        <w:t>rli</w:t>
      </w:r>
      <w:r>
        <w:rPr>
          <w:spacing w:val="1"/>
        </w:rPr>
        <w:t>e</w:t>
      </w:r>
      <w:r>
        <w:rPr/>
        <w:t>r”</w:t>
      </w:r>
      <w:r>
        <w:rPr>
          <w:spacing w:val="-1"/>
        </w:rPr>
        <w:t>-</w:t>
      </w:r>
      <w:r>
        <w:rPr/>
        <w:t>inde</w:t>
      </w:r>
      <w:r>
        <w:rPr>
          <w:spacing w:val="2"/>
        </w:rPr>
        <w:t>x</w:t>
      </w:r>
      <w:r>
        <w:rPr>
          <w:spacing w:val="-1"/>
        </w:rPr>
        <w:t>e</w:t>
      </w:r>
      <w:r>
        <w:rPr/>
        <w:t>d</w:t>
      </w:r>
      <w:r>
        <w:rPr>
          <w:spacing w:val="2"/>
        </w:rPr>
        <w:t xml:space="preserve"> </w:t>
      </w:r>
      <w:r>
        <w:rPr>
          <w:spacing w:val="-1"/>
        </w:rPr>
        <w:t>c</w:t>
      </w:r>
      <w:r>
        <w:rPr/>
        <w:t>ov</w:t>
      </w:r>
      <w:r>
        <w:rPr>
          <w:spacing w:val="-1"/>
        </w:rPr>
        <w:t>a</w:t>
      </w:r>
      <w:r>
        <w:rPr/>
        <w:t>ri</w:t>
      </w:r>
      <w:r>
        <w:rPr>
          <w:spacing w:val="-1"/>
        </w:rPr>
        <w:t>a</w:t>
      </w:r>
      <w:r>
        <w:rPr/>
        <w:t>tes if t</w:t>
      </w:r>
      <w:r>
        <w:rPr>
          <w:spacing w:val="2"/>
        </w:rPr>
        <w:t>h</w:t>
      </w:r>
      <w:r>
        <w:rPr/>
        <w:t>e</w:t>
      </w:r>
      <w:r>
        <w:rPr>
          <w:spacing w:val="-1"/>
        </w:rPr>
        <w:t xml:space="preserve"> c</w:t>
      </w:r>
      <w:r>
        <w:rPr/>
        <w:t>ondi</w:t>
      </w:r>
      <w:r>
        <w:rPr>
          <w:spacing w:val="1"/>
        </w:rPr>
        <w:t>t</w:t>
      </w:r>
      <w:r>
        <w:rPr>
          <w:lang w:val="fr-FR"/>
        </w:rPr>
        <w:t>ion dep</w:t>
      </w:r>
      <w:r>
        <w:rPr>
          <w:spacing w:val="-1"/>
        </w:rPr>
        <w:t>e</w:t>
      </w:r>
      <w:r>
        <w:rPr/>
        <w:t>nds on the v</w:t>
      </w:r>
      <w:r>
        <w:rPr>
          <w:spacing w:val="-1"/>
        </w:rPr>
        <w:t>a</w:t>
      </w:r>
      <w:r>
        <w:rPr/>
        <w:t>lues of</w:t>
      </w:r>
      <w:r>
        <w:rPr>
          <w:spacing w:val="-1"/>
        </w:rPr>
        <w:t xml:space="preserve"> </w:t>
      </w:r>
      <w:r>
        <w:rPr/>
        <w:t>other</w:t>
      </w:r>
      <w:r>
        <w:rPr>
          <w:spacing w:val="1"/>
        </w:rPr>
        <w:t xml:space="preserve"> </w:t>
      </w:r>
      <w:r>
        <w:rPr>
          <w:spacing w:val="-1"/>
        </w:rPr>
        <w:t>c</w:t>
      </w:r>
      <w:r>
        <w:rPr/>
        <w:t>ov</w:t>
      </w:r>
      <w:r>
        <w:rPr>
          <w:spacing w:val="-1"/>
        </w:rPr>
        <w:t>a</w:t>
      </w:r>
      <w:r>
        <w:rPr/>
        <w:t>r</w:t>
      </w:r>
      <w:r>
        <w:rPr>
          <w:spacing w:val="2"/>
        </w:rPr>
        <w:t>i</w:t>
      </w:r>
      <w:r>
        <w:rPr>
          <w:spacing w:val="-1"/>
        </w:rPr>
        <w:t>a</w:t>
      </w:r>
      <w:r>
        <w:rPr/>
        <w:t>t</w:t>
      </w:r>
      <w:r>
        <w:rPr>
          <w:spacing w:val="2"/>
        </w:rPr>
        <w:t>e</w:t>
      </w:r>
      <w:r>
        <w:rPr/>
        <w:t>s at the</w:t>
      </w:r>
      <w:r>
        <w:rPr>
          <w:spacing w:val="-1"/>
        </w:rPr>
        <w:t xml:space="preserve"> </w:t>
      </w:r>
      <w:r>
        <w:rPr/>
        <w:t>same</w:t>
      </w:r>
      <w:r>
        <w:rPr>
          <w:spacing w:val="-1"/>
        </w:rPr>
        <w:t xml:space="preserve"> </w:t>
      </w:r>
      <w:r>
        <w:rPr/>
        <w:t>t</w:t>
      </w:r>
      <w:r>
        <w:rPr>
          <w:spacing w:val="1"/>
        </w:rPr>
        <w:t>i</w:t>
      </w:r>
      <w:r>
        <w:rPr/>
        <w:t xml:space="preserve">me point. For more information, see FAQ 3 for an example.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w:t>
      </w:r>
      <w:r>
        <w:rPr>
          <w:rFonts w:ascii="SAS Monospace" w:hAnsi="SAS Monospace"/>
          <w:sz w:val="20"/>
          <w:szCs w:val="20"/>
        </w:rPr>
        <w:t>ovXwh</w:t>
      </w:r>
      <w:r>
        <w:rPr>
          <w:rFonts w:ascii="SAS Monospace" w:hAnsi="SAS Monospace"/>
          <w:spacing w:val="-1"/>
          <w:sz w:val="20"/>
          <w:szCs w:val="20"/>
        </w:rPr>
        <w:t>e</w:t>
      </w:r>
      <w:r>
        <w:rPr>
          <w:rFonts w:ascii="SAS Monospace" w:hAnsi="SAS Monospace"/>
          <w:spacing w:val="1"/>
          <w:sz w:val="20"/>
          <w:szCs w:val="20"/>
        </w:rPr>
        <w:t>r</w:t>
      </w:r>
      <w:r>
        <w:rPr>
          <w:rFonts w:ascii="SAS Monospace" w:hAnsi="SAS Monospace"/>
          <w:spacing w:val="-1"/>
          <w:sz w:val="20"/>
          <w:szCs w:val="20"/>
        </w:rPr>
        <w:t>e</w:t>
      </w:r>
      <w:r>
        <w:rPr>
          <w:rFonts w:ascii="SAS Monospace" w:hAnsi="SAS Monospace"/>
          <w:sz w:val="20"/>
          <w:szCs w:val="20"/>
        </w:rPr>
        <w:t>nosim</w:t>
      </w:r>
      <w:r>
        <w:rPr>
          <w:rFonts w:ascii="SAS Monospace" w:hAnsi="SAS Monospace"/>
        </w:rPr>
        <w:t xml:space="preserve"> </w:t>
      </w:r>
      <w:r>
        <w:rPr/>
        <w:t>(option</w:t>
      </w:r>
      <w:r>
        <w:rPr>
          <w:spacing w:val="-1"/>
        </w:rPr>
        <w:t>a</w:t>
      </w:r>
      <w:r>
        <w:rPr/>
        <w:t>l de</w:t>
      </w:r>
      <w:r>
        <w:rPr>
          <w:spacing w:val="-1"/>
        </w:rPr>
        <w:t>fa</w:t>
      </w:r>
      <w:r>
        <w:rPr/>
        <w:t>ult</w:t>
      </w:r>
      <w:r>
        <w:rPr>
          <w:spacing w:val="1"/>
        </w:rPr>
        <w:t xml:space="preserve"> </w:t>
      </w:r>
      <w:r>
        <w:rPr/>
        <w:t>=</w:t>
      </w:r>
      <w:r>
        <w:rPr>
          <w:spacing w:val="1"/>
        </w:rPr>
        <w:t xml:space="preserve"> </w:t>
      </w:r>
      <w:r>
        <w:rPr/>
        <w:t>(1</w:t>
      </w:r>
      <w:r>
        <w:rPr>
          <w:spacing w:val="-2"/>
        </w:rPr>
        <w:t>=</w:t>
      </w:r>
      <w:r>
        <w:rPr/>
        <w:t>0</w:t>
      </w:r>
      <w:r>
        <w:rPr>
          <w:spacing w:val="1"/>
        </w:rPr>
        <w:t>)</w:t>
      </w:r>
      <w:r>
        <w:rPr/>
        <w:t>)</w:t>
      </w:r>
    </w:p>
    <w:p>
      <w:pPr>
        <w:pStyle w:val="BodyA"/>
        <w:widowControl w:val="false"/>
        <w:spacing w:lineRule="auto" w:line="240" w:before="16" w:after="0"/>
        <w:contextualSpacing/>
        <w:rPr>
          <w:rFonts w:eastAsia="Times New Roman" w:cs="Times New Roman"/>
        </w:rPr>
      </w:pPr>
      <w:r>
        <w:rPr>
          <w:lang w:val="da-DK"/>
        </w:rPr>
        <w:t>Indi</w:t>
      </w:r>
      <w:r>
        <w:rPr>
          <w:spacing w:val="1"/>
        </w:rPr>
        <w:t>c</w:t>
      </w:r>
      <w:r>
        <w:rPr>
          <w:spacing w:val="-1"/>
        </w:rPr>
        <w:t>a</w:t>
      </w:r>
      <w:r>
        <w:rPr/>
        <w:t>tes a</w:t>
      </w:r>
      <w:r>
        <w:rPr>
          <w:spacing w:val="-1"/>
        </w:rPr>
        <w:t xml:space="preserve"> c</w:t>
      </w:r>
      <w:r>
        <w:rPr/>
        <w:t>ondi</w:t>
      </w:r>
      <w:r>
        <w:rPr>
          <w:spacing w:val="1"/>
        </w:rPr>
        <w:t>t</w:t>
      </w:r>
      <w:r>
        <w:rPr/>
        <w:t xml:space="preserve">ion under which not </w:t>
      </w:r>
      <w:r>
        <w:rPr>
          <w:spacing w:val="3"/>
        </w:rPr>
        <w:t>t</w:t>
      </w:r>
      <w:r>
        <w:rPr/>
        <w:t>o si</w:t>
      </w:r>
      <w:r>
        <w:rPr>
          <w:spacing w:val="3"/>
        </w:rPr>
        <w:t>m</w:t>
      </w:r>
      <w:r>
        <w:rPr/>
        <w:t>ulate</w:t>
      </w:r>
      <w:r>
        <w:rPr>
          <w:spacing w:val="-1"/>
        </w:rPr>
        <w:t xml:space="preserve"> </w:t>
      </w:r>
      <w:r>
        <w:rPr/>
        <w:t>a</w:t>
      </w:r>
      <w:r>
        <w:rPr>
          <w:spacing w:val="-1"/>
        </w:rPr>
        <w:t xml:space="preserve"> </w:t>
      </w:r>
      <w:r>
        <w:rPr/>
        <w:t>v</w:t>
      </w:r>
      <w:r>
        <w:rPr>
          <w:spacing w:val="-1"/>
        </w:rPr>
        <w:t>a</w:t>
      </w:r>
      <w:r>
        <w:rPr/>
        <w:t>lue und</w:t>
      </w:r>
      <w:r>
        <w:rPr>
          <w:spacing w:val="-1"/>
        </w:rPr>
        <w:t>e</w:t>
      </w:r>
      <w:r>
        <w:rPr/>
        <w:t xml:space="preserve">r </w:t>
      </w:r>
      <w:r>
        <w:rPr>
          <w:spacing w:val="-2"/>
        </w:rPr>
        <w:t>a</w:t>
      </w:r>
      <w:r>
        <w:rPr/>
        <w:t>n in</w:t>
      </w:r>
      <w:r>
        <w:rPr>
          <w:spacing w:val="1"/>
        </w:rPr>
        <w:t>t</w:t>
      </w:r>
      <w:r>
        <w:rPr>
          <w:spacing w:val="-1"/>
        </w:rPr>
        <w:t>e</w:t>
      </w:r>
      <w:r>
        <w:rPr/>
        <w:t>r</w:t>
      </w:r>
      <w:r>
        <w:rPr>
          <w:spacing w:val="1"/>
        </w:rPr>
        <w:t>v</w:t>
      </w:r>
      <w:r>
        <w:rPr>
          <w:spacing w:val="-1"/>
        </w:rPr>
        <w:t>e</w:t>
      </w:r>
      <w:r>
        <w:rPr/>
        <w:t>nt</w:t>
      </w:r>
      <w:r>
        <w:rPr>
          <w:spacing w:val="1"/>
        </w:rPr>
        <w:t>i</w:t>
      </w:r>
      <w:r>
        <w:rPr/>
        <w:t xml:space="preserve">on but </w:t>
      </w:r>
      <w:r>
        <w:rPr>
          <w:spacing w:val="1"/>
        </w:rPr>
        <w:t>t</w:t>
      </w:r>
      <w:r>
        <w:rPr/>
        <w:t xml:space="preserve">o </w:t>
      </w:r>
      <w:r>
        <w:rPr>
          <w:spacing w:val="-1"/>
        </w:rPr>
        <w:t>a</w:t>
      </w:r>
      <w:r>
        <w:rPr/>
        <w:t>ss</w:t>
      </w:r>
      <w:r>
        <w:rPr>
          <w:spacing w:val="1"/>
        </w:rPr>
        <w:t>i</w:t>
      </w:r>
      <w:r>
        <w:rPr>
          <w:spacing w:val="-2"/>
        </w:rPr>
        <w:t>g</w:t>
      </w:r>
      <w:r>
        <w:rPr/>
        <w:t>n a</w:t>
      </w:r>
      <w:r>
        <w:rPr>
          <w:spacing w:val="1"/>
        </w:rPr>
        <w:t xml:space="preserve"> </w:t>
      </w:r>
      <w:r>
        <w:rPr/>
        <w:t>fi</w:t>
      </w:r>
      <w:r>
        <w:rPr>
          <w:spacing w:val="2"/>
        </w:rPr>
        <w:t>x</w:t>
      </w:r>
      <w:r>
        <w:rPr>
          <w:spacing w:val="-1"/>
        </w:rPr>
        <w:t>e</w:t>
      </w:r>
      <w:r>
        <w:rPr/>
        <w:t>d v</w:t>
      </w:r>
      <w:r>
        <w:rPr>
          <w:spacing w:val="-1"/>
        </w:rPr>
        <w:t>a</w:t>
      </w:r>
      <w:r>
        <w:rPr>
          <w:lang w:val="fr-FR"/>
        </w:rPr>
        <w:t>lue.</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covXnosimelse</w:t>
      </w:r>
      <w:r>
        <w:rPr>
          <w:rFonts w:ascii="SAS Monospace" w:hAnsi="SAS Monospace"/>
          <w:spacing w:val="-1"/>
        </w:rPr>
        <w:tab/>
        <w:t xml:space="preserve"> </w:t>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t xml:space="preserve">User defined macro used to </w:t>
      </w:r>
      <w:r>
        <w:rPr>
          <w:spacing w:val="-1"/>
        </w:rPr>
        <w:t>a</w:t>
      </w:r>
      <w:r>
        <w:rPr/>
        <w:t>ss</w:t>
      </w:r>
      <w:r>
        <w:rPr>
          <w:spacing w:val="1"/>
        </w:rPr>
        <w:t>i</w:t>
      </w:r>
      <w:r>
        <w:rPr>
          <w:spacing w:val="-2"/>
        </w:rPr>
        <w:t>g</w:t>
      </w:r>
      <w:r>
        <w:rPr/>
        <w:t xml:space="preserve">n a value to </w:t>
      </w:r>
      <w:r>
        <w:rPr>
          <w:i/>
          <w:iCs/>
        </w:rPr>
        <w:t>covX</w:t>
      </w:r>
      <w:r>
        <w:rPr/>
        <w:t xml:space="preserve"> </w:t>
      </w:r>
      <w:r>
        <w:rPr>
          <w:spacing w:val="-1"/>
        </w:rPr>
        <w:t>w</w:t>
      </w:r>
      <w:r>
        <w:rPr>
          <w:spacing w:val="2"/>
        </w:rPr>
        <w:t>h</w:t>
      </w:r>
      <w:r>
        <w:rPr>
          <w:spacing w:val="-1"/>
        </w:rPr>
        <w:t>e</w:t>
      </w:r>
      <w:r>
        <w:rPr/>
        <w:t xml:space="preserve">n the </w:t>
      </w:r>
      <w:r>
        <w:rPr>
          <w:i/>
          <w:iCs/>
          <w:spacing w:val="-1"/>
        </w:rPr>
        <w:t>c</w:t>
      </w:r>
      <w:r>
        <w:rPr>
          <w:i/>
          <w:iCs/>
        </w:rPr>
        <w:t>o</w:t>
      </w:r>
      <w:r>
        <w:rPr>
          <w:i/>
          <w:iCs/>
          <w:spacing w:val="2"/>
        </w:rPr>
        <w:t>vX</w:t>
      </w:r>
      <w:r>
        <w:rPr>
          <w:i/>
          <w:iCs/>
        </w:rPr>
        <w:t>wh</w:t>
      </w:r>
      <w:r>
        <w:rPr>
          <w:i/>
          <w:iCs/>
          <w:spacing w:val="-1"/>
        </w:rPr>
        <w:t>e</w:t>
      </w:r>
      <w:r>
        <w:rPr>
          <w:i/>
          <w:iCs/>
        </w:rPr>
        <w:t>r</w:t>
      </w:r>
      <w:r>
        <w:rPr>
          <w:i/>
          <w:iCs/>
          <w:spacing w:val="-2"/>
        </w:rPr>
        <w:t>e</w:t>
      </w:r>
      <w:r>
        <w:rPr>
          <w:i/>
          <w:iCs/>
        </w:rPr>
        <w:t>nosim</w:t>
      </w:r>
      <w:r>
        <w:rPr/>
        <w:t xml:space="preserve"> condit</w:t>
      </w:r>
      <w:r>
        <w:rPr>
          <w:spacing w:val="1"/>
        </w:rPr>
        <w:t>i</w:t>
      </w:r>
      <w:r>
        <w:rPr/>
        <w:t xml:space="preserve">on </w:t>
      </w:r>
      <w:r>
        <w:rPr>
          <w:spacing w:val="2"/>
        </w:rPr>
        <w:t>h</w:t>
      </w:r>
      <w:r>
        <w:rPr>
          <w:lang w:val="da-DK"/>
        </w:rPr>
        <w:t xml:space="preserve">olds. Caution is needed when the </w:t>
      </w:r>
      <w:r>
        <w:rPr>
          <w:i/>
          <w:lang w:val="da-DK"/>
        </w:rPr>
        <w:t>covX</w:t>
      </w:r>
      <w:r>
        <w:rPr>
          <w:lang w:val="da-DK"/>
        </w:rPr>
        <w:t xml:space="preserve"> includes a random visit process (i.e. covXrandomvisitp is not left blank). In this case, when the </w:t>
      </w:r>
      <w:r>
        <w:rPr>
          <w:i/>
          <w:lang w:val="da-DK"/>
        </w:rPr>
        <w:t>covXwherenosim</w:t>
      </w:r>
      <w:r>
        <w:rPr>
          <w:lang w:val="da-DK"/>
        </w:rPr>
        <w:t xml:space="preserve"> condition holds, variables assigned to </w:t>
      </w:r>
      <w:r>
        <w:rPr>
          <w:i/>
          <w:lang w:val="da-DK"/>
        </w:rPr>
        <w:t>covXrandomvisitp</w:t>
      </w:r>
      <w:r>
        <w:rPr>
          <w:lang w:val="da-DK"/>
        </w:rPr>
        <w:t xml:space="preserve"> will also need to be assigned values in this user-defined macro . For more information, see FAQ 3.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covXrandomvisitp</w:t>
      </w:r>
      <w:r>
        <w:rPr>
          <w:rFonts w:ascii="SAS Monospace" w:hAnsi="SAS Monospace"/>
          <w:spacing w:val="-1"/>
        </w:rPr>
        <w:t xml:space="preserve"> </w:t>
        <w:tab/>
      </w:r>
      <w:r>
        <w:rPr/>
        <w:t>(o</w:t>
      </w:r>
      <w:r>
        <w:rPr>
          <w:spacing w:val="-1"/>
        </w:rPr>
        <w:t>p</w:t>
      </w:r>
      <w:r>
        <w:rPr/>
        <w:t>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t>Time-varying v</w:t>
      </w:r>
      <w:r>
        <w:rPr>
          <w:spacing w:val="-1"/>
        </w:rPr>
        <w:t>a</w:t>
      </w:r>
      <w:r>
        <w:rPr/>
        <w:t>ri</w:t>
      </w:r>
      <w:r>
        <w:rPr>
          <w:spacing w:val="-1"/>
        </w:rPr>
        <w:t>a</w:t>
      </w:r>
      <w:r>
        <w:rPr/>
        <w:t xml:space="preserve">ble corresponding to an indicator that covX is measured in interval k.  On lines where  this variable is set to 0, covX should be carried forward from the last time in the input data set </w:t>
      </w:r>
      <w:r>
        <w:rPr>
          <w:i/>
        </w:rPr>
        <w:t>data</w:t>
      </w:r>
      <w:r>
        <w:rPr/>
        <w:t>.  When this option is used, this time-varying indicator of “visit process” for covX is assumed an additional time-varying confounder and covX corresponds to a “last measured value” (Hernan et al., 2008).  Defining this option will also change the way covX is modeled and simulated to minimize reliance on parametric model assumptions where deterministic knowledge of the data structure can be used (Young et al., 2011).  Specifically, in addition to    regression models specified by the choice of covXotype, a l</w:t>
      </w:r>
      <w:r>
        <w:rPr>
          <w:spacing w:val="2"/>
        </w:rPr>
        <w:t>o</w:t>
      </w:r>
      <w:r>
        <w:rPr>
          <w:spacing w:val="-2"/>
        </w:rPr>
        <w:t>g</w:t>
      </w:r>
      <w:r>
        <w:rPr>
          <w:lang w:val="da-DK"/>
        </w:rPr>
        <w:t xml:space="preserve">istic regression model </w:t>
      </w:r>
      <w:r>
        <w:rPr>
          <w:spacing w:val="-1"/>
          <w:lang w:val="da-DK"/>
        </w:rPr>
        <w:t xml:space="preserve">where </w:t>
      </w:r>
      <w:r>
        <w:rPr>
          <w:i/>
          <w:iCs/>
          <w:spacing w:val="-1"/>
        </w:rPr>
        <w:t>c</w:t>
      </w:r>
      <w:r>
        <w:rPr>
          <w:i/>
          <w:iCs/>
        </w:rPr>
        <w:t>ovX</w:t>
      </w:r>
      <w:r>
        <w:rPr>
          <w:i/>
          <w:iCs/>
          <w:spacing w:val="1"/>
        </w:rPr>
        <w:t>r</w:t>
      </w:r>
      <w:r>
        <w:rPr>
          <w:i/>
          <w:iCs/>
          <w:spacing w:val="-1"/>
        </w:rPr>
        <w:t>a</w:t>
      </w:r>
      <w:r>
        <w:rPr>
          <w:i/>
          <w:iCs/>
        </w:rPr>
        <w:t>ndomv</w:t>
      </w:r>
      <w:r>
        <w:rPr>
          <w:i/>
          <w:iCs/>
          <w:spacing w:val="1"/>
        </w:rPr>
        <w:t>i</w:t>
      </w:r>
      <w:r>
        <w:rPr>
          <w:i/>
          <w:iCs/>
        </w:rPr>
        <w:t>si</w:t>
      </w:r>
      <w:r>
        <w:rPr>
          <w:i/>
          <w:iCs/>
          <w:spacing w:val="1"/>
        </w:rPr>
        <w:t>t</w:t>
      </w:r>
      <w:r>
        <w:rPr>
          <w:i/>
          <w:iCs/>
          <w:lang w:val="nl-NL"/>
        </w:rPr>
        <w:t>p</w:t>
      </w:r>
      <w:r>
        <w:rPr>
          <w:lang w:val="nl-NL"/>
        </w:rPr>
        <w:t xml:space="preserve"> is dependent variable is </w:t>
      </w:r>
      <w:r>
        <w:rPr/>
        <w:t>fit using</w:t>
      </w:r>
      <w:r>
        <w:rPr>
          <w:spacing w:val="-2"/>
        </w:rPr>
        <w:t xml:space="preserve"> </w:t>
      </w:r>
      <w:r>
        <w:rPr/>
        <w:t>t</w:t>
      </w:r>
      <w:r>
        <w:rPr>
          <w:spacing w:val="3"/>
        </w:rPr>
        <w:t>h</w:t>
      </w:r>
      <w:r>
        <w:rPr/>
        <w:t>e</w:t>
      </w:r>
      <w:r>
        <w:rPr>
          <w:spacing w:val="-1"/>
        </w:rPr>
        <w:t xml:space="preserve"> </w:t>
      </w:r>
      <w:r>
        <w:rPr/>
        <w:t>same</w:t>
      </w:r>
      <w:r>
        <w:rPr>
          <w:spacing w:val="-1"/>
        </w:rPr>
        <w:t xml:space="preserve"> </w:t>
      </w:r>
      <w:r>
        <w:rPr/>
        <w:t>independent variables</w:t>
      </w:r>
      <w:r>
        <w:rPr>
          <w:spacing w:val="2"/>
        </w:rPr>
        <w:t xml:space="preserve"> </w:t>
      </w:r>
      <w:r>
        <w:rPr>
          <w:spacing w:val="-1"/>
        </w:rPr>
        <w:t>a</w:t>
      </w:r>
      <w:r>
        <w:rPr/>
        <w:t xml:space="preserve">s in regression models specified by </w:t>
      </w:r>
      <w:r>
        <w:rPr>
          <w:i/>
          <w:iCs/>
        </w:rPr>
        <w:t>covXotype</w:t>
      </w:r>
      <w:r>
        <w:rPr/>
        <w:t>.</w:t>
      </w:r>
      <w:r>
        <w:rPr>
          <w:spacing w:val="2"/>
        </w:rPr>
        <w:t xml:space="preserve"> </w:t>
      </w:r>
      <w:r>
        <w:rPr>
          <w:spacing w:val="-6"/>
        </w:rPr>
        <w:t>I</w:t>
      </w:r>
      <w:r>
        <w:rPr/>
        <w:t>n</w:t>
      </w:r>
      <w:r>
        <w:rPr>
          <w:spacing w:val="2"/>
        </w:rPr>
        <w:t xml:space="preserve"> </w:t>
      </w:r>
      <w:r>
        <w:rPr>
          <w:spacing w:val="-1"/>
        </w:rPr>
        <w:t>a</w:t>
      </w:r>
      <w:r>
        <w:rPr/>
        <w:t>ddi</w:t>
      </w:r>
      <w:r>
        <w:rPr>
          <w:spacing w:val="1"/>
        </w:rPr>
        <w:t>t</w:t>
      </w:r>
      <w:r>
        <w:rPr/>
        <w:t xml:space="preserve">ion, regression models where covX is dependent variable specified by the choice of </w:t>
      </w:r>
      <w:r>
        <w:rPr>
          <w:i/>
          <w:iCs/>
        </w:rPr>
        <w:t>covXotype</w:t>
      </w:r>
      <w:r>
        <w:rPr/>
        <w:t xml:space="preserve"> are restricted to records with </w:t>
      </w:r>
      <w:r>
        <w:rPr>
          <w:i/>
          <w:iCs/>
        </w:rPr>
        <w:t>covXrandomvisitp</w:t>
      </w:r>
      <w:r>
        <w:rPr/>
        <w:t xml:space="preserve">=1. In the simulation step, the visti/measurement indicator for covX is first simulated according the estimated logistic regression parameters.  When this simulated indicator is 1, covX is generated from the model parameters determined by covXoptype.  When this indicator is 0, covX is carried forward from the last simulated value. See FAQ 7.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covXvisitpmaxgap </w:t>
      </w:r>
      <w:r>
        <w:rPr>
          <w:rFonts w:ascii="SAS Monospace" w:hAnsi="SAS Monospace"/>
          <w:spacing w:val="-1"/>
        </w:rPr>
        <w:tab/>
      </w:r>
      <w:r>
        <w:rPr/>
        <w:t>(o</w:t>
      </w:r>
      <w:r>
        <w:rPr>
          <w:spacing w:val="-1"/>
        </w:rPr>
        <w:t>p</w:t>
      </w:r>
      <w:r>
        <w:rPr/>
        <w:t>t</w:t>
      </w:r>
      <w:r>
        <w:rPr>
          <w:spacing w:val="1"/>
        </w:rPr>
        <w:t>i</w:t>
      </w:r>
      <w:r>
        <w:rPr/>
        <w:t>on</w:t>
      </w:r>
      <w:r>
        <w:rPr>
          <w:spacing w:val="-1"/>
        </w:rPr>
        <w:t>a</w:t>
      </w:r>
      <w:r>
        <w:rPr/>
        <w:t>l, de</w:t>
      </w:r>
      <w:r>
        <w:rPr>
          <w:spacing w:val="-1"/>
        </w:rPr>
        <w:t>fa</w:t>
      </w:r>
      <w:r>
        <w:rPr/>
        <w:t>ult</w:t>
      </w:r>
      <w:r>
        <w:rPr>
          <w:spacing w:val="1"/>
        </w:rPr>
        <w:t xml:space="preserve"> </w:t>
      </w:r>
      <w:r>
        <w:rPr/>
        <w:t>=</w:t>
      </w:r>
      <w:r>
        <w:rPr>
          <w:spacing w:val="-1"/>
        </w:rPr>
        <w:t xml:space="preserve"> </w:t>
      </w:r>
      <w:r>
        <w:rPr>
          <w:spacing w:val="2"/>
        </w:rPr>
        <w:t>9</w:t>
      </w:r>
      <w:r>
        <w:rPr>
          <w:spacing w:val="-1"/>
        </w:rPr>
        <w:t>e</w:t>
      </w:r>
      <w:r>
        <w:rPr/>
        <w:t>10)</w:t>
      </w:r>
    </w:p>
    <w:p>
      <w:pPr>
        <w:pStyle w:val="BodyA"/>
        <w:widowControl w:val="false"/>
        <w:spacing w:lineRule="auto" w:line="240" w:before="16" w:after="0"/>
        <w:contextualSpacing/>
        <w:rPr>
          <w:rFonts w:eastAsia="Times New Roman" w:cs="Times New Roman"/>
        </w:rPr>
      </w:pPr>
      <w:r>
        <w:rPr>
          <w:spacing w:val="-1"/>
        </w:rPr>
        <w:t>F</w:t>
      </w:r>
      <w:r>
        <w:rPr/>
        <w:t>i</w:t>
      </w:r>
      <w:r>
        <w:rPr>
          <w:spacing w:val="3"/>
        </w:rPr>
        <w:t>x</w:t>
      </w:r>
      <w:r>
        <w:rPr>
          <w:spacing w:val="-1"/>
        </w:rPr>
        <w:t>e</w:t>
      </w:r>
      <w:r>
        <w:rPr/>
        <w:t>d v</w:t>
      </w:r>
      <w:r>
        <w:rPr>
          <w:spacing w:val="-1"/>
        </w:rPr>
        <w:t>a</w:t>
      </w:r>
      <w:r>
        <w:rPr/>
        <w:t xml:space="preserve">lue </w:t>
      </w:r>
      <w:r>
        <w:rPr>
          <w:spacing w:val="-1"/>
        </w:rPr>
        <w:t>f</w:t>
      </w:r>
      <w:r>
        <w:rPr/>
        <w:t>or</w:t>
      </w:r>
      <w:r>
        <w:rPr>
          <w:spacing w:val="-1"/>
        </w:rPr>
        <w:t xml:space="preserve"> </w:t>
      </w:r>
      <w:r>
        <w:rPr/>
        <w:t>the</w:t>
      </w:r>
      <w:r>
        <w:rPr>
          <w:spacing w:val="2"/>
        </w:rPr>
        <w:t xml:space="preserve"> </w:t>
      </w:r>
      <w:r>
        <w:rPr/>
        <w:t>ma</w:t>
      </w:r>
      <w:r>
        <w:rPr>
          <w:spacing w:val="2"/>
        </w:rPr>
        <w:t>x</w:t>
      </w:r>
      <w:r>
        <w:rPr/>
        <w:t>i</w:t>
      </w:r>
      <w:r>
        <w:rPr>
          <w:spacing w:val="1"/>
        </w:rPr>
        <w:t>m</w:t>
      </w:r>
      <w:r>
        <w:rPr/>
        <w:t>um n</w:t>
      </w:r>
      <w:r>
        <w:rPr>
          <w:spacing w:val="-2"/>
        </w:rPr>
        <w:t>u</w:t>
      </w:r>
      <w:r>
        <w:rPr/>
        <w:t>mber</w:t>
      </w:r>
      <w:r>
        <w:rPr>
          <w:spacing w:val="-1"/>
        </w:rPr>
        <w:t xml:space="preserve"> </w:t>
      </w:r>
      <w:r>
        <w:rPr/>
        <w:t>of p</w:t>
      </w:r>
      <w:r>
        <w:rPr>
          <w:spacing w:val="-2"/>
        </w:rPr>
        <w:t>e</w:t>
      </w:r>
      <w:r>
        <w:rPr>
          <w:spacing w:val="1"/>
        </w:rPr>
        <w:t>r</w:t>
      </w:r>
      <w:r>
        <w:rPr/>
        <w:t>iods allow</w:t>
      </w:r>
      <w:r>
        <w:rPr>
          <w:spacing w:val="-1"/>
        </w:rPr>
        <w:t>e</w:t>
      </w:r>
      <w:r>
        <w:rPr/>
        <w:t>d b</w:t>
      </w:r>
      <w:r>
        <w:rPr>
          <w:spacing w:val="-1"/>
        </w:rPr>
        <w:t>e</w:t>
      </w:r>
      <w:r>
        <w:rPr/>
        <w:t>tw</w:t>
      </w:r>
      <w:r>
        <w:rPr>
          <w:spacing w:val="-1"/>
          <w:lang w:val="nl-NL"/>
        </w:rPr>
        <w:t>ee</w:t>
      </w:r>
      <w:r>
        <w:rPr/>
        <w:t>n vi</w:t>
      </w:r>
      <w:r>
        <w:rPr>
          <w:spacing w:val="3"/>
        </w:rPr>
        <w:t>s</w:t>
      </w:r>
      <w:r>
        <w:rPr/>
        <w:t>i</w:t>
      </w:r>
      <w:r>
        <w:rPr>
          <w:spacing w:val="1"/>
        </w:rPr>
        <w:t>t</w:t>
      </w:r>
      <w:r>
        <w:rPr/>
        <w:t>s before a subject will be censored based on the v</w:t>
      </w:r>
      <w:r>
        <w:rPr>
          <w:spacing w:val="1"/>
        </w:rPr>
        <w:t>i</w:t>
      </w:r>
      <w:r>
        <w:rPr>
          <w:lang w:val="fr-FR"/>
        </w:rPr>
        <w:t xml:space="preserve">sit indicator </w:t>
      </w:r>
      <w:r>
        <w:rPr/>
        <w:t>covXrandomvisitp.</w:t>
      </w:r>
      <w:r>
        <w:rPr>
          <w:spacing w:val="3"/>
        </w:rPr>
        <w:t xml:space="preserve"> </w:t>
      </w:r>
      <w:r>
        <w:rPr>
          <w:spacing w:val="-3"/>
        </w:rPr>
        <w:t>I</w:t>
      </w:r>
      <w:r>
        <w:rPr/>
        <w:t>f</w:t>
      </w:r>
      <w:r>
        <w:rPr>
          <w:spacing w:val="1"/>
        </w:rPr>
        <w:t xml:space="preserve"> </w:t>
      </w:r>
      <w:r>
        <w:rPr/>
        <w:t>the</w:t>
      </w:r>
      <w:r>
        <w:rPr>
          <w:spacing w:val="-1"/>
        </w:rPr>
        <w:t>r</w:t>
      </w:r>
      <w:r>
        <w:rPr/>
        <w:t>e</w:t>
      </w:r>
      <w:r>
        <w:rPr>
          <w:spacing w:val="-1"/>
        </w:rPr>
        <w:t xml:space="preserve"> </w:t>
      </w:r>
      <w:r>
        <w:rPr/>
        <w:t>is no l</w:t>
      </w:r>
      <w:r>
        <w:rPr>
          <w:spacing w:val="1"/>
        </w:rPr>
        <w:t>i</w:t>
      </w:r>
      <w:r>
        <w:rPr/>
        <w:t>m</w:t>
      </w:r>
      <w:r>
        <w:rPr>
          <w:spacing w:val="1"/>
        </w:rPr>
        <w:t>i</w:t>
      </w:r>
      <w:r>
        <w:rPr/>
        <w:t xml:space="preserve">t (i.e. subjects will not be censored for too many missed measurements), </w:t>
      </w:r>
      <w:r>
        <w:rPr>
          <w:spacing w:val="1"/>
        </w:rPr>
        <w:t>t</w:t>
      </w:r>
      <w:r>
        <w:rPr/>
        <w:t>h</w:t>
      </w:r>
      <w:r>
        <w:rPr>
          <w:spacing w:val="-1"/>
        </w:rPr>
        <w:t>e</w:t>
      </w:r>
      <w:r>
        <w:rPr/>
        <w:t>n th</w:t>
      </w:r>
      <w:r>
        <w:rPr>
          <w:spacing w:val="1"/>
        </w:rPr>
        <w:t>i</w:t>
      </w:r>
      <w:r>
        <w:rPr/>
        <w:t>s must be</w:t>
      </w:r>
      <w:r>
        <w:rPr>
          <w:spacing w:val="-1"/>
        </w:rPr>
        <w:t xml:space="preserve"> </w:t>
      </w:r>
      <w:r>
        <w:rPr/>
        <w:t>set to a</w:t>
      </w:r>
      <w:r>
        <w:rPr>
          <w:spacing w:val="-1"/>
        </w:rPr>
        <w:t xml:space="preserve"> </w:t>
      </w:r>
      <w:r>
        <w:rPr/>
        <w:t>la</w:t>
      </w:r>
      <w:r>
        <w:rPr>
          <w:spacing w:val="1"/>
        </w:rPr>
        <w:t>r</w:t>
      </w:r>
      <w:r>
        <w:rPr>
          <w:spacing w:val="-2"/>
        </w:rPr>
        <w:t>g</w:t>
      </w:r>
      <w:r>
        <w:rPr/>
        <w:t>e</w:t>
      </w:r>
      <w:r>
        <w:rPr>
          <w:spacing w:val="-1"/>
        </w:rPr>
        <w:t xml:space="preserve"> </w:t>
      </w:r>
      <w:r>
        <w:rPr/>
        <w:t>numb</w:t>
      </w:r>
      <w:r>
        <w:rPr>
          <w:spacing w:val="2"/>
        </w:rPr>
        <w:t>e</w:t>
      </w:r>
      <w:r>
        <w:rPr/>
        <w:t xml:space="preserve">r (larger than </w:t>
      </w:r>
      <w:r>
        <w:rPr>
          <w:i/>
        </w:rPr>
        <w:t>timepoints</w:t>
      </w:r>
      <w:r>
        <w:rPr/>
        <w:t xml:space="preserve">). When this value is less than timepoints, it is expected that a subject will be censored on a line k such that the previous </w:t>
      </w:r>
      <w:r>
        <w:rPr>
          <w:i/>
        </w:rPr>
        <w:t>covXviistpmaxgap</w:t>
      </w:r>
      <w:r>
        <w:rPr/>
        <w:t xml:space="preserve"> lines all have covXrandomvisitp=0  for that subject</w:t>
      </w:r>
      <w:r>
        <w:rPr>
          <w:spacing w:val="-1"/>
        </w:rPr>
        <w:t xml:space="preserve"> . As an additional way to avoid over reliance on parametric models and instead rely on knowledge f the data structure, covXviistipmaxgap </w:t>
      </w:r>
      <w:r>
        <w:rPr/>
        <w:t>is u</w:t>
      </w:r>
      <w:r>
        <w:rPr>
          <w:spacing w:val="1"/>
        </w:rPr>
        <w:t>s</w:t>
      </w:r>
      <w:r>
        <w:rPr>
          <w:spacing w:val="-1"/>
        </w:rPr>
        <w:t>e</w:t>
      </w:r>
      <w:r>
        <w:rPr/>
        <w:t xml:space="preserve">d </w:t>
      </w:r>
      <w:r>
        <w:rPr>
          <w:spacing w:val="-1"/>
        </w:rPr>
        <w:t>a</w:t>
      </w:r>
      <w:r>
        <w:rPr/>
        <w:t xml:space="preserve">s a </w:t>
      </w:r>
      <w:r>
        <w:rPr>
          <w:spacing w:val="-1"/>
        </w:rPr>
        <w:t>c</w:t>
      </w:r>
      <w:r>
        <w:rPr/>
        <w:t>ondi</w:t>
      </w:r>
      <w:r>
        <w:rPr>
          <w:spacing w:val="1"/>
        </w:rPr>
        <w:t>t</w:t>
      </w:r>
      <w:r>
        <w:rPr>
          <w:lang w:val="de-DE"/>
        </w:rPr>
        <w:t>ion under</w:t>
      </w:r>
      <w:r>
        <w:rPr>
          <w:spacing w:val="-1"/>
        </w:rPr>
        <w:t xml:space="preserve"> </w:t>
      </w:r>
      <w:r>
        <w:rPr/>
        <w:t>whi</w:t>
      </w:r>
      <w:r>
        <w:rPr>
          <w:spacing w:val="-1"/>
        </w:rPr>
        <w:t>c</w:t>
      </w:r>
      <w:r>
        <w:rPr/>
        <w:t>h to</w:t>
      </w:r>
      <w:r>
        <w:rPr>
          <w:spacing w:val="3"/>
        </w:rPr>
        <w:t xml:space="preserve"> </w:t>
      </w:r>
      <w:r>
        <w:rPr/>
        <w:t xml:space="preserve">model </w:t>
      </w:r>
      <w:r>
        <w:rPr>
          <w:i/>
          <w:iCs/>
          <w:spacing w:val="-1"/>
        </w:rPr>
        <w:t>c</w:t>
      </w:r>
      <w:r>
        <w:rPr>
          <w:i/>
          <w:iCs/>
        </w:rPr>
        <w:t>ovXr</w:t>
      </w:r>
      <w:r>
        <w:rPr>
          <w:i/>
          <w:iCs/>
          <w:spacing w:val="-2"/>
        </w:rPr>
        <w:t>a</w:t>
      </w:r>
      <w:r>
        <w:rPr>
          <w:i/>
          <w:iCs/>
        </w:rPr>
        <w:t>ndomv</w:t>
      </w:r>
      <w:r>
        <w:rPr>
          <w:i/>
          <w:iCs/>
          <w:spacing w:val="1"/>
        </w:rPr>
        <w:t>i</w:t>
      </w:r>
      <w:r>
        <w:rPr>
          <w:i/>
          <w:iCs/>
        </w:rPr>
        <w:t>si</w:t>
      </w:r>
      <w:r>
        <w:rPr>
          <w:i/>
          <w:iCs/>
          <w:spacing w:val="1"/>
        </w:rPr>
        <w:t>t</w:t>
      </w:r>
      <w:r>
        <w:rPr>
          <w:i/>
          <w:iCs/>
        </w:rPr>
        <w:t>p</w:t>
      </w:r>
      <w:r>
        <w:rPr/>
        <w:t xml:space="preserve"> pr</w:t>
      </w:r>
      <w:r>
        <w:rPr>
          <w:spacing w:val="-1"/>
        </w:rPr>
        <w:t>oce</w:t>
      </w:r>
      <w:r>
        <w:rPr/>
        <w:t xml:space="preserve">ss and is </w:t>
      </w:r>
      <w:r>
        <w:rPr>
          <w:spacing w:val="-1"/>
        </w:rPr>
        <w:t>a</w:t>
      </w:r>
      <w:r>
        <w:rPr/>
        <w:t>lso u</w:t>
      </w:r>
      <w:r>
        <w:rPr>
          <w:spacing w:val="1"/>
        </w:rPr>
        <w:t>se</w:t>
      </w:r>
      <w:r>
        <w:rPr/>
        <w:t>d in</w:t>
      </w:r>
      <w:r>
        <w:rPr>
          <w:spacing w:val="3"/>
        </w:rPr>
        <w:t xml:space="preserve"> </w:t>
      </w:r>
      <w:r>
        <w:rPr/>
        <w:t xml:space="preserve">the simulation of the </w:t>
      </w:r>
      <w:r>
        <w:rPr>
          <w:spacing w:val="-1"/>
        </w:rPr>
        <w:t>ra</w:t>
      </w:r>
      <w:r>
        <w:rPr/>
        <w:t>ndom v</w:t>
      </w:r>
      <w:r>
        <w:rPr>
          <w:spacing w:val="1"/>
        </w:rPr>
        <w:t>i</w:t>
      </w:r>
      <w:r>
        <w:rPr/>
        <w:t>sit</w:t>
      </w:r>
      <w:r>
        <w:rPr>
          <w:spacing w:val="1"/>
        </w:rPr>
        <w:t xml:space="preserve"> </w:t>
      </w:r>
      <w:r>
        <w:rPr/>
        <w:t>pro</w:t>
      </w:r>
      <w:r>
        <w:rPr>
          <w:spacing w:val="-2"/>
        </w:rPr>
        <w:t>c</w:t>
      </w:r>
      <w:r>
        <w:rPr>
          <w:spacing w:val="-1"/>
        </w:rPr>
        <w:t>e</w:t>
      </w:r>
      <w:r>
        <w:rPr/>
        <w:t>ss</w:t>
      </w:r>
      <w:r>
        <w:rPr>
          <w:spacing w:val="3"/>
        </w:rPr>
        <w:t xml:space="preserve"> </w:t>
      </w:r>
      <w:r>
        <w:rPr>
          <w:spacing w:val="2"/>
        </w:rPr>
        <w:t>b</w:t>
      </w:r>
      <w:r>
        <w:rPr/>
        <w:t>y</w:t>
      </w:r>
      <w:r>
        <w:rPr>
          <w:spacing w:val="-5"/>
        </w:rPr>
        <w:t xml:space="preserve"> </w:t>
      </w:r>
      <w:r>
        <w:rPr/>
        <w:t>i</w:t>
      </w:r>
      <w:r>
        <w:rPr>
          <w:spacing w:val="1"/>
        </w:rPr>
        <w:t>m</w:t>
      </w:r>
      <w:r>
        <w:rPr/>
        <w:t>posing</w:t>
      </w:r>
      <w:r>
        <w:rPr>
          <w:spacing w:val="-2"/>
        </w:rPr>
        <w:t xml:space="preserve"> </w:t>
      </w:r>
      <w:r>
        <w:rPr/>
        <w:t>the</w:t>
      </w:r>
      <w:r>
        <w:rPr>
          <w:spacing w:val="2"/>
        </w:rPr>
        <w:t xml:space="preserve"> </w:t>
      </w:r>
      <w:r>
        <w:rPr>
          <w:spacing w:val="-1"/>
        </w:rPr>
        <w:t>c</w:t>
      </w:r>
      <w:r>
        <w:rPr/>
        <w:t>ondi</w:t>
      </w:r>
      <w:r>
        <w:rPr>
          <w:spacing w:val="1"/>
        </w:rPr>
        <w:t>t</w:t>
      </w:r>
      <w:r>
        <w:rPr/>
        <w:t xml:space="preserve">ion </w:t>
      </w:r>
      <w:r>
        <w:rPr>
          <w:spacing w:val="1"/>
        </w:rPr>
        <w:t>t</w:t>
      </w:r>
      <w:r>
        <w:rPr/>
        <w:t>h</w:t>
      </w:r>
      <w:r>
        <w:rPr>
          <w:spacing w:val="-1"/>
        </w:rPr>
        <w:t>a</w:t>
      </w:r>
      <w:r>
        <w:rPr/>
        <w:t xml:space="preserve">t </w:t>
      </w:r>
      <w:r>
        <w:rPr>
          <w:spacing w:val="1"/>
        </w:rPr>
        <w:t>i</w:t>
      </w:r>
      <w:r>
        <w:rPr/>
        <w:t>f the</w:t>
      </w:r>
      <w:r>
        <w:rPr>
          <w:spacing w:val="-1"/>
        </w:rPr>
        <w:t xml:space="preserve"> </w:t>
      </w:r>
      <w:r>
        <w:rPr/>
        <w:t>t</w:t>
      </w:r>
      <w:r>
        <w:rPr>
          <w:spacing w:val="1"/>
        </w:rPr>
        <w:t>i</w:t>
      </w:r>
      <w:r>
        <w:rPr/>
        <w:t>m</w:t>
      </w:r>
      <w:r>
        <w:rPr>
          <w:spacing w:val="3"/>
        </w:rPr>
        <w:t>e</w:t>
      </w:r>
      <w:r>
        <w:rPr>
          <w:spacing w:val="-1"/>
        </w:rPr>
        <w:t>-</w:t>
      </w:r>
      <w:r>
        <w:rPr/>
        <w:t>sinc</w:t>
      </w:r>
      <w:r>
        <w:rPr>
          <w:spacing w:val="-1"/>
        </w:rPr>
        <w:t>e-</w:t>
      </w:r>
      <w:r>
        <w:rPr/>
        <w:t>l</w:t>
      </w:r>
      <w:r>
        <w:rPr>
          <w:spacing w:val="2"/>
        </w:rPr>
        <w:t>a</w:t>
      </w:r>
      <w:r>
        <w:rPr/>
        <w:t>s</w:t>
      </w:r>
      <w:r>
        <w:rPr>
          <w:spacing w:val="1"/>
        </w:rPr>
        <w:t>t</w:t>
      </w:r>
      <w:r>
        <w:rPr>
          <w:spacing w:val="-1"/>
        </w:rPr>
        <w:t>-</w:t>
      </w:r>
      <w:r>
        <w:rPr/>
        <w:t>vis</w:t>
      </w:r>
      <w:r>
        <w:rPr>
          <w:spacing w:val="1"/>
        </w:rPr>
        <w:t>i</w:t>
      </w:r>
      <w:r>
        <w:rPr/>
        <w:t xml:space="preserve">t </w:t>
      </w:r>
      <w:r>
        <w:rPr>
          <w:spacing w:val="1"/>
        </w:rPr>
        <w:t>l</w:t>
      </w:r>
      <w:r>
        <w:rPr>
          <w:spacing w:val="-1"/>
        </w:rPr>
        <w:t>a</w:t>
      </w:r>
      <w:r>
        <w:rPr>
          <w:spacing w:val="-2"/>
        </w:rPr>
        <w:t>g</w:t>
      </w:r>
      <w:r>
        <w:rPr/>
        <w:t>g</w:t>
      </w:r>
      <w:r>
        <w:rPr>
          <w:spacing w:val="-1"/>
        </w:rPr>
        <w:t>e</w:t>
      </w:r>
      <w:r>
        <w:rPr/>
        <w:t xml:space="preserve">d </w:t>
      </w:r>
      <w:r>
        <w:rPr>
          <w:spacing w:val="5"/>
        </w:rPr>
        <w:t>b</w:t>
      </w:r>
      <w:r>
        <w:rPr/>
        <w:t>y</w:t>
      </w:r>
      <w:r>
        <w:rPr>
          <w:spacing w:val="-5"/>
        </w:rPr>
        <w:t xml:space="preserve"> </w:t>
      </w:r>
      <w:r>
        <w:rPr>
          <w:lang w:val="it-IT"/>
        </w:rPr>
        <w:t>one p</w:t>
      </w:r>
      <w:r>
        <w:rPr>
          <w:spacing w:val="-1"/>
        </w:rPr>
        <w:t>e</w:t>
      </w:r>
      <w:r>
        <w:rPr/>
        <w:t>riod is equ</w:t>
      </w:r>
      <w:r>
        <w:rPr>
          <w:spacing w:val="-1"/>
        </w:rPr>
        <w:t>a</w:t>
      </w:r>
      <w:r>
        <w:rPr/>
        <w:t xml:space="preserve">l </w:t>
      </w:r>
      <w:r>
        <w:rPr>
          <w:spacing w:val="1"/>
        </w:rPr>
        <w:t>t</w:t>
      </w:r>
      <w:r>
        <w:rPr/>
        <w:t xml:space="preserve">o </w:t>
      </w:r>
      <w:r>
        <w:rPr>
          <w:i/>
          <w:iCs/>
          <w:spacing w:val="-1"/>
        </w:rPr>
        <w:t>c</w:t>
      </w:r>
      <w:r>
        <w:rPr>
          <w:i/>
          <w:iCs/>
        </w:rPr>
        <w:t>ovXv</w:t>
      </w:r>
      <w:r>
        <w:rPr>
          <w:i/>
          <w:iCs/>
          <w:spacing w:val="3"/>
        </w:rPr>
        <w:t>i</w:t>
      </w:r>
      <w:r>
        <w:rPr>
          <w:i/>
          <w:iCs/>
        </w:rPr>
        <w:t>si</w:t>
      </w:r>
      <w:r>
        <w:rPr>
          <w:i/>
          <w:iCs/>
          <w:spacing w:val="1"/>
        </w:rPr>
        <w:t>t</w:t>
      </w:r>
      <w:r>
        <w:rPr>
          <w:i/>
          <w:iCs/>
        </w:rPr>
        <w:t>pma</w:t>
      </w:r>
      <w:r>
        <w:rPr>
          <w:i/>
          <w:iCs/>
          <w:spacing w:val="2"/>
        </w:rPr>
        <w:t>x</w:t>
      </w:r>
      <w:r>
        <w:rPr>
          <w:i/>
          <w:iCs/>
          <w:spacing w:val="-2"/>
        </w:rPr>
        <w:t>g</w:t>
      </w:r>
      <w:r>
        <w:rPr>
          <w:i/>
          <w:iCs/>
          <w:spacing w:val="-1"/>
        </w:rPr>
        <w:t>a</w:t>
      </w:r>
      <w:r>
        <w:rPr>
          <w:i/>
          <w:iCs/>
        </w:rPr>
        <w:t>p</w:t>
      </w:r>
      <w:r>
        <w:rPr/>
        <w:t>, then the</w:t>
      </w:r>
      <w:r>
        <w:rPr>
          <w:spacing w:val="-1"/>
        </w:rPr>
        <w:t xml:space="preserve"> </w:t>
      </w:r>
      <w:r>
        <w:rPr/>
        <w:t>si</w:t>
      </w:r>
      <w:r>
        <w:rPr>
          <w:spacing w:val="1"/>
        </w:rPr>
        <w:t>m</w:t>
      </w:r>
      <w:r>
        <w:rPr/>
        <w:t>ulation wi</w:t>
      </w:r>
      <w:r>
        <w:rPr>
          <w:spacing w:val="1"/>
        </w:rPr>
        <w:t>l</w:t>
      </w:r>
      <w:r>
        <w:rPr/>
        <w:t>l fo</w:t>
      </w:r>
      <w:r>
        <w:rPr>
          <w:spacing w:val="-1"/>
        </w:rPr>
        <w:t>rc</w:t>
      </w:r>
      <w:r>
        <w:rPr/>
        <w:t>e</w:t>
      </w:r>
      <w:r>
        <w:rPr>
          <w:spacing w:val="-1"/>
        </w:rPr>
        <w:t xml:space="preserve"> </w:t>
      </w:r>
      <w:r>
        <w:rPr/>
        <w:t>the simulat</w:t>
      </w:r>
      <w:r>
        <w:rPr>
          <w:spacing w:val="-1"/>
        </w:rPr>
        <w:t>e</w:t>
      </w:r>
      <w:r>
        <w:rPr/>
        <w:t>d v</w:t>
      </w:r>
      <w:r>
        <w:rPr>
          <w:spacing w:val="-1"/>
        </w:rPr>
        <w:t>a</w:t>
      </w:r>
      <w:r>
        <w:rPr/>
        <w:t xml:space="preserve">lue of </w:t>
      </w:r>
      <w:r>
        <w:rPr>
          <w:i/>
          <w:iCs/>
          <w:spacing w:val="-1"/>
        </w:rPr>
        <w:t>c</w:t>
      </w:r>
      <w:r>
        <w:rPr>
          <w:i/>
          <w:iCs/>
        </w:rPr>
        <w:t>ovXr</w:t>
      </w:r>
      <w:r>
        <w:rPr>
          <w:i/>
          <w:iCs/>
          <w:spacing w:val="-2"/>
        </w:rPr>
        <w:t>a</w:t>
      </w:r>
      <w:r>
        <w:rPr>
          <w:i/>
          <w:iCs/>
        </w:rPr>
        <w:t>ndomv</w:t>
      </w:r>
      <w:r>
        <w:rPr>
          <w:i/>
          <w:iCs/>
          <w:spacing w:val="1"/>
        </w:rPr>
        <w:t>i</w:t>
      </w:r>
      <w:r>
        <w:rPr>
          <w:i/>
          <w:iCs/>
        </w:rPr>
        <w:t>si</w:t>
      </w:r>
      <w:r>
        <w:rPr>
          <w:i/>
          <w:iCs/>
          <w:spacing w:val="1"/>
        </w:rPr>
        <w:t>t</w:t>
      </w:r>
      <w:r>
        <w:rPr>
          <w:i/>
          <w:iCs/>
        </w:rPr>
        <w:t>p</w:t>
      </w:r>
      <w:r>
        <w:rPr/>
        <w:t xml:space="preserve"> to be 1. Additional details are given in FAQ 7. </w:t>
      </w:r>
    </w:p>
    <w:p>
      <w:pPr>
        <w:pStyle w:val="BodyA"/>
        <w:widowControl w:val="false"/>
        <w:spacing w:lineRule="auto" w:line="240" w:before="16" w:after="0"/>
        <w:contextualSpacing/>
        <w:rPr>
          <w:rFonts w:ascii="SAS Monospace" w:hAnsi="SAS Monospace"/>
          <w:spacing w:val="-1"/>
          <w:sz w:val="20"/>
          <w:szCs w:val="20"/>
        </w:rPr>
      </w:pPr>
      <w:r>
        <w:rPr>
          <w:rFonts w:ascii="SAS Monospace" w:hAnsi="SAS Monospace"/>
          <w:spacing w:val="-1"/>
          <w:sz w:val="20"/>
          <w:szCs w:val="20"/>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covXvisitpwherem</w:t>
      </w:r>
      <w:r>
        <w:rPr/>
        <w:t xml:space="preserve">  </w:t>
        <w:tab/>
        <w:t>(opt</w:t>
      </w:r>
      <w:r>
        <w:rPr>
          <w:spacing w:val="3"/>
        </w:rPr>
        <w:t>i</w:t>
      </w:r>
      <w:r>
        <w:rPr/>
        <w:t>on</w:t>
      </w:r>
      <w:r>
        <w:rPr>
          <w:spacing w:val="-1"/>
        </w:rPr>
        <w:t>a</w:t>
      </w:r>
      <w:r>
        <w:rPr/>
        <w:t>l, de</w:t>
      </w:r>
      <w:r>
        <w:rPr>
          <w:spacing w:val="-1"/>
        </w:rPr>
        <w:t>fa</w:t>
      </w:r>
      <w:r>
        <w:rPr/>
        <w:t>ult</w:t>
      </w:r>
      <w:r>
        <w:rPr>
          <w:spacing w:val="1"/>
        </w:rPr>
        <w:t xml:space="preserve"> </w:t>
      </w:r>
      <w:r>
        <w:rPr/>
        <w:t>=</w:t>
      </w:r>
      <w:r>
        <w:rPr>
          <w:spacing w:val="1"/>
        </w:rPr>
        <w:t xml:space="preserve"> </w:t>
      </w:r>
      <w:r>
        <w:rPr/>
        <w:t>(1</w:t>
      </w:r>
      <w:r>
        <w:rPr>
          <w:spacing w:val="-2"/>
        </w:rPr>
        <w:t>=</w:t>
      </w:r>
      <w:r>
        <w:rPr/>
        <w:t>1</w:t>
      </w:r>
      <w:r>
        <w:rPr>
          <w:spacing w:val="1"/>
        </w:rPr>
        <w:t>)</w:t>
      </w:r>
      <w:r>
        <w:rPr/>
        <w:t>)</w:t>
      </w:r>
    </w:p>
    <w:p>
      <w:pPr>
        <w:pStyle w:val="BodyA"/>
        <w:widowControl w:val="false"/>
        <w:spacing w:lineRule="auto" w:line="240" w:before="16" w:after="0"/>
        <w:contextualSpacing/>
        <w:rPr>
          <w:rFonts w:eastAsia="Times New Roman" w:cs="Times New Roman"/>
        </w:rPr>
      </w:pPr>
      <w:r>
        <w:rPr>
          <w:spacing w:val="-1"/>
        </w:rPr>
        <w:t>C</w:t>
      </w:r>
      <w:r>
        <w:rPr/>
        <w:t>on</w:t>
      </w:r>
      <w:r>
        <w:rPr>
          <w:spacing w:val="2"/>
        </w:rPr>
        <w:t>d</w:t>
      </w:r>
      <w:r>
        <w:rPr/>
        <w:t>i</w:t>
      </w:r>
      <w:r>
        <w:rPr>
          <w:spacing w:val="1"/>
        </w:rPr>
        <w:t>t</w:t>
      </w:r>
      <w:r>
        <w:rPr>
          <w:lang w:val="de-DE"/>
        </w:rPr>
        <w:t>ion under</w:t>
      </w:r>
      <w:r>
        <w:rPr>
          <w:spacing w:val="-1"/>
        </w:rPr>
        <w:t xml:space="preserve"> </w:t>
      </w:r>
      <w:r>
        <w:rPr/>
        <w:t>whi</w:t>
      </w:r>
      <w:r>
        <w:rPr>
          <w:spacing w:val="-1"/>
        </w:rPr>
        <w:t>c</w:t>
      </w:r>
      <w:r>
        <w:rPr/>
        <w:t>h to</w:t>
      </w:r>
      <w:r>
        <w:rPr>
          <w:spacing w:val="2"/>
        </w:rPr>
        <w:t xml:space="preserve"> </w:t>
      </w:r>
      <w:r>
        <w:rPr/>
        <w:t>mod</w:t>
      </w:r>
      <w:r>
        <w:rPr>
          <w:spacing w:val="-1"/>
        </w:rPr>
        <w:t>e</w:t>
      </w:r>
      <w:r>
        <w:rPr/>
        <w:t xml:space="preserve">l </w:t>
      </w:r>
      <w:r>
        <w:rPr>
          <w:i/>
          <w:iCs/>
          <w:spacing w:val="-1"/>
        </w:rPr>
        <w:t>c</w:t>
      </w:r>
      <w:r>
        <w:rPr>
          <w:i/>
          <w:iCs/>
        </w:rPr>
        <w:t>o</w:t>
      </w:r>
      <w:r>
        <w:rPr>
          <w:i/>
          <w:iCs/>
          <w:spacing w:val="-1"/>
        </w:rPr>
        <w:t>vX</w:t>
      </w:r>
      <w:r>
        <w:rPr>
          <w:i/>
          <w:iCs/>
        </w:rPr>
        <w:t>rando</w:t>
      </w:r>
      <w:r>
        <w:rPr>
          <w:i/>
          <w:iCs/>
          <w:spacing w:val="2"/>
        </w:rPr>
        <w:t>m</w:t>
      </w:r>
      <w:r>
        <w:rPr>
          <w:i/>
          <w:iCs/>
          <w:spacing w:val="-1"/>
        </w:rPr>
        <w:t>v</w:t>
      </w:r>
      <w:r>
        <w:rPr>
          <w:i/>
          <w:iCs/>
        </w:rPr>
        <w:t>is</w:t>
      </w:r>
      <w:r>
        <w:rPr>
          <w:i/>
          <w:iCs/>
          <w:spacing w:val="1"/>
        </w:rPr>
        <w:t>i</w:t>
      </w:r>
      <w:r>
        <w:rPr>
          <w:i/>
          <w:iCs/>
        </w:rPr>
        <w:t>t</w:t>
      </w:r>
      <w:r>
        <w:rPr>
          <w:i/>
          <w:iCs/>
          <w:spacing w:val="2"/>
        </w:rPr>
        <w:t>p</w:t>
      </w:r>
      <w:r>
        <w:rPr/>
        <w:t xml:space="preserve">, </w:t>
      </w:r>
      <w:r>
        <w:rPr>
          <w:spacing w:val="-1"/>
        </w:rPr>
        <w:t>a</w:t>
      </w:r>
      <w:r>
        <w:rPr>
          <w:lang w:val="nl-NL"/>
        </w:rPr>
        <w:t>nd is spe</w:t>
      </w:r>
      <w:r>
        <w:rPr>
          <w:spacing w:val="-2"/>
        </w:rPr>
        <w:t>c</w:t>
      </w:r>
      <w:r>
        <w:rPr/>
        <w:t>ified</w:t>
      </w:r>
      <w:r>
        <w:rPr>
          <w:spacing w:val="-1"/>
        </w:rPr>
        <w:t xml:space="preserve"> </w:t>
      </w:r>
      <w:r>
        <w:rPr/>
        <w:t>usi</w:t>
      </w:r>
      <w:r>
        <w:rPr>
          <w:spacing w:val="3"/>
        </w:rPr>
        <w:t>n</w:t>
      </w:r>
      <w:r>
        <w:rPr/>
        <w:t>g</w:t>
      </w:r>
      <w:r>
        <w:rPr>
          <w:spacing w:val="-2"/>
        </w:rPr>
        <w:t xml:space="preserve"> </w:t>
      </w:r>
      <w:r>
        <w:rPr/>
        <w:t>st</w:t>
      </w:r>
      <w:r>
        <w:rPr>
          <w:spacing w:val="2"/>
        </w:rPr>
        <w:t>a</w:t>
      </w:r>
      <w:r>
        <w:rPr/>
        <w:t>nd</w:t>
      </w:r>
      <w:r>
        <w:rPr>
          <w:spacing w:val="-1"/>
        </w:rPr>
        <w:t>a</w:t>
      </w:r>
      <w:r>
        <w:rPr/>
        <w:t xml:space="preserve">rd SAS </w:t>
      </w:r>
      <w:r>
        <w:rPr>
          <w:spacing w:val="2"/>
        </w:rPr>
        <w:t>s</w:t>
      </w:r>
      <w:r>
        <w:rPr>
          <w:spacing w:val="-5"/>
        </w:rPr>
        <w:t>y</w:t>
      </w:r>
      <w:r>
        <w:rPr/>
        <w:t>nta</w:t>
      </w:r>
      <w:r>
        <w:rPr>
          <w:spacing w:val="2"/>
        </w:rPr>
        <w:t>x</w:t>
      </w:r>
      <w:r>
        <w:rPr/>
        <w:t xml:space="preserve">, </w:t>
      </w:r>
      <w:r>
        <w:rPr>
          <w:spacing w:val="-1"/>
        </w:rPr>
        <w:t>re</w:t>
      </w:r>
      <w:r>
        <w:rPr>
          <w:spacing w:val="1"/>
        </w:rPr>
        <w:t>f</w:t>
      </w:r>
      <w:r>
        <w:rPr>
          <w:spacing w:val="-1"/>
        </w:rPr>
        <w:t>e</w:t>
      </w:r>
      <w:r>
        <w:rPr/>
        <w:t>r</w:t>
      </w:r>
      <w:r>
        <w:rPr>
          <w:spacing w:val="-1"/>
        </w:rPr>
        <w:t>r</w:t>
      </w:r>
      <w:r>
        <w:rPr>
          <w:spacing w:val="3"/>
        </w:rPr>
        <w:t>i</w:t>
      </w:r>
      <w:r>
        <w:rPr/>
        <w:t>ng</w:t>
      </w:r>
      <w:r>
        <w:rPr>
          <w:spacing w:val="-2"/>
        </w:rPr>
        <w:t xml:space="preserve"> </w:t>
      </w:r>
      <w:r>
        <w:rPr/>
        <w:t xml:space="preserve">to </w:t>
      </w:r>
      <w:r>
        <w:rPr>
          <w:spacing w:val="1"/>
        </w:rPr>
        <w:t>t</w:t>
      </w:r>
      <w:r>
        <w:rPr/>
        <w:t>he</w:t>
      </w:r>
      <w:r>
        <w:rPr>
          <w:spacing w:val="-1"/>
        </w:rPr>
        <w:t xml:space="preserve"> </w:t>
      </w:r>
      <w:r>
        <w:rPr/>
        <w:t>v</w:t>
      </w:r>
      <w:r>
        <w:rPr>
          <w:spacing w:val="1"/>
        </w:rPr>
        <w:t>a</w:t>
      </w:r>
      <w:r>
        <w:rPr/>
        <w:t>ri</w:t>
      </w:r>
      <w:r>
        <w:rPr>
          <w:spacing w:val="-1"/>
        </w:rPr>
        <w:t>a</w:t>
      </w:r>
      <w:r>
        <w:rPr/>
        <w:t>bles in the</w:t>
      </w:r>
      <w:r>
        <w:rPr>
          <w:spacing w:val="1"/>
        </w:rPr>
        <w:t xml:space="preserve"> </w:t>
      </w:r>
      <w:r>
        <w:rPr/>
        <w:t>o</w:t>
      </w:r>
      <w:r>
        <w:rPr>
          <w:spacing w:val="-1"/>
        </w:rPr>
        <w:t>r</w:t>
      </w:r>
      <w:r>
        <w:rPr/>
        <w:t>i</w:t>
      </w:r>
      <w:r>
        <w:rPr>
          <w:spacing w:val="-2"/>
        </w:rPr>
        <w:t>g</w:t>
      </w:r>
      <w:r>
        <w:rPr/>
        <w:t>inal d</w:t>
      </w:r>
      <w:r>
        <w:rPr>
          <w:spacing w:val="-1"/>
        </w:rPr>
        <w:t>a</w:t>
      </w:r>
      <w:r>
        <w:rPr>
          <w:spacing w:val="3"/>
        </w:rPr>
        <w:t>t</w:t>
      </w:r>
      <w:r>
        <w:rPr>
          <w:spacing w:val="-1"/>
        </w:rPr>
        <w:t>a</w:t>
      </w:r>
      <w:r>
        <w:rPr/>
        <w:t>s</w:t>
      </w:r>
      <w:r>
        <w:rPr>
          <w:spacing w:val="-1"/>
        </w:rPr>
        <w:t>e</w:t>
      </w:r>
      <w:r>
        <w:rPr/>
        <w:t xml:space="preserve">t </w:t>
      </w:r>
      <w:r>
        <w:rPr>
          <w:spacing w:val="5"/>
        </w:rPr>
        <w:t>b</w:t>
      </w:r>
      <w:r>
        <w:rPr/>
        <w:t>y their</w:t>
      </w:r>
      <w:r>
        <w:rPr>
          <w:spacing w:val="-1"/>
        </w:rPr>
        <w:t xml:space="preserve"> </w:t>
      </w:r>
      <w:r>
        <w:rPr/>
        <w:t>p</w:t>
      </w:r>
      <w:r>
        <w:rPr>
          <w:spacing w:val="-1"/>
        </w:rPr>
        <w:t>a</w:t>
      </w:r>
      <w:r>
        <w:rPr/>
        <w:t>r</w:t>
      </w:r>
      <w:r>
        <w:rPr>
          <w:spacing w:val="-2"/>
        </w:rPr>
        <w:t>a</w:t>
      </w:r>
      <w:r>
        <w:rPr>
          <w:spacing w:val="3"/>
        </w:rPr>
        <w:t>m</w:t>
      </w:r>
      <w:r>
        <w:rPr>
          <w:spacing w:val="-1"/>
        </w:rPr>
        <w:t>e</w:t>
      </w:r>
      <w:r>
        <w:rPr/>
        <w:t>ter</w:t>
      </w:r>
      <w:r>
        <w:rPr>
          <w:spacing w:val="-1"/>
        </w:rPr>
        <w:t xml:space="preserve"> </w:t>
      </w:r>
      <w:r>
        <w:rPr/>
        <w:t>n</w:t>
      </w:r>
      <w:r>
        <w:rPr>
          <w:spacing w:val="-1"/>
        </w:rPr>
        <w:t>a</w:t>
      </w:r>
      <w:r>
        <w:rPr>
          <w:spacing w:val="3"/>
        </w:rPr>
        <w:t>m</w:t>
      </w:r>
      <w:r>
        <w:rPr>
          <w:spacing w:val="-1"/>
        </w:rPr>
        <w:t>e</w:t>
      </w:r>
      <w:r>
        <w:rPr/>
        <w:t>s (</w:t>
      </w:r>
      <w:r>
        <w:rPr>
          <w:spacing w:val="-1"/>
        </w:rPr>
        <w:t>e</w:t>
      </w:r>
      <w:r>
        <w:rPr>
          <w:spacing w:val="2"/>
        </w:rPr>
        <w:t>.</w:t>
      </w:r>
      <w:r>
        <w:rPr/>
        <w:t xml:space="preserve">g. </w:t>
      </w:r>
      <w:r>
        <w:rPr>
          <w:spacing w:val="-2"/>
        </w:rPr>
        <w:t>&amp;</w:t>
      </w:r>
      <w:r>
        <w:rPr>
          <w:spacing w:val="-1"/>
        </w:rPr>
        <w:t>c</w:t>
      </w:r>
      <w:r>
        <w:rPr/>
        <w:t>ov</w:t>
      </w:r>
      <w:r>
        <w:rPr>
          <w:spacing w:val="2"/>
        </w:rPr>
        <w:t>1</w:t>
      </w:r>
      <w:r>
        <w:rPr/>
        <w:t>), wi</w:t>
      </w:r>
      <w:r>
        <w:rPr>
          <w:spacing w:val="1"/>
        </w:rPr>
        <w:t>t</w:t>
      </w:r>
      <w:r>
        <w:rPr/>
        <w:t xml:space="preserve">h the </w:t>
      </w:r>
      <w:r>
        <w:rPr>
          <w:spacing w:val="-1"/>
        </w:rPr>
        <w:t>c</w:t>
      </w:r>
      <w:r>
        <w:rPr/>
        <w:t>on</w:t>
      </w:r>
      <w:r>
        <w:rPr>
          <w:spacing w:val="2"/>
        </w:rPr>
        <w:t>d</w:t>
      </w:r>
      <w:r>
        <w:rPr/>
        <w:t>i</w:t>
      </w:r>
      <w:r>
        <w:rPr>
          <w:spacing w:val="1"/>
        </w:rPr>
        <w:t>t</w:t>
      </w:r>
      <w:r>
        <w:rPr>
          <w:lang w:val="fr-FR"/>
        </w:rPr>
        <w:t>ion p</w:t>
      </w:r>
      <w:r>
        <w:rPr>
          <w:spacing w:val="1"/>
        </w:rPr>
        <w:t>l</w:t>
      </w:r>
      <w:r>
        <w:rPr>
          <w:spacing w:val="-1"/>
        </w:rPr>
        <w:t>ace</w:t>
      </w:r>
      <w:r>
        <w:rPr/>
        <w:t xml:space="preserve">d in </w:t>
      </w:r>
      <w:r>
        <w:rPr>
          <w:spacing w:val="1"/>
        </w:rPr>
        <w:t>(</w:t>
      </w:r>
      <w:r>
        <w:rPr/>
        <w:t xml:space="preserve">).  </w:t>
      </w:r>
      <w:r>
        <w:rPr>
          <w:spacing w:val="2"/>
        </w:rPr>
        <w:t xml:space="preserve"> </w:t>
      </w:r>
      <w:r>
        <w:rPr/>
        <w:t>The</w:t>
      </w:r>
      <w:r>
        <w:rPr>
          <w:spacing w:val="-1"/>
        </w:rPr>
        <w:t xml:space="preserve"> c</w:t>
      </w:r>
      <w:r>
        <w:rPr/>
        <w:t>ondi</w:t>
      </w:r>
      <w:r>
        <w:rPr>
          <w:spacing w:val="1"/>
        </w:rPr>
        <w:t>t</w:t>
      </w:r>
      <w:r>
        <w:rPr/>
        <w:t>ions for modeling</w:t>
      </w:r>
      <w:r>
        <w:rPr>
          <w:spacing w:val="-2"/>
        </w:rPr>
        <w:t xml:space="preserve"> </w:t>
      </w:r>
      <w:r>
        <w:rPr/>
        <w:t>a</w:t>
      </w:r>
      <w:r>
        <w:rPr>
          <w:spacing w:val="1"/>
        </w:rPr>
        <w:t xml:space="preserve"> </w:t>
      </w:r>
      <w:r>
        <w:rPr>
          <w:spacing w:val="-1"/>
        </w:rPr>
        <w:t>c</w:t>
      </w:r>
      <w:r>
        <w:rPr/>
        <w:t>ov</w:t>
      </w:r>
      <w:r>
        <w:rPr>
          <w:spacing w:val="-1"/>
        </w:rPr>
        <w:t>a</w:t>
      </w:r>
      <w:r>
        <w:rPr/>
        <w:t>ri</w:t>
      </w:r>
      <w:r>
        <w:rPr>
          <w:spacing w:val="-1"/>
        </w:rPr>
        <w:t>a</w:t>
      </w:r>
      <w:r>
        <w:rPr>
          <w:spacing w:val="3"/>
        </w:rPr>
        <w:t>t</w:t>
      </w:r>
      <w:r>
        <w:rPr/>
        <w:t>e</w:t>
      </w:r>
      <w:r>
        <w:rPr>
          <w:spacing w:val="-1"/>
        </w:rPr>
        <w:t xml:space="preserve"> </w:t>
      </w:r>
      <w:r>
        <w:rPr/>
        <w:t>must</w:t>
      </w:r>
      <w:r>
        <w:rPr>
          <w:spacing w:val="1"/>
        </w:rPr>
        <w:t xml:space="preserve"> </w:t>
      </w:r>
      <w:r>
        <w:rPr/>
        <w:t>d</w:t>
      </w:r>
      <w:r>
        <w:rPr>
          <w:spacing w:val="-1"/>
        </w:rPr>
        <w:t>e</w:t>
      </w:r>
      <w:r>
        <w:rPr/>
        <w:t>p</w:t>
      </w:r>
      <w:r>
        <w:rPr>
          <w:spacing w:val="-1"/>
        </w:rPr>
        <w:t>e</w:t>
      </w:r>
      <w:r>
        <w:rPr/>
        <w:t>nd on</w:t>
      </w:r>
      <w:r>
        <w:rPr>
          <w:spacing w:val="3"/>
        </w:rPr>
        <w:t>l</w:t>
      </w:r>
      <w:r>
        <w:rPr/>
        <w:t>y</w:t>
      </w:r>
      <w:r>
        <w:rPr>
          <w:spacing w:val="-5"/>
        </w:rPr>
        <w:t xml:space="preserve"> </w:t>
      </w:r>
      <w:r>
        <w:rPr/>
        <w:t>on</w:t>
      </w:r>
      <w:r>
        <w:rPr>
          <w:spacing w:val="2"/>
        </w:rPr>
        <w:t xml:space="preserve"> </w:t>
      </w:r>
      <w:r>
        <w:rPr>
          <w:spacing w:val="-1"/>
        </w:rPr>
        <w:t>“e</w:t>
      </w:r>
      <w:r>
        <w:rPr>
          <w:spacing w:val="1"/>
        </w:rPr>
        <w:t>a</w:t>
      </w:r>
      <w:r>
        <w:rPr/>
        <w:t>rli</w:t>
      </w:r>
      <w:r>
        <w:rPr>
          <w:spacing w:val="1"/>
        </w:rPr>
        <w:t>e</w:t>
      </w:r>
      <w:r>
        <w:rPr/>
        <w:t>r</w:t>
      </w:r>
      <w:r>
        <w:rPr>
          <w:spacing w:val="1"/>
        </w:rPr>
        <w:t>”</w:t>
      </w:r>
      <w:r>
        <w:rPr>
          <w:spacing w:val="-1"/>
        </w:rPr>
        <w:t>-</w:t>
      </w:r>
      <w:r>
        <w:rPr/>
        <w:t>inde</w:t>
      </w:r>
      <w:r>
        <w:rPr>
          <w:spacing w:val="2"/>
        </w:rPr>
        <w:t>x</w:t>
      </w:r>
      <w:r>
        <w:rPr>
          <w:spacing w:val="-1"/>
        </w:rPr>
        <w:t>e</w:t>
      </w:r>
      <w:r>
        <w:rPr/>
        <w:t xml:space="preserve">d </w:t>
      </w:r>
      <w:r>
        <w:rPr>
          <w:spacing w:val="-1"/>
        </w:rPr>
        <w:t>c</w:t>
      </w:r>
      <w:r>
        <w:rPr/>
        <w:t>ov</w:t>
      </w:r>
      <w:r>
        <w:rPr>
          <w:spacing w:val="1"/>
        </w:rPr>
        <w:t>a</w:t>
      </w:r>
      <w:r>
        <w:rPr/>
        <w:t>ri</w:t>
      </w:r>
      <w:r>
        <w:rPr>
          <w:spacing w:val="-1"/>
        </w:rPr>
        <w:t>a</w:t>
      </w:r>
      <w:r>
        <w:rPr/>
        <w:t xml:space="preserve">tes if </w:t>
      </w:r>
      <w:r>
        <w:rPr>
          <w:spacing w:val="2"/>
        </w:rPr>
        <w:t>t</w:t>
      </w:r>
      <w:r>
        <w:rPr/>
        <w:t>he</w:t>
      </w:r>
      <w:r>
        <w:rPr>
          <w:spacing w:val="-1"/>
        </w:rPr>
        <w:t xml:space="preserve"> c</w:t>
      </w:r>
      <w:r>
        <w:rPr/>
        <w:t>ondi</w:t>
      </w:r>
      <w:r>
        <w:rPr>
          <w:spacing w:val="1"/>
        </w:rPr>
        <w:t>t</w:t>
      </w:r>
      <w:r>
        <w:rPr>
          <w:lang w:val="fr-FR"/>
        </w:rPr>
        <w:t>ion dep</w:t>
      </w:r>
      <w:r>
        <w:rPr>
          <w:spacing w:val="-1"/>
        </w:rPr>
        <w:t>e</w:t>
      </w:r>
      <w:r>
        <w:rPr/>
        <w:t>nds on the v</w:t>
      </w:r>
      <w:r>
        <w:rPr>
          <w:spacing w:val="-1"/>
        </w:rPr>
        <w:t>a</w:t>
      </w:r>
      <w:r>
        <w:rPr/>
        <w:t>lues of</w:t>
      </w:r>
      <w:r>
        <w:rPr>
          <w:spacing w:val="-1"/>
        </w:rPr>
        <w:t xml:space="preserve"> </w:t>
      </w:r>
      <w:r>
        <w:rPr/>
        <w:t>other</w:t>
      </w:r>
      <w:r>
        <w:rPr>
          <w:spacing w:val="1"/>
        </w:rPr>
        <w:t xml:space="preserve"> </w:t>
      </w:r>
      <w:r>
        <w:rPr>
          <w:spacing w:val="-1"/>
        </w:rPr>
        <w:t>c</w:t>
      </w:r>
      <w:r>
        <w:rPr>
          <w:spacing w:val="2"/>
        </w:rPr>
        <w:t>o</w:t>
      </w:r>
      <w:r>
        <w:rPr/>
        <w:t>v</w:t>
      </w:r>
      <w:r>
        <w:rPr>
          <w:spacing w:val="-1"/>
        </w:rPr>
        <w:t>a</w:t>
      </w:r>
      <w:r>
        <w:rPr/>
        <w:t>ri</w:t>
      </w:r>
      <w:r>
        <w:rPr>
          <w:spacing w:val="-1"/>
        </w:rPr>
        <w:t>a</w:t>
      </w:r>
      <w:r>
        <w:rPr/>
        <w:t xml:space="preserve">tes </w:t>
      </w:r>
      <w:r>
        <w:rPr>
          <w:spacing w:val="-1"/>
        </w:rPr>
        <w:t>a</w:t>
      </w:r>
      <w:r>
        <w:rPr/>
        <w:t xml:space="preserve">t </w:t>
      </w:r>
      <w:r>
        <w:rPr>
          <w:spacing w:val="1"/>
        </w:rPr>
        <w:t>t</w:t>
      </w:r>
      <w:r>
        <w:rPr/>
        <w:t>he</w:t>
      </w:r>
      <w:r>
        <w:rPr>
          <w:spacing w:val="-1"/>
        </w:rPr>
        <w:t xml:space="preserve"> </w:t>
      </w:r>
      <w:r>
        <w:rPr>
          <w:spacing w:val="2"/>
        </w:rPr>
        <w:t>s</w:t>
      </w:r>
      <w:r>
        <w:rPr>
          <w:spacing w:val="-1"/>
        </w:rPr>
        <w:t>a</w:t>
      </w:r>
      <w:r>
        <w:rPr/>
        <w:t>me ti</w:t>
      </w:r>
      <w:r>
        <w:rPr>
          <w:spacing w:val="1"/>
        </w:rPr>
        <w:t>m</w:t>
      </w:r>
      <w:r>
        <w:rPr/>
        <w:t>e</w:t>
      </w:r>
      <w:r>
        <w:rPr>
          <w:spacing w:val="1"/>
        </w:rPr>
        <w:t xml:space="preserve"> </w:t>
      </w:r>
      <w:r>
        <w:rPr>
          <w:lang w:val="fr-FR"/>
        </w:rPr>
        <w:t>poin</w:t>
      </w:r>
      <w:r>
        <w:rPr>
          <w:spacing w:val="1"/>
        </w:rPr>
        <w:t>t</w:t>
      </w:r>
      <w:r>
        <w:rPr/>
        <w:t>.  D</w:t>
      </w:r>
      <w:r>
        <w:rPr>
          <w:spacing w:val="-1"/>
        </w:rPr>
        <w:t>e</w:t>
      </w:r>
      <w:r>
        <w:rPr/>
        <w:t>f</w:t>
      </w:r>
      <w:r>
        <w:rPr>
          <w:spacing w:val="-2"/>
        </w:rPr>
        <w:t>a</w:t>
      </w:r>
      <w:r>
        <w:rPr/>
        <w:t>ult</w:t>
      </w:r>
      <w:r>
        <w:rPr>
          <w:spacing w:val="1"/>
        </w:rPr>
        <w:t xml:space="preserve"> </w:t>
      </w:r>
      <w:r>
        <w:rPr>
          <w:spacing w:val="-1"/>
        </w:rPr>
        <w:t>f</w:t>
      </w:r>
      <w:r>
        <w:rPr/>
        <w:t>or</w:t>
      </w:r>
      <w:r>
        <w:rPr>
          <w:spacing w:val="-1"/>
        </w:rPr>
        <w:t xml:space="preserve"> </w:t>
      </w:r>
      <w:r>
        <w:rPr/>
        <w:t>the</w:t>
      </w:r>
      <w:r>
        <w:rPr>
          <w:spacing w:val="2"/>
        </w:rPr>
        <w:t xml:space="preserve"> </w:t>
      </w:r>
      <w:r>
        <w:rPr>
          <w:spacing w:val="-1"/>
        </w:rPr>
        <w:t>c</w:t>
      </w:r>
      <w:r>
        <w:rPr>
          <w:spacing w:val="2"/>
        </w:rPr>
        <w:t>o</w:t>
      </w:r>
      <w:r>
        <w:rPr/>
        <w:t>ndi</w:t>
      </w:r>
      <w:r>
        <w:rPr>
          <w:spacing w:val="1"/>
        </w:rPr>
        <w:t>t</w:t>
      </w:r>
      <w:r>
        <w:rPr/>
        <w:t xml:space="preserve">ion </w:t>
      </w:r>
      <w:r>
        <w:rPr>
          <w:spacing w:val="1"/>
        </w:rPr>
        <w:t>i</w:t>
      </w:r>
      <w:r>
        <w:rPr/>
        <w:t>s 1</w:t>
      </w:r>
      <w:r>
        <w:rPr>
          <w:spacing w:val="-1"/>
        </w:rPr>
        <w:t>=</w:t>
      </w:r>
      <w:r>
        <w:rPr/>
        <w:t xml:space="preserve">1. See FAQ 7.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covXvisitpcount</w:t>
        <w:tab/>
      </w:r>
      <w:r>
        <w:rPr>
          <w:spacing w:val="-1"/>
        </w:rPr>
        <w:t>(</w:t>
      </w:r>
      <w:r>
        <w:rPr/>
        <w:t xml:space="preserve"> optional, required when using a visit process)</w:t>
      </w:r>
    </w:p>
    <w:p>
      <w:pPr>
        <w:pStyle w:val="BodyA"/>
        <w:widowControl w:val="false"/>
        <w:spacing w:lineRule="auto" w:line="240" w:before="16" w:after="0"/>
        <w:contextualSpacing/>
        <w:rPr>
          <w:rFonts w:eastAsia="Times New Roman" w:cs="Times New Roman"/>
        </w:rPr>
      </w:pPr>
      <w:r>
        <w:rPr>
          <w:spacing w:val="-1"/>
        </w:rPr>
        <w:t>F</w:t>
      </w:r>
      <w:r>
        <w:rPr/>
        <w:t>i</w:t>
      </w:r>
      <w:r>
        <w:rPr>
          <w:spacing w:val="3"/>
        </w:rPr>
        <w:t>x</w:t>
      </w:r>
      <w:r>
        <w:rPr>
          <w:spacing w:val="-1"/>
        </w:rPr>
        <w:t>e</w:t>
      </w:r>
      <w:r>
        <w:rPr/>
        <w:t>d v</w:t>
      </w:r>
      <w:r>
        <w:rPr>
          <w:spacing w:val="-1"/>
        </w:rPr>
        <w:t>a</w:t>
      </w:r>
      <w:r>
        <w:rPr/>
        <w:t xml:space="preserve">lue to </w:t>
      </w:r>
      <w:r>
        <w:rPr>
          <w:spacing w:val="-1"/>
        </w:rPr>
        <w:t>a</w:t>
      </w:r>
      <w:r>
        <w:rPr/>
        <w:t>ss</w:t>
      </w:r>
      <w:r>
        <w:rPr>
          <w:spacing w:val="1"/>
        </w:rPr>
        <w:t>i</w:t>
      </w:r>
      <w:r>
        <w:rPr/>
        <w:t xml:space="preserve">gn to </w:t>
      </w:r>
      <w:r>
        <w:rPr>
          <w:spacing w:val="1"/>
        </w:rPr>
        <w:t>t</w:t>
      </w:r>
      <w:r>
        <w:rPr/>
        <w:t>he</w:t>
      </w:r>
      <w:r>
        <w:rPr>
          <w:spacing w:val="-1"/>
        </w:rPr>
        <w:t xml:space="preserve"> </w:t>
      </w:r>
      <w:r>
        <w:rPr>
          <w:lang w:val="it-IT"/>
        </w:rPr>
        <w:t>lagg</w:t>
      </w:r>
      <w:r>
        <w:rPr>
          <w:spacing w:val="-1"/>
        </w:rPr>
        <w:t>e</w:t>
      </w:r>
      <w:r>
        <w:rPr/>
        <w:t>d t</w:t>
      </w:r>
      <w:r>
        <w:rPr>
          <w:spacing w:val="1"/>
        </w:rPr>
        <w:t>i</w:t>
      </w:r>
      <w:r>
        <w:rPr/>
        <w:t>m</w:t>
      </w:r>
      <w:r>
        <w:rPr>
          <w:spacing w:val="1"/>
        </w:rPr>
        <w:t>e</w:t>
      </w:r>
      <w:r>
        <w:rPr>
          <w:spacing w:val="-1"/>
        </w:rPr>
        <w:t>-</w:t>
      </w:r>
      <w:r>
        <w:rPr/>
        <w:t>sin</w:t>
      </w:r>
      <w:r>
        <w:rPr>
          <w:spacing w:val="2"/>
        </w:rPr>
        <w:t>c</w:t>
      </w:r>
      <w:r>
        <w:rPr>
          <w:spacing w:val="-1"/>
        </w:rPr>
        <w:t>e-</w:t>
      </w:r>
      <w:r>
        <w:rPr/>
        <w:t>last</w:t>
      </w:r>
      <w:r>
        <w:rPr>
          <w:spacing w:val="-1"/>
        </w:rPr>
        <w:t>-</w:t>
      </w:r>
      <w:r>
        <w:rPr/>
        <w:t>vis</w:t>
      </w:r>
      <w:r>
        <w:rPr>
          <w:spacing w:val="1"/>
        </w:rPr>
        <w:t>i</w:t>
      </w:r>
      <w:r>
        <w:rPr/>
        <w:t>t va</w:t>
      </w:r>
      <w:r>
        <w:rPr>
          <w:spacing w:val="-1"/>
        </w:rPr>
        <w:t>r</w:t>
      </w:r>
      <w:r>
        <w:rPr/>
        <w:t>iable</w:t>
      </w:r>
      <w:r>
        <w:rPr>
          <w:spacing w:val="1"/>
        </w:rPr>
        <w:t xml:space="preserve"> </w:t>
      </w:r>
      <w:r>
        <w:rPr>
          <w:spacing w:val="-1"/>
        </w:rPr>
        <w:t>a</w:t>
      </w:r>
      <w:r>
        <w:rPr/>
        <w:t>t b</w:t>
      </w:r>
      <w:r>
        <w:rPr>
          <w:spacing w:val="2"/>
        </w:rPr>
        <w:t>a</w:t>
      </w:r>
      <w:r>
        <w:rPr/>
        <w:t>s</w:t>
      </w:r>
      <w:r>
        <w:rPr>
          <w:spacing w:val="-1"/>
        </w:rPr>
        <w:t>e</w:t>
      </w:r>
      <w:r>
        <w:rPr/>
        <w:t>l</w:t>
      </w:r>
      <w:r>
        <w:rPr>
          <w:spacing w:val="1"/>
        </w:rPr>
        <w:t>i</w:t>
      </w:r>
      <w:r>
        <w:rPr/>
        <w:t>n</w:t>
      </w:r>
      <w:r>
        <w:rPr>
          <w:spacing w:val="-1"/>
        </w:rPr>
        <w:t>e</w:t>
      </w:r>
      <w:r>
        <w:rPr/>
        <w:t>. Us</w:t>
      </w:r>
      <w:r>
        <w:rPr>
          <w:spacing w:val="-1"/>
        </w:rPr>
        <w:t>e</w:t>
      </w:r>
      <w:r>
        <w:rPr/>
        <w:t>d to in</w:t>
      </w:r>
      <w:r>
        <w:rPr>
          <w:spacing w:val="1"/>
        </w:rPr>
        <w:t>i</w:t>
      </w:r>
      <w:r>
        <w:rPr/>
        <w:t>t</w:t>
      </w:r>
      <w:r>
        <w:rPr>
          <w:spacing w:val="1"/>
        </w:rPr>
        <w:t>i</w:t>
      </w:r>
      <w:r>
        <w:rPr>
          <w:spacing w:val="-1"/>
        </w:rPr>
        <w:t>a</w:t>
      </w:r>
      <w:r>
        <w:rPr/>
        <w:t>l</w:t>
      </w:r>
      <w:r>
        <w:rPr>
          <w:spacing w:val="-1"/>
        </w:rPr>
        <w:t>i</w:t>
      </w:r>
      <w:r>
        <w:rPr>
          <w:spacing w:val="1"/>
        </w:rPr>
        <w:t>z</w:t>
      </w:r>
      <w:r>
        <w:rPr/>
        <w:t>e</w:t>
      </w:r>
      <w:r>
        <w:rPr>
          <w:spacing w:val="-1"/>
        </w:rPr>
        <w:t xml:space="preserve"> </w:t>
      </w:r>
      <w:r>
        <w:rPr/>
        <w:t>the ti</w:t>
      </w:r>
      <w:r>
        <w:rPr>
          <w:spacing w:val="1"/>
        </w:rPr>
        <w:t>m</w:t>
      </w:r>
      <w:r>
        <w:rPr/>
        <w:t>e</w:t>
      </w:r>
      <w:r>
        <w:rPr>
          <w:spacing w:val="-1"/>
        </w:rPr>
        <w:t>-</w:t>
      </w:r>
      <w:r>
        <w:rPr/>
        <w:t>sinc</w:t>
      </w:r>
      <w:r>
        <w:rPr>
          <w:spacing w:val="-1"/>
        </w:rPr>
        <w:t>e-</w:t>
      </w:r>
      <w:r>
        <w:rPr>
          <w:spacing w:val="3"/>
        </w:rPr>
        <w:t>l</w:t>
      </w:r>
      <w:r>
        <w:rPr>
          <w:spacing w:val="-1"/>
        </w:rPr>
        <w:t>a</w:t>
      </w:r>
      <w:r>
        <w:rPr/>
        <w:t>s</w:t>
      </w:r>
      <w:r>
        <w:rPr>
          <w:spacing w:val="1"/>
        </w:rPr>
        <w:t>t</w:t>
      </w:r>
      <w:r>
        <w:rPr/>
        <w:t>-</w:t>
      </w:r>
      <w:r>
        <w:rPr>
          <w:spacing w:val="-1"/>
        </w:rPr>
        <w:t>c</w:t>
      </w:r>
      <w:r>
        <w:rPr/>
        <w:t xml:space="preserve">ovX </w:t>
      </w:r>
      <w:r>
        <w:rPr>
          <w:spacing w:val="-1"/>
        </w:rPr>
        <w:t>c</w:t>
      </w:r>
      <w:r>
        <w:rPr/>
        <w:t>ount</w:t>
      </w:r>
      <w:r>
        <w:rPr>
          <w:spacing w:val="2"/>
        </w:rPr>
        <w:t>e</w:t>
      </w:r>
      <w:r>
        <w:rPr/>
        <w:t xml:space="preserve">r </w:t>
      </w:r>
      <w:r>
        <w:rPr>
          <w:spacing w:val="-2"/>
        </w:rPr>
        <w:t>a</w:t>
      </w:r>
      <w:r>
        <w:rPr/>
        <w:t>t ba</w:t>
      </w:r>
      <w:r>
        <w:rPr>
          <w:spacing w:val="2"/>
        </w:rPr>
        <w:t>s</w:t>
      </w:r>
      <w:r>
        <w:rPr>
          <w:spacing w:val="-1"/>
        </w:rPr>
        <w:t>e</w:t>
      </w:r>
      <w:r>
        <w:rPr/>
        <w:t>l</w:t>
      </w:r>
      <w:r>
        <w:rPr>
          <w:spacing w:val="1"/>
        </w:rPr>
        <w:t>i</w:t>
      </w:r>
      <w:r>
        <w:rPr/>
        <w:t>n</w:t>
      </w:r>
      <w:r>
        <w:rPr>
          <w:spacing w:val="-1"/>
        </w:rPr>
        <w:t>e</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ascii="SAS Monospace" w:hAnsi="SAS Monospace"/>
          <w:spacing w:val="-1"/>
        </w:rPr>
      </w:pPr>
      <w:r>
        <w:rPr>
          <w:rFonts w:ascii="SAS Monospace" w:hAnsi="SAS Monospace"/>
          <w:spacing w:val="-1"/>
          <w:sz w:val="20"/>
          <w:szCs w:val="20"/>
        </w:rPr>
        <w:t xml:space="preserve">covXaddvars </w:t>
      </w:r>
      <w:r>
        <w:rPr>
          <w:rFonts w:ascii="SAS Monospace" w:hAnsi="SAS Monospace"/>
          <w:spacing w:val="-1"/>
        </w:rPr>
        <w:tab/>
        <w:tab/>
        <w:t>(</w:t>
      </w:r>
      <w:r>
        <w:rPr/>
        <w:t>optional)</w:t>
      </w:r>
    </w:p>
    <w:p>
      <w:pPr>
        <w:pStyle w:val="BodyA"/>
        <w:widowControl w:val="false"/>
        <w:spacing w:lineRule="auto" w:line="240" w:before="16" w:after="0"/>
        <w:contextualSpacing/>
        <w:rPr>
          <w:rFonts w:cs="Times New Roman"/>
          <w:sz w:val="24"/>
          <w:szCs w:val="24"/>
        </w:rPr>
      </w:pPr>
      <w:r>
        <w:rPr/>
        <w:t xml:space="preserve">List of any additional variables to include as predictors of covX which are not included in </w:t>
        <w:tab/>
      </w:r>
      <w:r>
        <w:rPr>
          <w:i/>
        </w:rPr>
        <w:t>fixedcov</w:t>
      </w:r>
      <w:r>
        <w:rPr/>
        <w:t xml:space="preserve"> or as a time-varying covariate. The variables should appear in the dataset and could be functions of time (see timefuncgen), a time fixed or time-varying variable. This option should be used in combination with covXsaddvars. See FAQ 4 for an example. </w:t>
      </w:r>
    </w:p>
    <w:p>
      <w:pPr>
        <w:pStyle w:val="BodyA"/>
        <w:widowControl w:val="false"/>
        <w:spacing w:lineRule="auto" w:line="240" w:before="16" w:after="0"/>
        <w:contextualSpacing/>
        <w:rPr>
          <w:rFonts w:cs="Times New Roman"/>
          <w:sz w:val="24"/>
          <w:szCs w:val="24"/>
        </w:rPr>
      </w:pPr>
      <w:r>
        <w:rPr/>
      </w:r>
    </w:p>
    <w:p>
      <w:pPr>
        <w:pStyle w:val="BodyA"/>
        <w:widowControl w:val="false"/>
        <w:spacing w:lineRule="auto" w:line="240" w:before="16" w:after="0"/>
        <w:contextualSpacing/>
        <w:rPr>
          <w:rFonts w:cs="Times New Roman"/>
          <w:sz w:val="24"/>
          <w:szCs w:val="24"/>
        </w:rPr>
      </w:pPr>
      <w:r>
        <w:rPr/>
        <w:t>c</w:t>
      </w:r>
      <w:r>
        <w:rPr>
          <w:rFonts w:ascii="SAS Monospace" w:hAnsi="SAS Monospace"/>
          <w:spacing w:val="-1"/>
        </w:rPr>
        <w:t xml:space="preserve">ovXgenmacro </w:t>
      </w:r>
      <w:r>
        <w:rPr/>
        <w:t xml:space="preserve"> </w:t>
        <w:tab/>
        <w:tab/>
        <w:t>(optional)</w:t>
      </w:r>
    </w:p>
    <w:p>
      <w:pPr>
        <w:pStyle w:val="BodyA"/>
        <w:widowControl w:val="false"/>
        <w:spacing w:lineRule="auto" w:line="240" w:before="16" w:after="0"/>
        <w:contextualSpacing/>
        <w:rPr>
          <w:rFonts w:cs="Times New Roman"/>
          <w:sz w:val="24"/>
          <w:szCs w:val="24"/>
        </w:rPr>
      </w:pPr>
      <w:r>
        <w:rPr/>
        <w:t xml:space="preserve">User defined macro used for creating additional variables used the covariate and outcome models listed in covXaddvars or eventaddvars, etc.  The code should be the same as how the variables were created prior to calling the GFORMULA macro. </w:t>
      </w:r>
    </w:p>
    <w:p>
      <w:pPr>
        <w:pStyle w:val="BodyA"/>
        <w:widowControl w:val="false"/>
        <w:spacing w:lineRule="auto" w:line="240" w:before="16" w:after="0"/>
        <w:contextualSpacing/>
        <w:rPr>
          <w:rFonts w:cs="Times New Roman"/>
          <w:sz w:val="24"/>
          <w:szCs w:val="24"/>
        </w:rPr>
      </w:pPr>
      <w:r>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wherevars </w:t>
      </w:r>
      <w:r>
        <w:rPr>
          <w:rFonts w:ascii="SAS Monospace" w:hAnsi="SAS Monospace"/>
          <w:spacing w:val="-1"/>
        </w:rPr>
        <w:t xml:space="preserve"> </w:t>
      </w:r>
      <w:r>
        <w:rPr/>
        <w:t xml:space="preserve">     </w:t>
        <w:tab/>
        <w:tab/>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spacing w:val="-1"/>
        </w:rPr>
        <w:t>L</w:t>
      </w:r>
      <w:r>
        <w:rPr>
          <w:spacing w:val="1"/>
        </w:rPr>
        <w:t>i</w:t>
      </w:r>
      <w:r>
        <w:rPr/>
        <w:t xml:space="preserve">st of </w:t>
      </w:r>
      <w:r>
        <w:rPr>
          <w:spacing w:val="-1"/>
        </w:rPr>
        <w:t>a</w:t>
      </w:r>
      <w:r>
        <w:rPr>
          <w:spacing w:val="2"/>
        </w:rPr>
        <w:t>n</w:t>
      </w:r>
      <w:r>
        <w:rPr/>
        <w:t>y</w:t>
      </w:r>
      <w:r>
        <w:rPr>
          <w:spacing w:val="-5"/>
        </w:rPr>
        <w:t xml:space="preserve"> </w:t>
      </w:r>
      <w:r>
        <w:rPr>
          <w:spacing w:val="2"/>
        </w:rPr>
        <w:t>v</w:t>
      </w:r>
      <w:r>
        <w:rPr>
          <w:spacing w:val="-1"/>
        </w:rPr>
        <w:t>a</w:t>
      </w:r>
      <w:r>
        <w:rPr/>
        <w:t>ri</w:t>
      </w:r>
      <w:r>
        <w:rPr>
          <w:spacing w:val="-1"/>
        </w:rPr>
        <w:t>a</w:t>
      </w:r>
      <w:r>
        <w:rPr>
          <w:lang w:val="fr-FR"/>
        </w:rPr>
        <w:t>bles</w:t>
      </w:r>
      <w:r>
        <w:rPr>
          <w:spacing w:val="2"/>
        </w:rPr>
        <w:t xml:space="preserve"> </w:t>
      </w:r>
      <w:r>
        <w:rPr/>
        <w:t>r</w:t>
      </w:r>
      <w:r>
        <w:rPr>
          <w:spacing w:val="-2"/>
        </w:rPr>
        <w:t>e</w:t>
      </w:r>
      <w:r>
        <w:rPr>
          <w:spacing w:val="1"/>
        </w:rPr>
        <w:t>f</w:t>
      </w:r>
      <w:r>
        <w:rPr>
          <w:spacing w:val="-1"/>
        </w:rPr>
        <w:t>e</w:t>
      </w:r>
      <w:r>
        <w:rPr/>
        <w:t>r</w:t>
      </w:r>
      <w:r>
        <w:rPr>
          <w:spacing w:val="-2"/>
        </w:rPr>
        <w:t>e</w:t>
      </w:r>
      <w:r>
        <w:rPr>
          <w:spacing w:val="2"/>
        </w:rPr>
        <w:t>n</w:t>
      </w:r>
      <w:r>
        <w:rPr>
          <w:spacing w:val="-1"/>
        </w:rPr>
        <w:t>ce</w:t>
      </w:r>
      <w:r>
        <w:rPr/>
        <w:t>d</w:t>
      </w:r>
      <w:r>
        <w:rPr>
          <w:spacing w:val="2"/>
        </w:rPr>
        <w:t xml:space="preserve"> </w:t>
      </w:r>
      <w:r>
        <w:rPr/>
        <w:t>in</w:t>
      </w:r>
      <w:r>
        <w:rPr>
          <w:i/>
          <w:iCs/>
          <w:spacing w:val="-1"/>
        </w:rPr>
        <w:t xml:space="preserve"> c</w:t>
      </w:r>
      <w:r>
        <w:rPr>
          <w:i/>
          <w:iCs/>
        </w:rPr>
        <w:t>o</w:t>
      </w:r>
      <w:r>
        <w:rPr>
          <w:i/>
          <w:iCs/>
          <w:spacing w:val="-1"/>
        </w:rPr>
        <w:t>v</w:t>
      </w:r>
      <w:r>
        <w:rPr>
          <w:i/>
          <w:iCs/>
        </w:rPr>
        <w:t>1wher</w:t>
      </w:r>
      <w:r>
        <w:rPr>
          <w:i/>
          <w:iCs/>
          <w:spacing w:val="-1"/>
        </w:rPr>
        <w:t>e</w:t>
      </w:r>
      <w:r>
        <w:rPr>
          <w:i/>
          <w:iCs/>
        </w:rPr>
        <w:t>m</w:t>
      </w:r>
      <w:r>
        <w:rPr/>
        <w:t xml:space="preserve"> –</w:t>
      </w:r>
      <w:r>
        <w:rPr>
          <w:spacing w:val="2"/>
        </w:rPr>
        <w:t xml:space="preserve"> </w:t>
      </w:r>
      <w:r>
        <w:rPr>
          <w:i/>
          <w:iCs/>
          <w:spacing w:val="-1"/>
        </w:rPr>
        <w:t>c</w:t>
      </w:r>
      <w:r>
        <w:rPr>
          <w:i/>
          <w:iCs/>
        </w:rPr>
        <w:t>o</w:t>
      </w:r>
      <w:r>
        <w:rPr>
          <w:i/>
          <w:iCs/>
          <w:spacing w:val="-1"/>
        </w:rPr>
        <w:t>vp</w:t>
      </w:r>
      <w:r>
        <w:rPr>
          <w:i/>
          <w:iCs/>
        </w:rPr>
        <w:t>wh</w:t>
      </w:r>
      <w:r>
        <w:rPr>
          <w:i/>
          <w:iCs/>
          <w:spacing w:val="2"/>
        </w:rPr>
        <w:t>e</w:t>
      </w:r>
      <w:r>
        <w:rPr>
          <w:i/>
          <w:iCs/>
        </w:rPr>
        <w:t>r</w:t>
      </w:r>
      <w:r>
        <w:rPr>
          <w:i/>
          <w:iCs/>
          <w:spacing w:val="-1"/>
        </w:rPr>
        <w:t>e</w:t>
      </w:r>
      <w:r>
        <w:rPr>
          <w:i/>
          <w:iCs/>
        </w:rPr>
        <w:t>m</w:t>
      </w:r>
      <w:r>
        <w:rPr/>
        <w:t xml:space="preserve"> </w:t>
      </w:r>
      <w:r>
        <w:rPr>
          <w:spacing w:val="-1"/>
        </w:rPr>
        <w:t>(</w:t>
      </w:r>
      <w:r>
        <w:rPr>
          <w:i/>
          <w:iCs/>
        </w:rPr>
        <w:t>t</w:t>
      </w:r>
      <w:r>
        <w:rPr>
          <w:i/>
          <w:iCs/>
          <w:spacing w:val="1"/>
        </w:rPr>
        <w:t>i</w:t>
      </w:r>
      <w:r>
        <w:rPr>
          <w:i/>
          <w:iCs/>
        </w:rPr>
        <w:t>me</w:t>
      </w:r>
      <w:r>
        <w:rPr>
          <w:spacing w:val="-1"/>
        </w:rPr>
        <w:t xml:space="preserve"> </w:t>
      </w:r>
      <w:r>
        <w:rPr/>
        <w:t>is not</w:t>
      </w:r>
      <w:r>
        <w:rPr>
          <w:spacing w:val="1"/>
        </w:rPr>
        <w:t xml:space="preserve"> </w:t>
      </w:r>
      <w:r>
        <w:rPr>
          <w:spacing w:val="-1"/>
        </w:rPr>
        <w:t>re</w:t>
      </w:r>
      <w:r>
        <w:rPr>
          <w:lang w:val="fr-FR"/>
        </w:rPr>
        <w:t>qui</w:t>
      </w:r>
      <w:r>
        <w:rPr>
          <w:spacing w:val="2"/>
        </w:rPr>
        <w:t>r</w:t>
      </w:r>
      <w:r>
        <w:rPr>
          <w:spacing w:val="-1"/>
        </w:rPr>
        <w:t>e</w:t>
      </w:r>
      <w:r>
        <w:rPr/>
        <w:t>d</w:t>
      </w:r>
      <w:r>
        <w:rPr>
          <w:spacing w:val="2"/>
        </w:rPr>
        <w:t xml:space="preserve"> </w:t>
      </w:r>
      <w:r>
        <w:rPr/>
        <w:t xml:space="preserve">in </w:t>
      </w:r>
      <w:r>
        <w:rPr>
          <w:spacing w:val="1"/>
        </w:rPr>
        <w:t>t</w:t>
      </w:r>
      <w:r>
        <w:rPr/>
        <w:t xml:space="preserve">his </w:t>
      </w:r>
      <w:r>
        <w:rPr>
          <w:spacing w:val="1"/>
        </w:rPr>
        <w:t>l</w:t>
      </w:r>
      <w:r>
        <w:rPr/>
        <w:t>ist</w:t>
      </w:r>
      <w:r>
        <w:rPr>
          <w:spacing w:val="1"/>
        </w:rPr>
        <w:t xml:space="preserve"> </w:t>
      </w:r>
      <w:r>
        <w:rPr>
          <w:spacing w:val="-1"/>
        </w:rPr>
        <w:t>e</w:t>
      </w:r>
      <w:r>
        <w:rPr/>
        <w:t>v</w:t>
      </w:r>
      <w:r>
        <w:rPr>
          <w:spacing w:val="-1"/>
        </w:rPr>
        <w:t>e</w:t>
      </w:r>
      <w:r>
        <w:rPr/>
        <w:t xml:space="preserve">n if </w:t>
      </w:r>
      <w:r>
        <w:rPr>
          <w:spacing w:val="-1"/>
        </w:rPr>
        <w:t>re</w:t>
      </w:r>
      <w:r>
        <w:rPr/>
        <w:t>f</w:t>
      </w:r>
      <w:r>
        <w:rPr>
          <w:spacing w:val="-2"/>
        </w:rPr>
        <w:t>e</w:t>
      </w:r>
      <w:r>
        <w:rPr>
          <w:spacing w:val="1"/>
        </w:rPr>
        <w:t>r</w:t>
      </w:r>
      <w:r>
        <w:rPr>
          <w:spacing w:val="-1"/>
        </w:rPr>
        <w:t>e</w:t>
      </w:r>
      <w:r>
        <w:rPr>
          <w:spacing w:val="2"/>
        </w:rPr>
        <w:t>n</w:t>
      </w:r>
      <w:r>
        <w:rPr>
          <w:spacing w:val="-1"/>
        </w:rPr>
        <w:t>ce</w:t>
      </w:r>
      <w:r>
        <w:rPr/>
        <w:t>d</w:t>
      </w:r>
      <w:r>
        <w:rPr>
          <w:spacing w:val="2"/>
        </w:rPr>
        <w:t>)</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keepsimuldata   </w:t>
      </w:r>
      <w:r>
        <w:rPr>
          <w:spacing w:val="-1"/>
        </w:rPr>
        <w:tab/>
        <w:tab/>
        <w:t xml:space="preserve"> (</w:t>
      </w:r>
      <w:r>
        <w:rPr/>
        <w:t>opt</w:t>
      </w:r>
      <w:r>
        <w:rPr>
          <w:spacing w:val="1"/>
        </w:rPr>
        <w:t>i</w:t>
      </w:r>
      <w:r>
        <w:rPr/>
        <w:t>on</w:t>
      </w:r>
      <w:r>
        <w:rPr>
          <w:spacing w:val="-1"/>
        </w:rPr>
        <w:t>a</w:t>
      </w:r>
      <w:r>
        <w:rPr/>
        <w:t>l)</w:t>
      </w:r>
    </w:p>
    <w:p>
      <w:pPr>
        <w:pStyle w:val="BodyA"/>
        <w:widowControl w:val="false"/>
        <w:spacing w:lineRule="auto" w:line="240" w:before="16" w:after="0"/>
        <w:contextualSpacing/>
        <w:rPr>
          <w:rFonts w:eastAsia="Times New Roman" w:cs="Times New Roman"/>
        </w:rPr>
      </w:pPr>
      <w:r>
        <w:rPr>
          <w:spacing w:val="-1"/>
        </w:rPr>
        <w:t>L</w:t>
      </w:r>
      <w:r>
        <w:rPr>
          <w:spacing w:val="1"/>
        </w:rPr>
        <w:t>i</w:t>
      </w:r>
      <w:r>
        <w:rPr/>
        <w:t>st of v</w:t>
      </w:r>
      <w:r>
        <w:rPr>
          <w:spacing w:val="-1"/>
        </w:rPr>
        <w:t>a</w:t>
      </w:r>
      <w:r>
        <w:rPr/>
        <w:t>ri</w:t>
      </w:r>
      <w:r>
        <w:rPr>
          <w:spacing w:val="-1"/>
        </w:rPr>
        <w:t>a</w:t>
      </w:r>
      <w:r>
        <w:rPr/>
        <w:t xml:space="preserve">bles not </w:t>
      </w:r>
      <w:r>
        <w:rPr>
          <w:spacing w:val="1"/>
        </w:rPr>
        <w:t>c</w:t>
      </w:r>
      <w:r>
        <w:rPr/>
        <w:t>r</w:t>
      </w:r>
      <w:r>
        <w:rPr>
          <w:spacing w:val="-2"/>
        </w:rPr>
        <w:t>e</w:t>
      </w:r>
      <w:r>
        <w:rPr>
          <w:spacing w:val="-1"/>
        </w:rPr>
        <w:t>a</w:t>
      </w:r>
      <w:r>
        <w:rPr>
          <w:spacing w:val="3"/>
        </w:rPr>
        <w:t>t</w:t>
      </w:r>
      <w:r>
        <w:rPr>
          <w:spacing w:val="-1"/>
        </w:rPr>
        <w:t>e</w:t>
      </w:r>
      <w:r>
        <w:rPr/>
        <w:t>d</w:t>
      </w:r>
      <w:r>
        <w:rPr>
          <w:spacing w:val="2"/>
        </w:rPr>
        <w:t xml:space="preserve"> b</w:t>
      </w:r>
      <w:r>
        <w:rPr/>
        <w:t>y</w:t>
      </w:r>
      <w:r>
        <w:rPr>
          <w:spacing w:val="-5"/>
        </w:rPr>
        <w:t xml:space="preserve"> any specified </w:t>
      </w:r>
      <w:r>
        <w:rPr>
          <w:i/>
          <w:iCs/>
        </w:rPr>
        <w:t>covXp</w:t>
      </w:r>
      <w:r>
        <w:rPr>
          <w:i/>
          <w:iCs/>
          <w:spacing w:val="3"/>
        </w:rPr>
        <w:t>t</w:t>
      </w:r>
      <w:r>
        <w:rPr>
          <w:i/>
          <w:iCs/>
          <w:spacing w:val="-5"/>
        </w:rPr>
        <w:t>y</w:t>
      </w:r>
      <w:r>
        <w:rPr>
          <w:i/>
          <w:iCs/>
        </w:rPr>
        <w:t>pe</w:t>
      </w:r>
      <w:r>
        <w:rPr>
          <w:spacing w:val="-1"/>
        </w:rPr>
        <w:t xml:space="preserve"> </w:t>
      </w:r>
      <w:r>
        <w:rPr/>
        <w:t>or</w:t>
      </w:r>
      <w:r>
        <w:rPr>
          <w:spacing w:val="1"/>
        </w:rPr>
        <w:t xml:space="preserve"> </w:t>
      </w:r>
      <w:r>
        <w:rPr>
          <w:i/>
          <w:iCs/>
          <w:spacing w:val="1"/>
        </w:rPr>
        <w:t>covX</w:t>
      </w:r>
      <w:r>
        <w:rPr>
          <w:i/>
          <w:iCs/>
        </w:rPr>
        <w:t>o</w:t>
      </w:r>
      <w:r>
        <w:rPr>
          <w:i/>
          <w:iCs/>
          <w:spacing w:val="3"/>
        </w:rPr>
        <w:t>t</w:t>
      </w:r>
      <w:r>
        <w:rPr>
          <w:i/>
          <w:iCs/>
          <w:spacing w:val="-5"/>
        </w:rPr>
        <w:t>y</w:t>
      </w:r>
      <w:r>
        <w:rPr>
          <w:i/>
          <w:iCs/>
          <w:spacing w:val="2"/>
        </w:rPr>
        <w:t>p</w:t>
      </w:r>
      <w:r>
        <w:rPr>
          <w:i/>
          <w:iCs/>
        </w:rPr>
        <w:t>e</w:t>
      </w:r>
      <w:r>
        <w:rPr>
          <w:spacing w:val="-1"/>
        </w:rPr>
        <w:t xml:space="preserve"> </w:t>
      </w:r>
      <w:r>
        <w:rPr/>
        <w:t>that will</w:t>
      </w:r>
      <w:r>
        <w:rPr>
          <w:spacing w:val="1"/>
        </w:rPr>
        <w:t xml:space="preserve"> </w:t>
      </w:r>
      <w:r>
        <w:rPr/>
        <w:t>be</w:t>
      </w:r>
      <w:r>
        <w:rPr>
          <w:spacing w:val="-1"/>
        </w:rPr>
        <w:t xml:space="preserve"> </w:t>
      </w:r>
      <w:r>
        <w:rPr/>
        <w:t>n</w:t>
      </w:r>
      <w:r>
        <w:rPr>
          <w:spacing w:val="-1"/>
          <w:lang w:val="nl-NL"/>
        </w:rPr>
        <w:t>ee</w:t>
      </w:r>
      <w:r>
        <w:rPr>
          <w:spacing w:val="2"/>
        </w:rPr>
        <w:t>d</w:t>
      </w:r>
      <w:r>
        <w:rPr>
          <w:spacing w:val="-1"/>
        </w:rPr>
        <w:t>e</w:t>
      </w:r>
      <w:r>
        <w:rPr/>
        <w:t xml:space="preserve">d in </w:t>
      </w:r>
      <w:r>
        <w:rPr>
          <w:spacing w:val="1"/>
        </w:rPr>
        <w:t>t</w:t>
      </w:r>
      <w:r>
        <w:rPr/>
        <w:t>he</w:t>
      </w:r>
      <w:r>
        <w:rPr>
          <w:spacing w:val="1"/>
        </w:rPr>
        <w:t xml:space="preserve"> </w:t>
      </w:r>
      <w:r>
        <w:rPr>
          <w:spacing w:val="-2"/>
        </w:rPr>
        <w:t>g</w:t>
      </w:r>
      <w:r>
        <w:rPr>
          <w:spacing w:val="-1"/>
        </w:rPr>
        <w:t>e</w:t>
      </w:r>
      <w:r>
        <w:rPr/>
        <w:t>n</w:t>
      </w:r>
      <w:r>
        <w:rPr>
          <w:spacing w:val="1"/>
        </w:rPr>
        <w:t>e</w:t>
      </w:r>
      <w:r>
        <w:rPr/>
        <w:t>r</w:t>
      </w:r>
      <w:r>
        <w:rPr>
          <w:spacing w:val="-2"/>
        </w:rPr>
        <w:t>a</w:t>
      </w:r>
      <w:r>
        <w:rPr/>
        <w:t>t</w:t>
      </w:r>
      <w:r>
        <w:rPr>
          <w:spacing w:val="1"/>
        </w:rPr>
        <w:t>i</w:t>
      </w:r>
      <w:r>
        <w:rPr>
          <w:spacing w:val="2"/>
        </w:rPr>
        <w:t>o</w:t>
      </w:r>
      <w:r>
        <w:rPr/>
        <w:t>n of the</w:t>
      </w:r>
      <w:r>
        <w:rPr>
          <w:spacing w:val="-1"/>
        </w:rPr>
        <w:t xml:space="preserve"> </w:t>
      </w:r>
      <w:r>
        <w:rPr/>
        <w:t>si</w:t>
      </w:r>
      <w:r>
        <w:rPr>
          <w:spacing w:val="1"/>
        </w:rPr>
        <w:t>m</w:t>
      </w:r>
      <w:r>
        <w:rPr/>
        <w:t>ulat</w:t>
      </w:r>
      <w:r>
        <w:rPr>
          <w:spacing w:val="-1"/>
        </w:rPr>
        <w:t>e</w:t>
      </w:r>
      <w:r>
        <w:rPr/>
        <w:t>d d</w:t>
      </w:r>
      <w:r>
        <w:rPr>
          <w:spacing w:val="-1"/>
        </w:rPr>
        <w:t>a</w:t>
      </w:r>
      <w:r>
        <w:rPr/>
        <w:t>ta s</w:t>
      </w:r>
      <w:r>
        <w:rPr>
          <w:spacing w:val="1"/>
        </w:rPr>
        <w:t>e</w:t>
      </w:r>
      <w:r>
        <w:rPr/>
        <w:t xml:space="preserve">t.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 xml:space="preserve">equalitiessimuldata </w:t>
      </w:r>
      <w:r>
        <w:rPr/>
        <w:t xml:space="preserve">     (option</w:t>
      </w:r>
      <w:r>
        <w:rPr>
          <w:spacing w:val="-1"/>
        </w:rPr>
        <w:t>a</w:t>
      </w:r>
      <w:r>
        <w:rPr/>
        <w:t>l)</w:t>
      </w:r>
    </w:p>
    <w:p>
      <w:pPr>
        <w:pStyle w:val="BodyA"/>
        <w:widowControl w:val="false"/>
        <w:spacing w:lineRule="auto" w:line="240" w:before="16" w:after="0"/>
        <w:contextualSpacing/>
        <w:rPr>
          <w:rFonts w:eastAsia="Times New Roman" w:cs="Times New Roman"/>
        </w:rPr>
      </w:pPr>
      <w:r>
        <w:rPr/>
        <w:t>Us</w:t>
      </w:r>
      <w:r>
        <w:rPr>
          <w:spacing w:val="-1"/>
        </w:rPr>
        <w:t>e</w:t>
      </w:r>
      <w:r>
        <w:rPr/>
        <w:t>r defin</w:t>
      </w:r>
      <w:r>
        <w:rPr>
          <w:spacing w:val="-1"/>
        </w:rPr>
        <w:t>e</w:t>
      </w:r>
      <w:r>
        <w:rPr/>
        <w:t>d ma</w:t>
      </w:r>
      <w:r>
        <w:rPr>
          <w:spacing w:val="1"/>
        </w:rPr>
        <w:t>c</w:t>
      </w:r>
      <w:r>
        <w:rPr/>
        <w:t>ro th</w:t>
      </w:r>
      <w:r>
        <w:rPr>
          <w:spacing w:val="-1"/>
        </w:rPr>
        <w:t>a</w:t>
      </w:r>
      <w:r>
        <w:rPr/>
        <w:t>t</w:t>
      </w:r>
      <w:r>
        <w:rPr>
          <w:spacing w:val="3"/>
        </w:rPr>
        <w:t xml:space="preserve"> </w:t>
      </w:r>
      <w:r>
        <w:rPr>
          <w:spacing w:val="-1"/>
        </w:rPr>
        <w:t>e</w:t>
      </w:r>
      <w:r>
        <w:rPr/>
        <w:t>qu</w:t>
      </w:r>
      <w:r>
        <w:rPr>
          <w:spacing w:val="-1"/>
        </w:rPr>
        <w:t>a</w:t>
      </w:r>
      <w:r>
        <w:rPr>
          <w:spacing w:val="2"/>
        </w:rPr>
        <w:t>t</w:t>
      </w:r>
      <w:r>
        <w:rPr>
          <w:spacing w:val="-1"/>
        </w:rPr>
        <w:t>e</w:t>
      </w:r>
      <w:r>
        <w:rPr/>
        <w:t>s p</w:t>
      </w:r>
      <w:r>
        <w:rPr>
          <w:spacing w:val="2"/>
        </w:rPr>
        <w:t>r</w:t>
      </w:r>
      <w:r>
        <w:rPr>
          <w:spacing w:val="-1"/>
        </w:rPr>
        <w:t xml:space="preserve">e </w:t>
      </w:r>
      <w:r>
        <w:rPr/>
        <w:t>b</w:t>
      </w:r>
      <w:r>
        <w:rPr>
          <w:spacing w:val="-1"/>
        </w:rPr>
        <w:t>a</w:t>
      </w:r>
      <w:r>
        <w:rPr>
          <w:spacing w:val="2"/>
        </w:rPr>
        <w:t>s</w:t>
      </w:r>
      <w:r>
        <w:rPr>
          <w:spacing w:val="-1"/>
        </w:rPr>
        <w:t>e</w:t>
      </w:r>
      <w:r>
        <w:rPr/>
        <w:t>l</w:t>
      </w:r>
      <w:r>
        <w:rPr>
          <w:spacing w:val="1"/>
        </w:rPr>
        <w:t>i</w:t>
      </w:r>
      <w:r>
        <w:rPr/>
        <w:t>ne</w:t>
      </w:r>
      <w:r>
        <w:rPr>
          <w:spacing w:val="-1"/>
        </w:rPr>
        <w:t xml:space="preserve"> </w:t>
      </w:r>
      <w:r>
        <w:rPr/>
        <w:t>si</w:t>
      </w:r>
      <w:r>
        <w:rPr>
          <w:spacing w:val="1"/>
        </w:rPr>
        <w:t>m</w:t>
      </w:r>
      <w:r>
        <w:rPr/>
        <w:t>ulat</w:t>
      </w:r>
      <w:r>
        <w:rPr>
          <w:spacing w:val="-1"/>
        </w:rPr>
        <w:t>e</w:t>
      </w:r>
      <w:r>
        <w:rPr/>
        <w:t>d v</w:t>
      </w:r>
      <w:r>
        <w:rPr>
          <w:spacing w:val="-1"/>
        </w:rPr>
        <w:t>a</w:t>
      </w:r>
      <w:r>
        <w:rPr/>
        <w:t>ri</w:t>
      </w:r>
      <w:r>
        <w:rPr>
          <w:spacing w:val="-1"/>
        </w:rPr>
        <w:t>a</w:t>
      </w:r>
      <w:r>
        <w:rPr/>
        <w:t>bles to obs</w:t>
      </w:r>
      <w:r>
        <w:rPr>
          <w:spacing w:val="2"/>
        </w:rPr>
        <w:t>e</w:t>
      </w:r>
      <w:r>
        <w:rPr>
          <w:spacing w:val="1"/>
        </w:rPr>
        <w:t>r</w:t>
      </w:r>
      <w:r>
        <w:rPr/>
        <w:t>v</w:t>
      </w:r>
      <w:r>
        <w:rPr>
          <w:spacing w:val="-1"/>
        </w:rPr>
        <w:t>e</w:t>
      </w:r>
      <w:r>
        <w:rPr/>
        <w:t>d v</w:t>
      </w:r>
      <w:r>
        <w:rPr>
          <w:spacing w:val="-1"/>
        </w:rPr>
        <w:t>a</w:t>
      </w:r>
      <w:r>
        <w:rPr/>
        <w:t>ri</w:t>
      </w:r>
      <w:r>
        <w:rPr>
          <w:spacing w:val="-1"/>
        </w:rPr>
        <w:t>a</w:t>
      </w:r>
      <w:r>
        <w:rPr>
          <w:lang w:val="fr-FR"/>
        </w:rPr>
        <w:t>bles.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 xml:space="preserve">intervname </w:t>
      </w:r>
      <w:r>
        <w:rPr>
          <w:rFonts w:ascii="SAS Monospace" w:hAnsi="SAS Monospace"/>
        </w:rPr>
        <w:t xml:space="preserve"> </w:t>
      </w:r>
      <w:r>
        <w:rPr/>
        <w:t xml:space="preserve">   </w:t>
        <w:tab/>
        <w:t xml:space="preserve"> </w:t>
        <w:tab/>
      </w:r>
      <w:r>
        <w:rPr>
          <w:spacing w:val="-1"/>
        </w:rPr>
        <w:t>(</w:t>
      </w:r>
      <w:r>
        <w:rPr/>
        <w:t>opt</w:t>
      </w:r>
      <w:r>
        <w:rPr>
          <w:spacing w:val="1"/>
        </w:rPr>
        <w:t>i</w:t>
      </w:r>
      <w:r>
        <w:rPr/>
        <w:t>on</w:t>
      </w:r>
      <w:r>
        <w:rPr>
          <w:spacing w:val="-1"/>
        </w:rPr>
        <w:t>a</w:t>
      </w:r>
      <w:r>
        <w:rPr/>
        <w:t>l)</w:t>
      </w:r>
    </w:p>
    <w:p>
      <w:pPr>
        <w:pStyle w:val="BodyA"/>
        <w:widowControl w:val="false"/>
        <w:spacing w:lineRule="auto" w:line="240" w:before="16" w:after="0"/>
        <w:contextualSpacing/>
        <w:jc w:val="both"/>
        <w:rPr>
          <w:rFonts w:cs="Times New Roman"/>
          <w:sz w:val="24"/>
          <w:szCs w:val="24"/>
        </w:rPr>
      </w:pPr>
      <w:r>
        <w:rPr/>
        <w:t>Sp</w:t>
      </w:r>
      <w:r>
        <w:rPr>
          <w:spacing w:val="-1"/>
        </w:rPr>
        <w:t>ec</w:t>
      </w:r>
      <w:r>
        <w:rPr>
          <w:spacing w:val="3"/>
        </w:rPr>
        <w:t>i</w:t>
      </w:r>
      <w:r>
        <w:rPr/>
        <w:t>fi</w:t>
      </w:r>
      <w:r>
        <w:rPr>
          <w:spacing w:val="-1"/>
        </w:rPr>
        <w:t>e</w:t>
      </w:r>
      <w:r>
        <w:rPr/>
        <w:t>s the n</w:t>
      </w:r>
      <w:r>
        <w:rPr>
          <w:spacing w:val="1"/>
        </w:rPr>
        <w:t>a</w:t>
      </w:r>
      <w:r>
        <w:rPr/>
        <w:t>me of</w:t>
      </w:r>
      <w:r>
        <w:rPr>
          <w:spacing w:val="-1"/>
        </w:rPr>
        <w:t xml:space="preserve"> </w:t>
      </w:r>
      <w:r>
        <w:rPr/>
        <w:t>a</w:t>
      </w:r>
      <w:r>
        <w:rPr>
          <w:spacing w:val="-1"/>
        </w:rPr>
        <w:t xml:space="preserve"> </w:t>
      </w:r>
      <w:r>
        <w:rPr/>
        <w:t>d</w:t>
      </w:r>
      <w:r>
        <w:rPr>
          <w:spacing w:val="-1"/>
        </w:rPr>
        <w:t>a</w:t>
      </w:r>
      <w:r>
        <w:rPr/>
        <w:t xml:space="preserve">ta </w:t>
      </w:r>
      <w:r>
        <w:rPr>
          <w:spacing w:val="2"/>
        </w:rPr>
        <w:t>s</w:t>
      </w:r>
      <w:r>
        <w:rPr>
          <w:spacing w:val="-1"/>
        </w:rPr>
        <w:t>e</w:t>
      </w:r>
      <w:r>
        <w:rPr/>
        <w:t xml:space="preserve">t </w:t>
      </w:r>
      <w:r>
        <w:rPr>
          <w:spacing w:val="1"/>
        </w:rPr>
        <w:t>t</w:t>
      </w:r>
      <w:r>
        <w:rPr/>
        <w:t xml:space="preserve">o </w:t>
      </w:r>
      <w:r>
        <w:rPr>
          <w:spacing w:val="3"/>
        </w:rPr>
        <w:t>h</w:t>
      </w:r>
      <w:r>
        <w:rPr/>
        <w:t xml:space="preserve">old </w:t>
      </w:r>
      <w:r>
        <w:rPr>
          <w:spacing w:val="1"/>
        </w:rPr>
        <w:t>t</w:t>
      </w:r>
      <w:r>
        <w:rPr/>
        <w:t>he</w:t>
      </w:r>
      <w:r>
        <w:rPr>
          <w:spacing w:val="-1"/>
        </w:rPr>
        <w:t xml:space="preserve"> re</w:t>
      </w:r>
      <w:r>
        <w:rPr/>
        <w:t>sul</w:t>
      </w:r>
      <w:r>
        <w:rPr>
          <w:spacing w:val="1"/>
        </w:rPr>
        <w:t>t</w:t>
      </w:r>
      <w:r>
        <w:rPr/>
        <w:t>s f</w:t>
      </w:r>
      <w:r>
        <w:rPr>
          <w:spacing w:val="-1"/>
        </w:rPr>
        <w:t>r</w:t>
      </w:r>
      <w:r>
        <w:rPr/>
        <w:t xml:space="preserve">om </w:t>
      </w:r>
      <w:r>
        <w:rPr>
          <w:spacing w:val="1"/>
        </w:rPr>
        <w:t>t</w:t>
      </w:r>
      <w:r>
        <w:rPr/>
        <w:t>he INTERV m</w:t>
      </w:r>
      <w:r>
        <w:rPr>
          <w:spacing w:val="-1"/>
        </w:rPr>
        <w:t>ac</w:t>
      </w:r>
      <w:r>
        <w:rPr/>
        <w:t xml:space="preserve">ro </w:t>
      </w:r>
      <w:r>
        <w:rPr>
          <w:spacing w:val="-1"/>
        </w:rPr>
        <w:t>f</w:t>
      </w:r>
      <w:r>
        <w:rPr>
          <w:spacing w:val="2"/>
        </w:rPr>
        <w:t>o</w:t>
      </w:r>
      <w:r>
        <w:rPr/>
        <w:t>r e</w:t>
      </w:r>
      <w:r>
        <w:rPr>
          <w:spacing w:val="-1"/>
        </w:rPr>
        <w:t>ac</w:t>
      </w:r>
      <w:r>
        <w:rPr/>
        <w:t>h in</w:t>
      </w:r>
      <w:r>
        <w:rPr>
          <w:spacing w:val="3"/>
        </w:rPr>
        <w:t>t</w:t>
      </w:r>
      <w:r>
        <w:rPr>
          <w:spacing w:val="-1"/>
        </w:rPr>
        <w:t>e</w:t>
      </w:r>
      <w:r>
        <w:rPr/>
        <w:t>rv</w:t>
      </w:r>
      <w:r>
        <w:rPr>
          <w:spacing w:val="-2"/>
        </w:rPr>
        <w:t>e</w:t>
      </w:r>
      <w:r>
        <w:rPr/>
        <w:t>nt</w:t>
      </w:r>
      <w:r>
        <w:rPr>
          <w:spacing w:val="1"/>
        </w:rPr>
        <w:t>i</w:t>
      </w:r>
      <w:r>
        <w:rPr/>
        <w:t>on wh</w:t>
      </w:r>
      <w:r>
        <w:rPr>
          <w:spacing w:val="-1"/>
        </w:rPr>
        <w:t>e</w:t>
      </w:r>
      <w:r>
        <w:rPr/>
        <w:t>n</w:t>
      </w:r>
      <w:r>
        <w:rPr>
          <w:spacing w:val="2"/>
        </w:rPr>
        <w:t xml:space="preserve"> </w:t>
      </w:r>
      <w:r>
        <w:rPr/>
        <w:t>running</w:t>
      </w:r>
      <w:r>
        <w:rPr>
          <w:spacing w:val="-3"/>
        </w:rPr>
        <w:t xml:space="preserve"> </w:t>
      </w:r>
      <w:r>
        <w:rPr>
          <w:spacing w:val="3"/>
        </w:rPr>
        <w:t>t</w:t>
      </w:r>
      <w:r>
        <w:rPr/>
        <w:t>he</w:t>
      </w:r>
      <w:r>
        <w:rPr>
          <w:spacing w:val="-1"/>
        </w:rPr>
        <w:t xml:space="preserve"> </w:t>
      </w:r>
      <w:r>
        <w:rPr>
          <w:lang w:val="nl-NL"/>
        </w:rPr>
        <w:t>bootstr</w:t>
      </w:r>
      <w:r>
        <w:rPr>
          <w:spacing w:val="-1"/>
        </w:rPr>
        <w:t>a</w:t>
      </w:r>
      <w:r>
        <w:rPr/>
        <w:t>ps in p</w:t>
      </w:r>
      <w:r>
        <w:rPr>
          <w:spacing w:val="-1"/>
        </w:rPr>
        <w:t>a</w:t>
      </w:r>
      <w:r>
        <w:rPr/>
        <w:t>rts. T</w:t>
      </w:r>
      <w:r>
        <w:rPr>
          <w:spacing w:val="2"/>
        </w:rPr>
        <w:t>h</w:t>
      </w:r>
      <w:r>
        <w:rPr/>
        <w:t xml:space="preserve">is </w:t>
      </w:r>
      <w:r>
        <w:rPr>
          <w:spacing w:val="1"/>
        </w:rPr>
        <w:t>m</w:t>
      </w:r>
      <w:r>
        <w:rPr/>
        <w:t>ust be s</w:t>
      </w:r>
      <w:r>
        <w:rPr>
          <w:spacing w:val="-1"/>
        </w:rPr>
        <w:t>e</w:t>
      </w:r>
      <w:r>
        <w:rPr/>
        <w:t xml:space="preserve">t </w:t>
      </w:r>
      <w:r>
        <w:rPr>
          <w:spacing w:val="1"/>
        </w:rPr>
        <w:t>t</w:t>
      </w:r>
      <w:r>
        <w:rPr/>
        <w:t>o a p</w:t>
      </w:r>
      <w:r>
        <w:rPr>
          <w:spacing w:val="-1"/>
        </w:rPr>
        <w:t>e</w:t>
      </w:r>
      <w:r>
        <w:rPr/>
        <w:t>rm</w:t>
      </w:r>
      <w:r>
        <w:rPr>
          <w:spacing w:val="-1"/>
        </w:rPr>
        <w:t>a</w:t>
      </w:r>
      <w:r>
        <w:rPr/>
        <w:t>n</w:t>
      </w:r>
      <w:r>
        <w:rPr>
          <w:spacing w:val="-1"/>
        </w:rPr>
        <w:t>e</w:t>
      </w:r>
      <w:r>
        <w:rPr>
          <w:lang w:val="fr-FR"/>
        </w:rPr>
        <w:t>nt da</w:t>
      </w:r>
      <w:r>
        <w:rPr>
          <w:spacing w:val="2"/>
        </w:rPr>
        <w:t>t</w:t>
      </w:r>
      <w:r>
        <w:rPr/>
        <w:t>a</w:t>
      </w:r>
      <w:r>
        <w:rPr>
          <w:spacing w:val="-1"/>
        </w:rPr>
        <w:t xml:space="preserve"> </w:t>
      </w:r>
      <w:r>
        <w:rPr/>
        <w:t>set so th</w:t>
      </w:r>
      <w:r>
        <w:rPr>
          <w:spacing w:val="2"/>
        </w:rPr>
        <w:t>a</w:t>
      </w:r>
      <w:r>
        <w:rPr/>
        <w:t xml:space="preserve">t </w:t>
      </w:r>
      <w:r>
        <w:rPr>
          <w:spacing w:val="1"/>
        </w:rPr>
        <w:t>t</w:t>
      </w:r>
      <w:r>
        <w:rPr/>
        <w:t>he</w:t>
      </w:r>
      <w:r>
        <w:rPr>
          <w:spacing w:val="-1"/>
        </w:rPr>
        <w:t xml:space="preserve"> re</w:t>
      </w:r>
      <w:r>
        <w:rPr/>
        <w:t>sul</w:t>
      </w:r>
      <w:r>
        <w:rPr>
          <w:spacing w:val="1"/>
        </w:rPr>
        <w:t>t</w:t>
      </w:r>
      <w:r>
        <w:rPr/>
        <w:t>s c</w:t>
      </w:r>
      <w:r>
        <w:rPr>
          <w:spacing w:val="-2"/>
        </w:rPr>
        <w:t>a</w:t>
      </w:r>
      <w:r>
        <w:rPr/>
        <w:t>n be</w:t>
      </w:r>
      <w:r>
        <w:rPr>
          <w:spacing w:val="-1"/>
        </w:rPr>
        <w:t xml:space="preserve"> </w:t>
      </w:r>
      <w:r>
        <w:rPr/>
        <w:t>put b</w:t>
      </w:r>
      <w:r>
        <w:rPr>
          <w:spacing w:val="2"/>
        </w:rPr>
        <w:t>a</w:t>
      </w:r>
      <w:r>
        <w:rPr>
          <w:spacing w:val="-1"/>
        </w:rPr>
        <w:t>c</w:t>
      </w:r>
      <w:r>
        <w:rPr/>
        <w:t>k togeth</w:t>
      </w:r>
      <w:r>
        <w:rPr>
          <w:spacing w:val="-1"/>
        </w:rPr>
        <w:t>e</w:t>
      </w:r>
      <w:r>
        <w:rPr/>
        <w:t xml:space="preserve">r </w:t>
      </w:r>
      <w:r>
        <w:rPr>
          <w:spacing w:val="-1"/>
        </w:rPr>
        <w:t>f</w:t>
      </w:r>
      <w:r>
        <w:rPr>
          <w:spacing w:val="2"/>
        </w:rPr>
        <w:t>o</w:t>
      </w:r>
      <w:r>
        <w:rPr/>
        <w:t xml:space="preserve">r </w:t>
      </w:r>
      <w:r>
        <w:rPr>
          <w:spacing w:val="-2"/>
        </w:rPr>
        <w:t>e</w:t>
      </w:r>
      <w:r>
        <w:rPr>
          <w:spacing w:val="1"/>
        </w:rPr>
        <w:t>a</w:t>
      </w:r>
      <w:r>
        <w:rPr>
          <w:spacing w:val="-1"/>
        </w:rPr>
        <w:t>c</w:t>
      </w:r>
      <w:r>
        <w:rPr/>
        <w:t>h p</w:t>
      </w:r>
      <w:r>
        <w:rPr>
          <w:spacing w:val="1"/>
        </w:rPr>
        <w:t>a</w:t>
      </w:r>
      <w:r>
        <w:rPr/>
        <w:t xml:space="preserve">rt. If </w:t>
      </w:r>
      <w:r>
        <w:rPr>
          <w:i/>
          <w:iCs/>
        </w:rPr>
        <w:t>sample_start</w:t>
      </w:r>
      <w:r>
        <w:rPr/>
        <w:t xml:space="preserve"> is set to 0 and </w:t>
      </w:r>
      <w:r>
        <w:rPr>
          <w:i/>
          <w:iCs/>
        </w:rPr>
        <w:t>sample_end</w:t>
      </w:r>
      <w:r>
        <w:rPr/>
        <w:t xml:space="preserve"> is set to a value other than </w:t>
      </w:r>
      <w:r>
        <w:rPr>
          <w:i/>
          <w:iCs/>
        </w:rPr>
        <w:t>nsamples</w:t>
      </w:r>
      <w:r>
        <w:rPr/>
        <w:t xml:space="preserve"> then </w:t>
      </w:r>
      <w:r>
        <w:rPr>
          <w:i/>
          <w:iCs/>
        </w:rPr>
        <w:t>intervname</w:t>
      </w:r>
      <w:r>
        <w:rPr/>
        <w:t xml:space="preserve"> must be defined.</w:t>
      </w:r>
    </w:p>
    <w:p>
      <w:pPr>
        <w:pStyle w:val="BodyA"/>
        <w:widowControl w:val="false"/>
        <w:spacing w:lineRule="auto" w:line="240" w:before="16" w:after="0"/>
        <w:contextualSpacing/>
        <w:jc w:val="both"/>
        <w:rPr>
          <w:rFonts w:cs="Times New Roman"/>
          <w:sz w:val="24"/>
          <w:szCs w:val="24"/>
        </w:rPr>
      </w:pPr>
      <w:r>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numint  </w:t>
      </w:r>
      <w:r>
        <w:rPr>
          <w:rFonts w:ascii="SAS Monospace" w:hAnsi="SAS Monospace"/>
          <w:lang w:val="fr-FR"/>
        </w:rPr>
        <w:t xml:space="preserve">  </w:t>
      </w:r>
      <w:r>
        <w:rPr>
          <w:lang w:val="fr-FR"/>
        </w:rPr>
        <w:t xml:space="preserve">       </w:t>
      </w:r>
      <w:r>
        <w:rPr>
          <w:spacing w:val="39"/>
        </w:rPr>
        <w:t xml:space="preserve"> </w:t>
        <w:tab/>
        <w:tab/>
      </w:r>
      <w:r>
        <w:rPr/>
        <w:t>(option</w:t>
      </w:r>
      <w:r>
        <w:rPr>
          <w:spacing w:val="-1"/>
        </w:rPr>
        <w:t>a</w:t>
      </w:r>
      <w:r>
        <w:rPr/>
        <w:t>l, de</w:t>
      </w:r>
      <w:r>
        <w:rPr>
          <w:spacing w:val="-1"/>
        </w:rPr>
        <w:t>fa</w:t>
      </w:r>
      <w:r>
        <w:rPr/>
        <w:t>ult</w:t>
      </w:r>
      <w:r>
        <w:rPr>
          <w:spacing w:val="1"/>
        </w:rPr>
        <w:t xml:space="preserve"> </w:t>
      </w:r>
      <w:r>
        <w:rPr/>
        <w:t>=</w:t>
      </w:r>
      <w:r>
        <w:rPr>
          <w:spacing w:val="-1"/>
        </w:rPr>
        <w:t xml:space="preserve"> </w:t>
      </w:r>
      <w:r>
        <w:rPr/>
        <w:t>0)</w:t>
      </w:r>
    </w:p>
    <w:p>
      <w:pPr>
        <w:pStyle w:val="BodyA"/>
        <w:widowControl w:val="false"/>
        <w:spacing w:lineRule="auto" w:line="240" w:before="16" w:after="0"/>
        <w:contextualSpacing/>
        <w:rPr>
          <w:rFonts w:eastAsia="Times New Roman" w:cs="Times New Roman"/>
        </w:rPr>
      </w:pPr>
      <w:r>
        <w:rPr>
          <w:spacing w:val="-1"/>
        </w:rPr>
        <w:t>N</w:t>
      </w:r>
      <w:r>
        <w:rPr/>
        <w:t>umb</w:t>
      </w:r>
      <w:r>
        <w:rPr>
          <w:spacing w:val="2"/>
        </w:rPr>
        <w:t>e</w:t>
      </w:r>
      <w:r>
        <w:rPr/>
        <w:t>r of</w:t>
      </w:r>
      <w:r>
        <w:rPr>
          <w:spacing w:val="-1"/>
        </w:rPr>
        <w:t xml:space="preserve"> </w:t>
      </w:r>
      <w:r>
        <w:rPr/>
        <w:t>in</w:t>
      </w:r>
      <w:r>
        <w:rPr>
          <w:spacing w:val="1"/>
        </w:rPr>
        <w:t>te</w:t>
      </w:r>
      <w:r>
        <w:rPr/>
        <w:t>rv</w:t>
      </w:r>
      <w:r>
        <w:rPr>
          <w:spacing w:val="-2"/>
        </w:rPr>
        <w:t>e</w:t>
      </w:r>
      <w:r>
        <w:rPr/>
        <w:t>nt</w:t>
      </w:r>
      <w:r>
        <w:rPr>
          <w:spacing w:val="1"/>
        </w:rPr>
        <w:t>i</w:t>
      </w:r>
      <w:r>
        <w:rPr/>
        <w:t>ons. The</w:t>
      </w:r>
      <w:r>
        <w:rPr>
          <w:spacing w:val="-1"/>
        </w:rPr>
        <w:t xml:space="preserve"> </w:t>
      </w:r>
      <w:r>
        <w:rPr/>
        <w:t>d</w:t>
      </w:r>
      <w:r>
        <w:rPr>
          <w:spacing w:val="-1"/>
        </w:rPr>
        <w:t>e</w:t>
      </w:r>
      <w:r>
        <w:rPr>
          <w:spacing w:val="1"/>
        </w:rPr>
        <w:t>f</w:t>
      </w:r>
      <w:r>
        <w:rPr>
          <w:spacing w:val="-1"/>
        </w:rPr>
        <w:t>a</w:t>
      </w:r>
      <w:r>
        <w:rPr/>
        <w:t>ult</w:t>
      </w:r>
      <w:r>
        <w:rPr>
          <w:spacing w:val="1"/>
        </w:rPr>
        <w:t xml:space="preserve"> </w:t>
      </w:r>
      <w:r>
        <w:rPr/>
        <w:t>is 0 whi</w:t>
      </w:r>
      <w:r>
        <w:rPr>
          <w:spacing w:val="-1"/>
        </w:rPr>
        <w:t>c</w:t>
      </w:r>
      <w:r>
        <w:rPr/>
        <w:t>h produces results only for the</w:t>
      </w:r>
      <w:r>
        <w:rPr>
          <w:spacing w:val="2"/>
        </w:rPr>
        <w:t xml:space="preserve"> </w:t>
      </w:r>
      <w:r>
        <w:rPr/>
        <w:t>n</w:t>
      </w:r>
      <w:r>
        <w:rPr>
          <w:spacing w:val="-1"/>
        </w:rPr>
        <w:t>a</w:t>
      </w:r>
      <w:r>
        <w:rPr/>
        <w:t>tur</w:t>
      </w:r>
      <w:r>
        <w:rPr>
          <w:spacing w:val="-1"/>
        </w:rPr>
        <w:t>a</w:t>
      </w:r>
      <w:r>
        <w:rPr/>
        <w:t>l cou</w:t>
      </w:r>
      <w:r>
        <w:rPr>
          <w:spacing w:val="-1"/>
        </w:rPr>
        <w:t>r</w:t>
      </w:r>
      <w:r>
        <w:rPr>
          <w:spacing w:val="2"/>
        </w:rPr>
        <w:t>se</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 xml:space="preserve">refint  </w:t>
      </w:r>
      <w:r>
        <w:rPr>
          <w:lang w:val="fr-FR"/>
        </w:rPr>
        <w:t xml:space="preserve">  (optional, d</w:t>
      </w:r>
      <w:r>
        <w:rPr>
          <w:spacing w:val="-1"/>
        </w:rPr>
        <w:t>e</w:t>
      </w:r>
      <w:r>
        <w:rPr>
          <w:spacing w:val="1"/>
        </w:rPr>
        <w:t>f</w:t>
      </w:r>
      <w:r>
        <w:rPr>
          <w:spacing w:val="-1"/>
        </w:rPr>
        <w:t>a</w:t>
      </w:r>
      <w:r>
        <w:rPr/>
        <w:t>ult</w:t>
      </w:r>
      <w:r>
        <w:rPr>
          <w:spacing w:val="1"/>
        </w:rPr>
        <w:t xml:space="preserve"> </w:t>
      </w:r>
      <w:r>
        <w:rPr/>
        <w:t>=</w:t>
      </w:r>
      <w:r>
        <w:rPr>
          <w:spacing w:val="-1"/>
        </w:rPr>
        <w:t xml:space="preserve"> </w:t>
      </w:r>
      <w:r>
        <w:rPr/>
        <w:t>0)</w:t>
      </w:r>
    </w:p>
    <w:p>
      <w:pPr>
        <w:pStyle w:val="BodyA"/>
        <w:widowControl w:val="false"/>
        <w:spacing w:lineRule="auto" w:line="240" w:before="16" w:after="0"/>
        <w:contextualSpacing/>
        <w:rPr>
          <w:rFonts w:cs="Times New Roman"/>
          <w:sz w:val="24"/>
          <w:szCs w:val="24"/>
        </w:rPr>
      </w:pPr>
      <w:r>
        <w:rPr/>
        <w:t>In</w:t>
      </w:r>
      <w:r>
        <w:rPr>
          <w:spacing w:val="1"/>
        </w:rPr>
        <w:t>t</w:t>
      </w:r>
      <w:r>
        <w:rPr>
          <w:spacing w:val="-1"/>
        </w:rPr>
        <w:t>e</w:t>
      </w:r>
      <w:r>
        <w:rPr/>
        <w:t>rv</w:t>
      </w:r>
      <w:r>
        <w:rPr>
          <w:spacing w:val="-2"/>
        </w:rPr>
        <w:t>e</w:t>
      </w:r>
      <w:r>
        <w:rPr/>
        <w:t>nt</w:t>
      </w:r>
      <w:r>
        <w:rPr>
          <w:spacing w:val="1"/>
        </w:rPr>
        <w:t>i</w:t>
      </w:r>
      <w:r>
        <w:rPr/>
        <w:t>on to be used as the</w:t>
      </w:r>
      <w:r>
        <w:rPr>
          <w:spacing w:val="-1"/>
        </w:rPr>
        <w:t xml:space="preserve"> r</w:t>
      </w:r>
      <w:r>
        <w:rPr>
          <w:spacing w:val="1"/>
        </w:rPr>
        <w:t>ef</w:t>
      </w:r>
      <w:r>
        <w:rPr>
          <w:spacing w:val="-1"/>
        </w:rPr>
        <w:t>e</w:t>
      </w:r>
      <w:r>
        <w:rPr/>
        <w:t>r</w:t>
      </w:r>
      <w:r>
        <w:rPr>
          <w:spacing w:val="-2"/>
        </w:rPr>
        <w:t>e</w:t>
      </w:r>
      <w:r>
        <w:rPr/>
        <w:t>n</w:t>
      </w:r>
      <w:r>
        <w:rPr>
          <w:spacing w:val="1"/>
        </w:rPr>
        <w:t>c</w:t>
      </w:r>
      <w:r>
        <w:rPr/>
        <w:t>e</w:t>
      </w:r>
      <w:r>
        <w:rPr>
          <w:spacing w:val="-1"/>
        </w:rPr>
        <w:t xml:space="preserve"> </w:t>
      </w:r>
      <w:r>
        <w:rPr/>
        <w:t>lev</w:t>
      </w:r>
      <w:r>
        <w:rPr>
          <w:spacing w:val="-1"/>
        </w:rPr>
        <w:t>e</w:t>
      </w:r>
      <w:r>
        <w:rPr>
          <w:lang w:val="nl-NL"/>
        </w:rPr>
        <w:t>l w</w:t>
      </w:r>
      <w:r>
        <w:rPr>
          <w:spacing w:val="2"/>
        </w:rPr>
        <w:t>h</w:t>
      </w:r>
      <w:r>
        <w:rPr>
          <w:spacing w:val="-1"/>
        </w:rPr>
        <w:t>e</w:t>
      </w:r>
      <w:r>
        <w:rPr/>
        <w:t xml:space="preserve">n </w:t>
      </w:r>
      <w:r>
        <w:rPr>
          <w:spacing w:val="1"/>
        </w:rPr>
        <w:t>c</w:t>
      </w:r>
      <w:r>
        <w:rPr>
          <w:spacing w:val="-1"/>
        </w:rPr>
        <w:t>a</w:t>
      </w:r>
      <w:r>
        <w:rPr>
          <w:lang w:val="it-IT"/>
        </w:rPr>
        <w:t>lcu</w:t>
      </w:r>
      <w:r>
        <w:rPr>
          <w:spacing w:val="2"/>
        </w:rPr>
        <w:t>l</w:t>
      </w:r>
      <w:r>
        <w:rPr>
          <w:spacing w:val="-1"/>
        </w:rPr>
        <w:t>a</w:t>
      </w:r>
      <w:r>
        <w:rPr/>
        <w:t>t</w:t>
      </w:r>
      <w:r>
        <w:rPr>
          <w:spacing w:val="1"/>
        </w:rPr>
        <w:t>i</w:t>
      </w:r>
      <w:r>
        <w:rPr/>
        <w:t>ng</w:t>
      </w:r>
      <w:r>
        <w:rPr>
          <w:spacing w:val="-2"/>
        </w:rPr>
        <w:t xml:space="preserve"> </w:t>
      </w:r>
      <w:r>
        <w:rPr>
          <w:spacing w:val="-1"/>
        </w:rPr>
        <w:t>r</w:t>
      </w:r>
      <w:r>
        <w:rPr>
          <w:lang w:val="da-DK"/>
        </w:rPr>
        <w:t xml:space="preserve">isk </w:t>
      </w:r>
      <w:r>
        <w:rPr>
          <w:spacing w:val="2"/>
        </w:rPr>
        <w:t>r</w:t>
      </w:r>
      <w:r>
        <w:rPr>
          <w:spacing w:val="-1"/>
        </w:rPr>
        <w:t>a</w:t>
      </w:r>
      <w:r>
        <w:rPr/>
        <w:t>t</w:t>
      </w:r>
      <w:r>
        <w:rPr>
          <w:spacing w:val="1"/>
        </w:rPr>
        <w:t>i</w:t>
      </w:r>
      <w:r>
        <w:rPr/>
        <w:t>os and risk differences.  The default is the natural course (</w:t>
      </w:r>
      <w:r>
        <w:rPr>
          <w:i/>
          <w:iCs/>
        </w:rPr>
        <w:t>refint</w:t>
      </w:r>
      <w:r>
        <w:rPr/>
        <w:t>=0).</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 xml:space="preserve">usebetadata     </w:t>
      </w:r>
      <w:r>
        <w:rPr>
          <w:spacing w:val="2"/>
        </w:rPr>
        <w:tab/>
        <w:tab/>
      </w:r>
      <w:r>
        <w:rPr/>
        <w:t>(option</w:t>
      </w:r>
      <w:r>
        <w:rPr>
          <w:spacing w:val="-1"/>
        </w:rPr>
        <w:t>a</w:t>
      </w:r>
      <w:r>
        <w:rPr/>
        <w:t>l</w:t>
      </w:r>
      <w:r>
        <w:rPr>
          <w:spacing w:val="3"/>
        </w:rPr>
        <w:t xml:space="preserve"> </w:t>
      </w:r>
      <w:r>
        <w:rPr/>
        <w:t>d</w:t>
      </w:r>
      <w:r>
        <w:rPr>
          <w:spacing w:val="-1"/>
        </w:rPr>
        <w:t>e</w:t>
      </w:r>
      <w:r>
        <w:rPr/>
        <w:t>f</w:t>
      </w:r>
      <w:r>
        <w:rPr>
          <w:spacing w:val="-2"/>
        </w:rPr>
        <w:t>a</w:t>
      </w:r>
      <w:r>
        <w:rPr/>
        <w:t>ult</w:t>
      </w:r>
      <w:r>
        <w:rPr>
          <w:spacing w:val="1"/>
        </w:rPr>
        <w:t xml:space="preserve"> </w:t>
      </w:r>
      <w:r>
        <w:rPr/>
        <w:t>=</w:t>
      </w:r>
      <w:r>
        <w:rPr>
          <w:spacing w:val="-1"/>
        </w:rPr>
        <w:t xml:space="preserve"> </w:t>
      </w:r>
      <w:r>
        <w:rPr/>
        <w:t>0)</w:t>
      </w:r>
    </w:p>
    <w:p>
      <w:pPr>
        <w:pStyle w:val="BodyA"/>
        <w:widowControl w:val="false"/>
        <w:spacing w:lineRule="auto" w:line="240" w:before="16" w:after="0"/>
        <w:contextualSpacing/>
        <w:rPr>
          <w:rFonts w:eastAsia="Times New Roman" w:cs="Times New Roman"/>
        </w:rPr>
      </w:pPr>
      <w:r>
        <w:rPr/>
        <w:t>Specifies whether regression procedures should be fit (</w:t>
      </w:r>
      <w:r>
        <w:rPr>
          <w:i/>
          <w:iCs/>
        </w:rPr>
        <w:t>usebetadata</w:t>
      </w:r>
      <w:r>
        <w:rPr/>
        <w:t xml:space="preserve">=0) or a saved data set with the estimated coefficients from a previous run stored in the data set </w:t>
      </w:r>
      <w:r>
        <w:rPr>
          <w:i/>
          <w:iCs/>
        </w:rPr>
        <w:t>betadata</w:t>
      </w:r>
      <w:r>
        <w:rPr/>
        <w:t xml:space="preserve"> should be used (</w:t>
      </w:r>
      <w:r>
        <w:rPr>
          <w:i/>
          <w:iCs/>
        </w:rPr>
        <w:t>usebetadata</w:t>
      </w:r>
      <w:r>
        <w:rPr/>
        <w:t xml:space="preserve">=1).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betadata</w:t>
      </w:r>
      <w:r>
        <w:rPr>
          <w:rFonts w:ascii="SAS Monospace" w:hAnsi="SAS Monospace"/>
        </w:rPr>
        <w:t xml:space="preserve">       </w:t>
        <w:tab/>
        <w:tab/>
      </w:r>
      <w:r>
        <w:rPr/>
        <w:t>(option</w:t>
      </w:r>
      <w:r>
        <w:rPr>
          <w:spacing w:val="-1"/>
        </w:rPr>
        <w:t>a</w:t>
      </w:r>
      <w:r>
        <w:rPr/>
        <w:t xml:space="preserve">l) </w:t>
      </w:r>
    </w:p>
    <w:p>
      <w:pPr>
        <w:pStyle w:val="BodyA"/>
        <w:widowControl w:val="false"/>
        <w:spacing w:lineRule="auto" w:line="240" w:before="16" w:after="0"/>
        <w:contextualSpacing/>
        <w:rPr>
          <w:rFonts w:eastAsia="Times New Roman" w:cs="Times New Roman"/>
          <w:spacing w:val="2"/>
        </w:rPr>
      </w:pPr>
      <w:r>
        <w:rPr>
          <w:spacing w:val="2"/>
        </w:rPr>
        <w:t>S</w:t>
      </w:r>
      <w:r>
        <w:rPr/>
        <w:t>p</w:t>
      </w:r>
      <w:r>
        <w:rPr>
          <w:spacing w:val="-1"/>
        </w:rPr>
        <w:t>ec</w:t>
      </w:r>
      <w:r>
        <w:rPr/>
        <w:t>ifies a</w:t>
      </w:r>
      <w:r>
        <w:rPr>
          <w:spacing w:val="-1"/>
        </w:rPr>
        <w:t xml:space="preserve"> </w:t>
      </w:r>
      <w:r>
        <w:rPr>
          <w:spacing w:val="2"/>
        </w:rPr>
        <w:t>d</w:t>
      </w:r>
      <w:r>
        <w:rPr>
          <w:spacing w:val="-1"/>
        </w:rPr>
        <w:t>a</w:t>
      </w:r>
      <w:r>
        <w:rPr/>
        <w:t>tas</w:t>
      </w:r>
      <w:r>
        <w:rPr>
          <w:spacing w:val="-1"/>
        </w:rPr>
        <w:t>e</w:t>
      </w:r>
      <w:r>
        <w:rPr/>
        <w:t xml:space="preserve">t </w:t>
      </w:r>
      <w:r>
        <w:rPr>
          <w:spacing w:val="1"/>
        </w:rPr>
        <w:t>t</w:t>
      </w:r>
      <w:r>
        <w:rPr/>
        <w:t>o sto</w:t>
      </w:r>
      <w:r>
        <w:rPr>
          <w:spacing w:val="-1"/>
        </w:rPr>
        <w:t>r</w:t>
      </w:r>
      <w:r>
        <w:rPr/>
        <w:t>e</w:t>
      </w:r>
      <w:r>
        <w:rPr>
          <w:spacing w:val="1"/>
        </w:rPr>
        <w:t xml:space="preserve"> </w:t>
      </w:r>
      <w:r>
        <w:rPr/>
        <w:t xml:space="preserve">the coefficient </w:t>
      </w:r>
      <w:r>
        <w:rPr>
          <w:spacing w:val="-2"/>
        </w:rPr>
        <w:t>e</w:t>
      </w:r>
      <w:r>
        <w:rPr/>
        <w:t>st</w:t>
      </w:r>
      <w:r>
        <w:rPr>
          <w:spacing w:val="1"/>
        </w:rPr>
        <w:t>i</w:t>
      </w:r>
      <w:r>
        <w:rPr/>
        <w:t>mat</w:t>
      </w:r>
      <w:r>
        <w:rPr>
          <w:spacing w:val="-1"/>
        </w:rPr>
        <w:t>e</w:t>
      </w:r>
      <w:r>
        <w:rPr/>
        <w:t xml:space="preserve">s.  </w:t>
      </w:r>
      <w:r>
        <w:rPr>
          <w:spacing w:val="2"/>
        </w:rPr>
        <w:t xml:space="preserve">If </w:t>
      </w:r>
      <w:r>
        <w:rPr>
          <w:i/>
          <w:iCs/>
          <w:spacing w:val="2"/>
        </w:rPr>
        <w:t>usebetadata</w:t>
      </w:r>
      <w:r>
        <w:rPr>
          <w:spacing w:val="2"/>
        </w:rPr>
        <w:t xml:space="preserve">=1 then </w:t>
      </w:r>
      <w:r>
        <w:rPr>
          <w:i/>
          <w:iCs/>
          <w:spacing w:val="2"/>
        </w:rPr>
        <w:t>betadata</w:t>
      </w:r>
      <w:r>
        <w:rPr>
          <w:spacing w:val="2"/>
        </w:rPr>
        <w:t xml:space="preserve"> must be defined as a permanent data set created on a previous run.</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 xml:space="preserve">resultsdata </w:t>
      </w:r>
      <w:r>
        <w:rPr/>
        <w:t xml:space="preserve">         </w:t>
        <w:tab/>
        <w:t xml:space="preserve">  (option</w:t>
      </w:r>
      <w:r>
        <w:rPr>
          <w:spacing w:val="-1"/>
        </w:rPr>
        <w:t>a</w:t>
      </w:r>
      <w:r>
        <w:rPr/>
        <w:t xml:space="preserve">l) </w:t>
      </w:r>
    </w:p>
    <w:p>
      <w:pPr>
        <w:pStyle w:val="BodyA"/>
        <w:widowControl w:val="false"/>
        <w:spacing w:lineRule="auto" w:line="240" w:before="16" w:after="0"/>
        <w:contextualSpacing/>
        <w:rPr>
          <w:rFonts w:eastAsia="Times New Roman" w:cs="Times New Roman"/>
        </w:rPr>
      </w:pPr>
      <w:r>
        <w:rPr/>
        <w:t>S</w:t>
      </w:r>
      <w:r>
        <w:rPr>
          <w:spacing w:val="2"/>
        </w:rPr>
        <w:t>p</w:t>
      </w:r>
      <w:r>
        <w:rPr>
          <w:spacing w:val="-1"/>
        </w:rPr>
        <w:t>ec</w:t>
      </w:r>
      <w:r>
        <w:rPr/>
        <w:t>ifies a</w:t>
      </w:r>
      <w:r>
        <w:rPr>
          <w:spacing w:val="-1"/>
        </w:rPr>
        <w:t xml:space="preserve"> </w:t>
      </w:r>
      <w:r>
        <w:rPr>
          <w:spacing w:val="2"/>
        </w:rPr>
        <w:t>d</w:t>
      </w:r>
      <w:r>
        <w:rPr>
          <w:spacing w:val="-1"/>
        </w:rPr>
        <w:t>a</w:t>
      </w:r>
      <w:r>
        <w:rPr/>
        <w:t>tas</w:t>
      </w:r>
      <w:r>
        <w:rPr>
          <w:spacing w:val="-1"/>
        </w:rPr>
        <w:t>e</w:t>
      </w:r>
      <w:r>
        <w:rPr/>
        <w:t xml:space="preserve">t </w:t>
      </w:r>
      <w:r>
        <w:rPr>
          <w:spacing w:val="1"/>
        </w:rPr>
        <w:t>t</w:t>
      </w:r>
      <w:r>
        <w:rPr/>
        <w:t>o sto</w:t>
      </w:r>
      <w:r>
        <w:rPr>
          <w:spacing w:val="-1"/>
        </w:rPr>
        <w:t>r</w:t>
      </w:r>
      <w:r>
        <w:rPr/>
        <w:t>e</w:t>
      </w:r>
      <w:r>
        <w:rPr>
          <w:spacing w:val="-1"/>
        </w:rPr>
        <w:t xml:space="preserve"> </w:t>
      </w:r>
      <w:r>
        <w:rPr>
          <w:spacing w:val="3"/>
        </w:rPr>
        <w:t>t</w:t>
      </w:r>
      <w:r>
        <w:rPr/>
        <w:t>he</w:t>
      </w:r>
      <w:r>
        <w:rPr>
          <w:spacing w:val="-1"/>
        </w:rPr>
        <w:t xml:space="preserve"> re</w:t>
      </w:r>
      <w:r>
        <w:rPr/>
        <w:t>sul</w:t>
      </w:r>
      <w:r>
        <w:rPr>
          <w:spacing w:val="1"/>
        </w:rPr>
        <w:t>t</w:t>
      </w:r>
      <w:r>
        <w:rPr/>
        <w:t xml:space="preserve">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simuldata</w:t>
      </w:r>
      <w:r>
        <w:rPr>
          <w:rFonts w:ascii="SAS Monospace" w:hAnsi="SAS Monospace"/>
        </w:rPr>
        <w:t xml:space="preserve"> </w:t>
      </w:r>
      <w:r>
        <w:rPr/>
        <w:t xml:space="preserve">      </w:t>
      </w:r>
      <w:r>
        <w:rPr>
          <w:spacing w:val="26"/>
        </w:rPr>
        <w:t xml:space="preserve">     </w:t>
        <w:tab/>
        <w:t xml:space="preserve">   </w:t>
      </w:r>
      <w:r>
        <w:rPr/>
        <w:t>(option</w:t>
      </w:r>
      <w:r>
        <w:rPr>
          <w:spacing w:val="-1"/>
        </w:rPr>
        <w:t>a</w:t>
      </w:r>
      <w:r>
        <w:rPr/>
        <w:t>l)</w:t>
      </w:r>
    </w:p>
    <w:p>
      <w:pPr>
        <w:pStyle w:val="BodyA"/>
        <w:widowControl w:val="false"/>
        <w:spacing w:lineRule="auto" w:line="240" w:before="16" w:after="0"/>
        <w:contextualSpacing/>
        <w:rPr>
          <w:rFonts w:eastAsia="Times New Roman" w:cs="Times New Roman"/>
        </w:rPr>
      </w:pPr>
      <w:r>
        <w:rPr/>
        <w:t>Sp</w:t>
      </w:r>
      <w:r>
        <w:rPr>
          <w:spacing w:val="-1"/>
        </w:rPr>
        <w:t>ec</w:t>
      </w:r>
      <w:r>
        <w:rPr>
          <w:spacing w:val="3"/>
        </w:rPr>
        <w:t>i</w:t>
      </w:r>
      <w:r>
        <w:rPr/>
        <w:t>fi</w:t>
      </w:r>
      <w:r>
        <w:rPr>
          <w:spacing w:val="-1"/>
        </w:rPr>
        <w:t>e</w:t>
      </w:r>
      <w:r>
        <w:rPr/>
        <w:t>s a d</w:t>
      </w:r>
      <w:r>
        <w:rPr>
          <w:spacing w:val="-1"/>
        </w:rPr>
        <w:t>a</w:t>
      </w:r>
      <w:r>
        <w:rPr/>
        <w:t>tas</w:t>
      </w:r>
      <w:r>
        <w:rPr>
          <w:spacing w:val="-1"/>
        </w:rPr>
        <w:t>e</w:t>
      </w:r>
      <w:r>
        <w:rPr/>
        <w:t xml:space="preserve">t </w:t>
      </w:r>
      <w:r>
        <w:rPr>
          <w:spacing w:val="1"/>
        </w:rPr>
        <w:t>t</w:t>
      </w:r>
      <w:r>
        <w:rPr/>
        <w:t>o sto</w:t>
      </w:r>
      <w:r>
        <w:rPr>
          <w:spacing w:val="-1"/>
        </w:rPr>
        <w:t>r</w:t>
      </w:r>
      <w:r>
        <w:rPr/>
        <w:t>e</w:t>
      </w:r>
      <w:r>
        <w:rPr>
          <w:spacing w:val="-1"/>
        </w:rPr>
        <w:t xml:space="preserve"> </w:t>
      </w:r>
      <w:r>
        <w:rPr/>
        <w:t>the simulat</w:t>
      </w:r>
      <w:r>
        <w:rPr>
          <w:spacing w:val="-1"/>
        </w:rPr>
        <w:t>e</w:t>
      </w:r>
      <w:r>
        <w:rPr/>
        <w:t>d d</w:t>
      </w:r>
      <w:r>
        <w:rPr>
          <w:spacing w:val="-1"/>
        </w:rPr>
        <w:t>a</w:t>
      </w:r>
      <w:r>
        <w:rPr/>
        <w:t>tas</w:t>
      </w:r>
      <w:r>
        <w:rPr>
          <w:spacing w:val="-1"/>
        </w:rPr>
        <w:t>e</w:t>
      </w:r>
      <w:r>
        <w:rPr/>
        <w:t xml:space="preserve">t under the natural course.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survdata</w:t>
      </w:r>
      <w:r>
        <w:rPr>
          <w:rFonts w:ascii="SAS Monospace" w:hAnsi="SAS Monospace"/>
        </w:rPr>
        <w:t xml:space="preserve">    </w:t>
      </w:r>
      <w:r>
        <w:rPr/>
        <w:t xml:space="preserve">           </w:t>
        <w:tab/>
      </w:r>
      <w:r>
        <w:rPr>
          <w:spacing w:val="-1"/>
        </w:rPr>
        <w:t>(</w:t>
      </w:r>
      <w:r>
        <w:rPr/>
        <w:t>opt</w:t>
      </w:r>
      <w:r>
        <w:rPr>
          <w:spacing w:val="1"/>
        </w:rPr>
        <w:t>i</w:t>
      </w:r>
      <w:r>
        <w:rPr/>
        <w:t>on</w:t>
      </w:r>
      <w:r>
        <w:rPr>
          <w:spacing w:val="-1"/>
        </w:rPr>
        <w:t>a</w:t>
      </w:r>
      <w:r>
        <w:rPr/>
        <w:t>l,</w:t>
      </w:r>
      <w:r>
        <w:rPr>
          <w:spacing w:val="3"/>
        </w:rPr>
        <w:t xml:space="preserve"> </w:t>
      </w:r>
      <w:r>
        <w:rPr/>
        <w:t>d</w:t>
      </w:r>
      <w:r>
        <w:rPr>
          <w:spacing w:val="-1"/>
        </w:rPr>
        <w:t>e</w:t>
      </w:r>
      <w:r>
        <w:rPr/>
        <w:t>f</w:t>
      </w:r>
      <w:r>
        <w:rPr>
          <w:spacing w:val="-2"/>
        </w:rPr>
        <w:t>a</w:t>
      </w:r>
      <w:r>
        <w:rPr/>
        <w:t>ult</w:t>
      </w:r>
      <w:r>
        <w:rPr>
          <w:spacing w:val="1"/>
        </w:rPr>
        <w:t xml:space="preserve"> </w:t>
      </w:r>
      <w:r>
        <w:rPr/>
        <w:t>=</w:t>
      </w:r>
      <w:r>
        <w:rPr>
          <w:spacing w:val="-1"/>
        </w:rPr>
        <w:t xml:space="preserve"> </w:t>
      </w:r>
      <w:r>
        <w:rPr/>
        <w:t>w</w:t>
      </w:r>
      <w:r>
        <w:rPr>
          <w:spacing w:val="2"/>
        </w:rPr>
        <w:t>o</w:t>
      </w:r>
      <w:r>
        <w:rPr/>
        <w:t>rk._su</w:t>
      </w:r>
      <w:r>
        <w:rPr>
          <w:spacing w:val="-1"/>
        </w:rPr>
        <w:t>r</w:t>
      </w:r>
      <w:r>
        <w:rPr>
          <w:lang w:val="da-DK"/>
        </w:rPr>
        <w:t>vd</w:t>
      </w:r>
      <w:r>
        <w:rPr>
          <w:spacing w:val="-1"/>
        </w:rPr>
        <w:t>a</w:t>
      </w:r>
      <w:r>
        <w:rPr>
          <w:spacing w:val="3"/>
        </w:rPr>
        <w:t>t</w:t>
      </w:r>
      <w:r>
        <w:rPr>
          <w:spacing w:val="-1"/>
        </w:rPr>
        <w:t>a</w:t>
      </w:r>
      <w:r>
        <w:rPr/>
        <w:t>_</w:t>
      </w:r>
      <w:r>
        <w:rPr>
          <w:spacing w:val="-1"/>
        </w:rPr>
        <w:t>a</w:t>
      </w:r>
      <w:r>
        <w:rPr/>
        <w:t>l</w:t>
      </w:r>
      <w:r>
        <w:rPr>
          <w:spacing w:val="1"/>
        </w:rPr>
        <w:t>l</w:t>
      </w:r>
      <w:r>
        <w:rPr/>
        <w:t>)</w:t>
      </w:r>
    </w:p>
    <w:p>
      <w:pPr>
        <w:pStyle w:val="BodyA"/>
        <w:widowControl w:val="false"/>
        <w:spacing w:lineRule="auto" w:line="240" w:before="16" w:after="0"/>
        <w:contextualSpacing/>
        <w:rPr>
          <w:rFonts w:eastAsia="Times New Roman" w:cs="Times New Roman"/>
        </w:rPr>
      </w:pPr>
      <w:r>
        <w:rPr/>
        <w:t>Sp</w:t>
      </w:r>
      <w:r>
        <w:rPr>
          <w:spacing w:val="1"/>
        </w:rPr>
        <w:t>e</w:t>
      </w:r>
      <w:r>
        <w:rPr>
          <w:spacing w:val="-1"/>
        </w:rPr>
        <w:t>c</w:t>
      </w:r>
      <w:r>
        <w:rPr/>
        <w:t>ifies the</w:t>
      </w:r>
      <w:r>
        <w:rPr>
          <w:spacing w:val="-1"/>
        </w:rPr>
        <w:t xml:space="preserve"> </w:t>
      </w:r>
      <w:r>
        <w:rPr/>
        <w:t>d</w:t>
      </w:r>
      <w:r>
        <w:rPr>
          <w:spacing w:val="-1"/>
        </w:rPr>
        <w:t>a</w:t>
      </w:r>
      <w:r>
        <w:rPr>
          <w:spacing w:val="3"/>
        </w:rPr>
        <w:t>ta</w:t>
      </w:r>
      <w:r>
        <w:rPr/>
        <w:t>s</w:t>
      </w:r>
      <w:r>
        <w:rPr>
          <w:spacing w:val="-1"/>
        </w:rPr>
        <w:t>e</w:t>
      </w:r>
      <w:r>
        <w:rPr/>
        <w:t xml:space="preserve">t </w:t>
      </w:r>
      <w:r>
        <w:rPr>
          <w:spacing w:val="1"/>
        </w:rPr>
        <w:t>t</w:t>
      </w:r>
      <w:r>
        <w:rPr>
          <w:lang w:val="da-DK"/>
        </w:rPr>
        <w:t xml:space="preserve">o hold </w:t>
      </w:r>
      <w:r>
        <w:rPr>
          <w:spacing w:val="1"/>
        </w:rPr>
        <w:t>t</w:t>
      </w:r>
      <w:r>
        <w:rPr/>
        <w:t>he</w:t>
      </w:r>
      <w:r>
        <w:rPr>
          <w:spacing w:val="-1"/>
        </w:rPr>
        <w:t xml:space="preserve"> </w:t>
      </w:r>
      <w:r>
        <w:rPr/>
        <w:t>estimated</w:t>
      </w:r>
      <w:r>
        <w:rPr>
          <w:spacing w:val="2"/>
        </w:rPr>
        <w:t xml:space="preserve"> </w:t>
      </w:r>
      <w:r>
        <w:rPr>
          <w:spacing w:val="-1"/>
        </w:rPr>
        <w:t>c</w:t>
      </w:r>
      <w:r>
        <w:rPr/>
        <w:t>umu</w:t>
      </w:r>
      <w:r>
        <w:rPr>
          <w:spacing w:val="1"/>
        </w:rPr>
        <w:t>l</w:t>
      </w:r>
      <w:r>
        <w:rPr>
          <w:spacing w:val="-1"/>
        </w:rPr>
        <w:t>a</w:t>
      </w:r>
      <w:r>
        <w:rPr/>
        <w:t>t</w:t>
      </w:r>
      <w:r>
        <w:rPr>
          <w:spacing w:val="1"/>
        </w:rPr>
        <w:t>i</w:t>
      </w:r>
      <w:r>
        <w:rPr/>
        <w:t>ve</w:t>
      </w:r>
      <w:r>
        <w:rPr>
          <w:spacing w:val="-1"/>
        </w:rPr>
        <w:t xml:space="preserve"> </w:t>
      </w:r>
      <w:r>
        <w:rPr/>
        <w:t>surviv</w:t>
      </w:r>
      <w:r>
        <w:rPr>
          <w:spacing w:val="-1"/>
        </w:rPr>
        <w:t>a</w:t>
      </w:r>
      <w:r>
        <w:rPr/>
        <w:t>l p</w:t>
      </w:r>
      <w:r>
        <w:rPr>
          <w:spacing w:val="-1"/>
        </w:rPr>
        <w:t>r</w:t>
      </w:r>
      <w:r>
        <w:rPr/>
        <w:t>ob</w:t>
      </w:r>
      <w:r>
        <w:rPr>
          <w:spacing w:val="-1"/>
        </w:rPr>
        <w:t>a</w:t>
      </w:r>
      <w:r>
        <w:rPr/>
        <w:t>bi</w:t>
      </w:r>
      <w:r>
        <w:rPr>
          <w:spacing w:val="1"/>
        </w:rPr>
        <w:t>l</w:t>
      </w:r>
      <w:r>
        <w:rPr/>
        <w:t>i</w:t>
      </w:r>
      <w:r>
        <w:rPr>
          <w:spacing w:val="1"/>
        </w:rPr>
        <w:t>t</w:t>
      </w:r>
      <w:r>
        <w:rPr/>
        <w:t xml:space="preserve">ies </w:t>
      </w:r>
      <w:r>
        <w:rPr>
          <w:spacing w:val="-1"/>
        </w:rPr>
        <w:t>a</w:t>
      </w:r>
      <w:r>
        <w:rPr/>
        <w:t>t e</w:t>
      </w:r>
      <w:r>
        <w:rPr>
          <w:spacing w:val="-1"/>
        </w:rPr>
        <w:t>ac</w:t>
      </w:r>
      <w:r>
        <w:rPr/>
        <w:t>h t</w:t>
      </w:r>
      <w:r>
        <w:rPr>
          <w:spacing w:val="1"/>
        </w:rPr>
        <w:t>i</w:t>
      </w:r>
      <w:r>
        <w:rPr/>
        <w:t>me</w:t>
      </w:r>
      <w:r>
        <w:rPr>
          <w:spacing w:val="2"/>
        </w:rPr>
        <w:t xml:space="preserve"> </w:t>
      </w:r>
      <w:r>
        <w:rPr/>
        <w:t>point</w:t>
      </w:r>
      <w:r>
        <w:rPr>
          <w:spacing w:val="1"/>
        </w:rPr>
        <w:t xml:space="preserve"> </w:t>
      </w:r>
      <w:r>
        <w:rPr/>
        <w:t>und</w:t>
      </w:r>
      <w:r>
        <w:rPr>
          <w:spacing w:val="-1"/>
        </w:rPr>
        <w:t>e</w:t>
      </w:r>
      <w:r>
        <w:rPr/>
        <w:t>r each</w:t>
      </w:r>
      <w:r>
        <w:rPr>
          <w:spacing w:val="1"/>
        </w:rPr>
        <w:t xml:space="preserve"> </w:t>
      </w:r>
      <w:r>
        <w:rPr/>
        <w:t>in</w:t>
      </w:r>
      <w:r>
        <w:rPr>
          <w:spacing w:val="1"/>
        </w:rPr>
        <w:t>t</w:t>
      </w:r>
      <w:r>
        <w:rPr>
          <w:spacing w:val="-1"/>
        </w:rPr>
        <w:t>e</w:t>
      </w:r>
      <w:r>
        <w:rPr/>
        <w:t>rv</w:t>
      </w:r>
      <w:r>
        <w:rPr>
          <w:spacing w:val="-2"/>
        </w:rPr>
        <w:t>e</w:t>
      </w:r>
      <w:r>
        <w:rPr/>
        <w:t>nt</w:t>
      </w:r>
      <w:r>
        <w:rPr>
          <w:spacing w:val="1"/>
        </w:rPr>
        <w:t>i</w:t>
      </w:r>
      <w:r>
        <w:rPr/>
        <w:t xml:space="preserve">ons. </w:t>
      </w:r>
      <w:r>
        <w:rPr>
          <w:spacing w:val="1"/>
        </w:rPr>
        <w:t>W</w:t>
      </w:r>
      <w:r>
        <w:rPr/>
        <w:t>h</w:t>
      </w:r>
      <w:r>
        <w:rPr>
          <w:spacing w:val="-1"/>
        </w:rPr>
        <w:t>e</w:t>
      </w:r>
      <w:r>
        <w:rPr/>
        <w:t>n not running</w:t>
      </w:r>
      <w:r>
        <w:rPr>
          <w:spacing w:val="-2"/>
        </w:rPr>
        <w:t xml:space="preserve"> </w:t>
      </w:r>
      <w:r>
        <w:rPr/>
        <w:t>the bootstr</w:t>
      </w:r>
      <w:r>
        <w:rPr>
          <w:spacing w:val="-2"/>
        </w:rPr>
        <w:t>a</w:t>
      </w:r>
      <w:r>
        <w:rPr/>
        <w:t>ps in p</w:t>
      </w:r>
      <w:r>
        <w:rPr>
          <w:spacing w:val="-1"/>
        </w:rPr>
        <w:t>a</w:t>
      </w:r>
      <w:r>
        <w:rPr/>
        <w:t>rts, th</w:t>
      </w:r>
      <w:r>
        <w:rPr>
          <w:spacing w:val="1"/>
        </w:rPr>
        <w:t>i</w:t>
      </w:r>
      <w:r>
        <w:rPr/>
        <w:t>s shou</w:t>
      </w:r>
      <w:r>
        <w:rPr>
          <w:spacing w:val="1"/>
        </w:rPr>
        <w:t>l</w:t>
      </w:r>
      <w:r>
        <w:rPr/>
        <w:t>d include</w:t>
      </w:r>
      <w:r>
        <w:rPr>
          <w:spacing w:val="-1"/>
        </w:rPr>
        <w:t xml:space="preserve"> </w:t>
      </w:r>
      <w:r>
        <w:rPr/>
        <w:t>the libname</w:t>
      </w:r>
      <w:r>
        <w:rPr>
          <w:spacing w:val="-1"/>
        </w:rPr>
        <w:t xml:space="preserve"> f</w:t>
      </w:r>
      <w:r>
        <w:rPr/>
        <w:t>or</w:t>
      </w:r>
      <w:r>
        <w:rPr>
          <w:spacing w:val="1"/>
        </w:rPr>
        <w:t xml:space="preserve"> </w:t>
      </w:r>
      <w:r>
        <w:rPr/>
        <w:t>wh</w:t>
      </w:r>
      <w:r>
        <w:rPr>
          <w:spacing w:val="-1"/>
        </w:rPr>
        <w:t>e</w:t>
      </w:r>
      <w:r>
        <w:rPr/>
        <w:t>re</w:t>
      </w:r>
      <w:r>
        <w:rPr>
          <w:spacing w:val="-2"/>
        </w:rPr>
        <w:t xml:space="preserve"> </w:t>
      </w:r>
      <w:r>
        <w:rPr/>
        <w:t>to k</w:t>
      </w:r>
      <w:r>
        <w:rPr>
          <w:spacing w:val="2"/>
        </w:rPr>
        <w:t>e</w:t>
      </w:r>
      <w:r>
        <w:rPr>
          <w:spacing w:val="-1"/>
        </w:rPr>
        <w:t>e</w:t>
      </w:r>
      <w:r>
        <w:rPr/>
        <w:t>p the d</w:t>
      </w:r>
      <w:r>
        <w:rPr>
          <w:spacing w:val="-1"/>
        </w:rPr>
        <w:t>a</w:t>
      </w:r>
      <w:r>
        <w:rPr>
          <w:spacing w:val="3"/>
        </w:rPr>
        <w:t>t</w:t>
      </w:r>
      <w:r>
        <w:rPr>
          <w:spacing w:val="-1"/>
        </w:rPr>
        <w:t>a</w:t>
      </w:r>
      <w:r>
        <w:rPr/>
        <w:t>.</w:t>
      </w:r>
      <w:r>
        <w:rPr>
          <w:spacing w:val="2"/>
        </w:rPr>
        <w:t xml:space="preserve"> </w:t>
      </w:r>
      <w:r>
        <w:rPr/>
        <w:t>The</w:t>
      </w:r>
      <w:r>
        <w:rPr>
          <w:spacing w:val="-1"/>
        </w:rPr>
        <w:t xml:space="preserve"> </w:t>
      </w:r>
      <w:r>
        <w:rPr/>
        <w:t>d</w:t>
      </w:r>
      <w:r>
        <w:rPr>
          <w:spacing w:val="-1"/>
        </w:rPr>
        <w:t>e</w:t>
      </w:r>
      <w:r>
        <w:rPr>
          <w:spacing w:val="1"/>
        </w:rPr>
        <w:t>f</w:t>
      </w:r>
      <w:r>
        <w:rPr>
          <w:spacing w:val="-1"/>
        </w:rPr>
        <w:t>a</w:t>
      </w:r>
      <w:r>
        <w:rPr/>
        <w:t>ult</w:t>
      </w:r>
      <w:r>
        <w:rPr>
          <w:spacing w:val="1"/>
        </w:rPr>
        <w:t xml:space="preserve"> </w:t>
      </w:r>
      <w:r>
        <w:rPr/>
        <w:t>will</w:t>
      </w:r>
      <w:r>
        <w:rPr>
          <w:spacing w:val="1"/>
        </w:rPr>
        <w:t xml:space="preserve"> </w:t>
      </w:r>
      <w:r>
        <w:rPr/>
        <w:t>be</w:t>
      </w:r>
      <w:r>
        <w:rPr>
          <w:spacing w:val="-1"/>
        </w:rPr>
        <w:t xml:space="preserve"> </w:t>
      </w:r>
      <w:r>
        <w:rPr/>
        <w:t>the wo</w:t>
      </w:r>
      <w:r>
        <w:rPr>
          <w:spacing w:val="-1"/>
        </w:rPr>
        <w:t>r</w:t>
      </w:r>
      <w:r>
        <w:rPr/>
        <w:t>k sp</w:t>
      </w:r>
      <w:r>
        <w:rPr>
          <w:spacing w:val="-1"/>
        </w:rPr>
        <w:t>a</w:t>
      </w:r>
      <w:r>
        <w:rPr>
          <w:spacing w:val="1"/>
        </w:rPr>
        <w:t>c</w:t>
      </w:r>
      <w:r>
        <w:rPr>
          <w:spacing w:val="-1"/>
        </w:rPr>
        <w:t>e</w:t>
      </w:r>
      <w:r>
        <w:rPr/>
        <w:t xml:space="preserve">. When running the bootstraps in parts with </w:t>
      </w:r>
      <w:r>
        <w:rPr>
          <w:i/>
        </w:rPr>
        <w:t>outctype</w:t>
      </w:r>
      <w:r>
        <w:rPr/>
        <w:t xml:space="preserve"> = binsurv this variable needs to be defined to calculate the restricted mean survival time. See FAQ 5 for more details of how to run the bootstraps in parts.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check_cov_models</w:t>
      </w:r>
      <w:r>
        <w:rPr>
          <w:rFonts w:ascii="SAS Monospace" w:hAnsi="SAS Monospace"/>
        </w:rPr>
        <w:t xml:space="preserve">   </w:t>
      </w:r>
      <w:r>
        <w:rPr/>
        <w:t xml:space="preserve">  (optional, d</w:t>
      </w:r>
      <w:r>
        <w:rPr>
          <w:spacing w:val="-1"/>
        </w:rPr>
        <w:t>e</w:t>
      </w:r>
      <w:r>
        <w:rPr/>
        <w:t>f</w:t>
      </w:r>
      <w:r>
        <w:rPr>
          <w:spacing w:val="-2"/>
        </w:rPr>
        <w:t>a</w:t>
      </w:r>
      <w:r>
        <w:rPr/>
        <w:t>ult</w:t>
      </w:r>
      <w:r>
        <w:rPr>
          <w:spacing w:val="1"/>
        </w:rPr>
        <w:t xml:space="preserve"> </w:t>
      </w:r>
      <w:r>
        <w:rPr/>
        <w:t>=</w:t>
      </w:r>
      <w:r>
        <w:rPr>
          <w:spacing w:val="-1"/>
        </w:rPr>
        <w:t xml:space="preserve"> </w:t>
      </w:r>
      <w:r>
        <w:rPr>
          <w:spacing w:val="2"/>
        </w:rPr>
        <w:t>0</w:t>
      </w:r>
      <w:r>
        <w:rPr/>
        <w:t>)</w:t>
      </w:r>
    </w:p>
    <w:p>
      <w:pPr>
        <w:pStyle w:val="BodyA"/>
        <w:widowControl w:val="false"/>
        <w:spacing w:lineRule="auto" w:line="240" w:before="16" w:after="0"/>
        <w:contextualSpacing/>
        <w:rPr>
          <w:rFonts w:eastAsia="Times New Roman" w:cs="Times New Roman"/>
        </w:rPr>
      </w:pPr>
      <w:r>
        <w:rPr/>
        <w:t>S</w:t>
      </w:r>
      <w:r>
        <w:rPr>
          <w:spacing w:val="2"/>
        </w:rPr>
        <w:t>p</w:t>
      </w:r>
      <w:r>
        <w:rPr>
          <w:spacing w:val="-1"/>
        </w:rPr>
        <w:t>ec</w:t>
      </w:r>
      <w:r>
        <w:rPr/>
        <w:t>ifies if</w:t>
      </w:r>
      <w:r>
        <w:rPr>
          <w:spacing w:val="1"/>
        </w:rPr>
        <w:t xml:space="preserve"> </w:t>
      </w:r>
      <w:r>
        <w:rPr/>
        <w:t>the p</w:t>
      </w:r>
      <w:r>
        <w:rPr>
          <w:spacing w:val="-1"/>
        </w:rPr>
        <w:t>r</w:t>
      </w:r>
      <w:r>
        <w:rPr/>
        <w:t>ogr</w:t>
      </w:r>
      <w:r>
        <w:rPr>
          <w:spacing w:val="-2"/>
        </w:rPr>
        <w:t>a</w:t>
      </w:r>
      <w:r>
        <w:rPr/>
        <w:t>m wi</w:t>
      </w:r>
      <w:r>
        <w:rPr>
          <w:spacing w:val="1"/>
        </w:rPr>
        <w:t>l</w:t>
      </w:r>
      <w:r>
        <w:rPr/>
        <w:t>l save</w:t>
      </w:r>
      <w:r>
        <w:rPr>
          <w:spacing w:val="-1"/>
        </w:rPr>
        <w:t xml:space="preserve"> </w:t>
      </w:r>
      <w:r>
        <w:rPr/>
        <w:t>t</w:t>
      </w:r>
      <w:r>
        <w:rPr>
          <w:spacing w:val="3"/>
        </w:rPr>
        <w:t>h</w:t>
      </w:r>
      <w:r>
        <w:rPr/>
        <w:t>e</w:t>
      </w:r>
      <w:r>
        <w:rPr>
          <w:spacing w:val="-1"/>
        </w:rPr>
        <w:t xml:space="preserve"> </w:t>
      </w:r>
      <w:r>
        <w:rPr/>
        <w:t>me</w:t>
      </w:r>
      <w:r>
        <w:rPr>
          <w:spacing w:val="-1"/>
        </w:rPr>
        <w:t>a</w:t>
      </w:r>
      <w:r>
        <w:rPr/>
        <w:t>ns of the obse</w:t>
      </w:r>
      <w:r>
        <w:rPr>
          <w:spacing w:val="-1"/>
        </w:rPr>
        <w:t>r</w:t>
      </w:r>
      <w:r>
        <w:rPr/>
        <w:t>v</w:t>
      </w:r>
      <w:r>
        <w:rPr>
          <w:spacing w:val="-1"/>
        </w:rPr>
        <w:t>e</w:t>
      </w:r>
      <w:r>
        <w:rPr/>
        <w:t xml:space="preserve">d </w:t>
      </w:r>
      <w:r>
        <w:rPr>
          <w:spacing w:val="-1"/>
        </w:rPr>
        <w:t>a</w:t>
      </w:r>
      <w:r>
        <w:rPr/>
        <w:t>nd generated/simulated</w:t>
      </w:r>
      <w:r>
        <w:rPr>
          <w:spacing w:val="2"/>
        </w:rPr>
        <w:t xml:space="preserve"> </w:t>
      </w:r>
      <w:r>
        <w:rPr>
          <w:spacing w:val="1"/>
        </w:rPr>
        <w:t>c</w:t>
      </w:r>
      <w:r>
        <w:rPr/>
        <w:t>ov</w:t>
      </w:r>
      <w:r>
        <w:rPr>
          <w:spacing w:val="-1"/>
        </w:rPr>
        <w:t>a</w:t>
      </w:r>
      <w:r>
        <w:rPr/>
        <w:t>ri</w:t>
      </w:r>
      <w:r>
        <w:rPr>
          <w:spacing w:val="-1"/>
        </w:rPr>
        <w:t>a</w:t>
      </w:r>
      <w:r>
        <w:rPr>
          <w:lang w:val="de-DE"/>
        </w:rPr>
        <w:t>tes und</w:t>
      </w:r>
      <w:r>
        <w:rPr>
          <w:spacing w:val="1"/>
        </w:rPr>
        <w:t>e</w:t>
      </w:r>
      <w:r>
        <w:rPr/>
        <w:t>r the</w:t>
      </w:r>
      <w:r>
        <w:rPr>
          <w:spacing w:val="-1"/>
        </w:rPr>
        <w:t xml:space="preserve"> </w:t>
      </w:r>
      <w:r>
        <w:rPr/>
        <w:t>n</w:t>
      </w:r>
      <w:r>
        <w:rPr>
          <w:spacing w:val="-1"/>
        </w:rPr>
        <w:t>a</w:t>
      </w:r>
      <w:r>
        <w:rPr/>
        <w:t>tu</w:t>
      </w:r>
      <w:r>
        <w:rPr>
          <w:spacing w:val="2"/>
        </w:rPr>
        <w:t>r</w:t>
      </w:r>
      <w:r>
        <w:rPr>
          <w:spacing w:val="-1"/>
        </w:rPr>
        <w:t>a</w:t>
      </w:r>
      <w:r>
        <w:rPr/>
        <w:t>l cou</w:t>
      </w:r>
      <w:r>
        <w:rPr>
          <w:spacing w:val="-1"/>
        </w:rPr>
        <w:t>r</w:t>
      </w:r>
      <w:r>
        <w:rPr/>
        <w:t>s</w:t>
      </w:r>
      <w:r>
        <w:rPr>
          <w:spacing w:val="-1"/>
        </w:rPr>
        <w:t>e</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covmeandata</w:t>
      </w:r>
      <w:r>
        <w:rPr>
          <w:rFonts w:ascii="SAS Monospace" w:hAnsi="SAS Monospace"/>
        </w:rPr>
        <w:t xml:space="preserve">  </w:t>
      </w:r>
      <w:r>
        <w:rPr/>
        <w:t xml:space="preserve">          </w:t>
      </w:r>
      <w:r>
        <w:rPr>
          <w:spacing w:val="59"/>
        </w:rPr>
        <w:t xml:space="preserve"> </w:t>
      </w:r>
      <w:r>
        <w:rPr>
          <w:spacing w:val="-1"/>
        </w:rPr>
        <w:t>(</w:t>
      </w:r>
      <w:r>
        <w:rPr/>
        <w:t>o</w:t>
      </w:r>
      <w:r>
        <w:rPr>
          <w:spacing w:val="2"/>
        </w:rPr>
        <w:t>p</w:t>
      </w:r>
      <w:r>
        <w:rPr/>
        <w:t>t</w:t>
      </w:r>
      <w:r>
        <w:rPr>
          <w:spacing w:val="1"/>
        </w:rPr>
        <w:t>i</w:t>
      </w:r>
      <w:r>
        <w:rPr/>
        <w:t>on</w:t>
      </w:r>
      <w:r>
        <w:rPr>
          <w:spacing w:val="-1"/>
        </w:rPr>
        <w:t>a</w:t>
      </w:r>
      <w:r>
        <w:rPr/>
        <w:t>l, de</w:t>
      </w:r>
      <w:r>
        <w:rPr>
          <w:spacing w:val="-1"/>
        </w:rPr>
        <w:t>fa</w:t>
      </w:r>
      <w:r>
        <w:rPr/>
        <w:t>ul</w:t>
      </w:r>
      <w:r>
        <w:rPr>
          <w:spacing w:val="1"/>
        </w:rPr>
        <w:t>t</w:t>
      </w:r>
      <w:r>
        <w:rPr>
          <w:spacing w:val="-1"/>
        </w:rPr>
        <w:t>=</w:t>
      </w:r>
      <w:r>
        <w:rPr/>
        <w:t>wo</w:t>
      </w:r>
      <w:r>
        <w:rPr>
          <w:spacing w:val="-1"/>
        </w:rPr>
        <w:t>r</w:t>
      </w:r>
      <w:r>
        <w:rPr/>
        <w:t>k.</w:t>
      </w:r>
      <w:r>
        <w:rPr>
          <w:spacing w:val="2"/>
        </w:rPr>
        <w:t>_</w:t>
      </w:r>
      <w:r>
        <w:rPr>
          <w:spacing w:val="-1"/>
        </w:rPr>
        <w:t>c</w:t>
      </w:r>
      <w:r>
        <w:rPr>
          <w:spacing w:val="2"/>
        </w:rPr>
        <w:t>o</w:t>
      </w:r>
      <w:r>
        <w:rPr/>
        <w:t>vme</w:t>
      </w:r>
      <w:r>
        <w:rPr>
          <w:spacing w:val="-1"/>
        </w:rPr>
        <w:t>a</w:t>
      </w:r>
      <w:r>
        <w:rPr/>
        <w:t>n_</w:t>
      </w:r>
      <w:r>
        <w:rPr>
          <w:spacing w:val="-1"/>
        </w:rPr>
        <w:t>a</w:t>
      </w:r>
      <w:r>
        <w:rPr/>
        <w:t>ll</w:t>
      </w:r>
      <w:r>
        <w:rPr>
          <w:spacing w:val="1"/>
        </w:rPr>
        <w:t xml:space="preserve"> </w:t>
      </w:r>
      <w:r>
        <w:rPr/>
        <w:t>)</w:t>
      </w:r>
    </w:p>
    <w:p>
      <w:pPr>
        <w:pStyle w:val="BodyA"/>
        <w:widowControl w:val="false"/>
        <w:spacing w:lineRule="auto" w:line="240" w:before="16" w:after="0"/>
        <w:contextualSpacing/>
        <w:rPr>
          <w:rFonts w:eastAsia="Times New Roman" w:cs="Times New Roman"/>
        </w:rPr>
      </w:pPr>
      <w:r>
        <w:rPr/>
        <w:t>Spe</w:t>
      </w:r>
      <w:r>
        <w:rPr>
          <w:spacing w:val="-2"/>
        </w:rPr>
        <w:t>c</w:t>
      </w:r>
      <w:r>
        <w:rPr/>
        <w:t>ifies the</w:t>
      </w:r>
      <w:r>
        <w:rPr>
          <w:spacing w:val="-1"/>
        </w:rPr>
        <w:t xml:space="preserve"> </w:t>
      </w:r>
      <w:r>
        <w:rPr/>
        <w:t>n</w:t>
      </w:r>
      <w:r>
        <w:rPr>
          <w:spacing w:val="-1"/>
        </w:rPr>
        <w:t>a</w:t>
      </w:r>
      <w:r>
        <w:rPr>
          <w:spacing w:val="3"/>
        </w:rPr>
        <w:t>m</w:t>
      </w:r>
      <w:r>
        <w:rPr/>
        <w:t>e</w:t>
      </w:r>
      <w:r>
        <w:rPr>
          <w:spacing w:val="-1"/>
        </w:rPr>
        <w:t xml:space="preserve"> </w:t>
      </w:r>
      <w:r>
        <w:rPr/>
        <w:t>of the</w:t>
      </w:r>
      <w:r>
        <w:rPr>
          <w:spacing w:val="1"/>
        </w:rPr>
        <w:t xml:space="preserve"> </w:t>
      </w:r>
      <w:r>
        <w:rPr/>
        <w:t>d</w:t>
      </w:r>
      <w:r>
        <w:rPr>
          <w:spacing w:val="-1"/>
        </w:rPr>
        <w:t>a</w:t>
      </w:r>
      <w:r>
        <w:rPr/>
        <w:t>tas</w:t>
      </w:r>
      <w:r>
        <w:rPr>
          <w:spacing w:val="-1"/>
        </w:rPr>
        <w:t>e</w:t>
      </w:r>
      <w:r>
        <w:rPr/>
        <w:t xml:space="preserve">t </w:t>
      </w:r>
      <w:r>
        <w:rPr>
          <w:spacing w:val="1"/>
        </w:rPr>
        <w:t>t</w:t>
      </w:r>
      <w:r>
        <w:rPr>
          <w:lang w:val="da-DK"/>
        </w:rPr>
        <w:t xml:space="preserve">o hold </w:t>
      </w:r>
      <w:r>
        <w:rPr>
          <w:spacing w:val="1"/>
        </w:rPr>
        <w:t>t</w:t>
      </w:r>
      <w:r>
        <w:rPr/>
        <w:t>he</w:t>
      </w:r>
      <w:r>
        <w:rPr>
          <w:spacing w:val="-1"/>
        </w:rPr>
        <w:t xml:space="preserve"> </w:t>
      </w:r>
      <w:r>
        <w:rPr/>
        <w:t>dif</w:t>
      </w:r>
      <w:r>
        <w:rPr>
          <w:spacing w:val="-1"/>
        </w:rPr>
        <w:t>f</w:t>
      </w:r>
      <w:r>
        <w:rPr>
          <w:spacing w:val="1"/>
        </w:rPr>
        <w:t>e</w:t>
      </w:r>
      <w:r>
        <w:rPr/>
        <w:t>ren</w:t>
      </w:r>
      <w:r>
        <w:rPr>
          <w:spacing w:val="-1"/>
        </w:rPr>
        <w:t>ce</w:t>
      </w:r>
      <w:r>
        <w:rPr/>
        <w:t>s bet</w:t>
      </w:r>
      <w:r>
        <w:rPr>
          <w:spacing w:val="-1"/>
        </w:rPr>
        <w:t>w</w:t>
      </w:r>
      <w:r>
        <w:rPr>
          <w:spacing w:val="1"/>
        </w:rPr>
        <w:t>e</w:t>
      </w:r>
      <w:r>
        <w:rPr>
          <w:spacing w:val="-1"/>
        </w:rPr>
        <w:t>e</w:t>
      </w:r>
      <w:r>
        <w:rPr/>
        <w:t>n the obs</w:t>
      </w:r>
      <w:r>
        <w:rPr>
          <w:spacing w:val="1"/>
        </w:rPr>
        <w:t>e</w:t>
      </w:r>
      <w:r>
        <w:rPr>
          <w:lang w:val="da-DK"/>
        </w:rPr>
        <w:t xml:space="preserve">rved </w:t>
      </w:r>
      <w:r>
        <w:rPr>
          <w:spacing w:val="-1"/>
        </w:rPr>
        <w:t>a</w:t>
      </w:r>
      <w:r>
        <w:rPr/>
        <w:t>nd simu</w:t>
      </w:r>
      <w:r>
        <w:rPr>
          <w:spacing w:val="1"/>
        </w:rPr>
        <w:t>l</w:t>
      </w:r>
      <w:r>
        <w:rPr>
          <w:spacing w:val="-1"/>
        </w:rPr>
        <w:t>a</w:t>
      </w:r>
      <w:r>
        <w:rPr/>
        <w:t>ted me</w:t>
      </w:r>
      <w:r>
        <w:rPr>
          <w:spacing w:val="-1"/>
        </w:rPr>
        <w:t>a</w:t>
      </w:r>
      <w:r>
        <w:rPr/>
        <w:t xml:space="preserve">ns of </w:t>
      </w:r>
      <w:r>
        <w:rPr>
          <w:spacing w:val="1"/>
        </w:rPr>
        <w:t>e</w:t>
      </w:r>
      <w:r>
        <w:rPr>
          <w:spacing w:val="-1"/>
        </w:rPr>
        <w:t>ac</w:t>
      </w:r>
      <w:r>
        <w:rPr/>
        <w:t xml:space="preserve">h </w:t>
      </w:r>
      <w:r>
        <w:rPr>
          <w:spacing w:val="-1"/>
        </w:rPr>
        <w:t>c</w:t>
      </w:r>
      <w:r>
        <w:rPr/>
        <w:t>o</w:t>
      </w:r>
      <w:r>
        <w:rPr>
          <w:spacing w:val="2"/>
        </w:rPr>
        <w:t>v</w:t>
      </w:r>
      <w:r>
        <w:rPr>
          <w:spacing w:val="-1"/>
        </w:rPr>
        <w:t>a</w:t>
      </w:r>
      <w:r>
        <w:rPr/>
        <w:t>ri</w:t>
      </w:r>
      <w:r>
        <w:rPr>
          <w:spacing w:val="-1"/>
        </w:rPr>
        <w:t>a</w:t>
      </w:r>
      <w:r>
        <w:rPr/>
        <w:t xml:space="preserve">te if </w:t>
      </w:r>
      <w:r>
        <w:rPr>
          <w:i/>
          <w:iCs/>
        </w:rPr>
        <w:t>check_cov_models=1</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print_cov_means</w:t>
      </w:r>
      <w:r>
        <w:rPr/>
        <w:t xml:space="preserve">        (o</w:t>
      </w:r>
      <w:r>
        <w:rPr>
          <w:spacing w:val="2"/>
        </w:rPr>
        <w:t>p</w:t>
      </w:r>
      <w:r>
        <w:rPr/>
        <w:t>t</w:t>
      </w:r>
      <w:r>
        <w:rPr>
          <w:spacing w:val="1"/>
        </w:rPr>
        <w:t>i</w:t>
      </w:r>
      <w:r>
        <w:rPr/>
        <w:t>on</w:t>
      </w:r>
      <w:r>
        <w:rPr>
          <w:spacing w:val="-1"/>
        </w:rPr>
        <w:t>a</w:t>
      </w:r>
      <w:r>
        <w:rPr/>
        <w:t>l, de</w:t>
      </w:r>
      <w:r>
        <w:rPr>
          <w:spacing w:val="-1"/>
        </w:rPr>
        <w:t>fa</w:t>
      </w:r>
      <w:r>
        <w:rPr/>
        <w:t>ult</w:t>
      </w:r>
      <w:r>
        <w:rPr>
          <w:spacing w:val="1"/>
        </w:rPr>
        <w:t xml:space="preserve"> </w:t>
      </w:r>
      <w:r>
        <w:rPr/>
        <w:t>=</w:t>
      </w:r>
      <w:r>
        <w:rPr>
          <w:spacing w:val="-1"/>
        </w:rPr>
        <w:t xml:space="preserve"> </w:t>
      </w:r>
      <w:r>
        <w:rPr/>
        <w:t>0)</w:t>
      </w:r>
    </w:p>
    <w:p>
      <w:pPr>
        <w:pStyle w:val="BodyA"/>
        <w:widowControl w:val="false"/>
        <w:spacing w:lineRule="auto" w:line="240" w:before="16" w:after="0"/>
        <w:contextualSpacing/>
        <w:rPr>
          <w:rFonts w:eastAsia="Times New Roman" w:cs="Times New Roman"/>
        </w:rPr>
      </w:pPr>
      <w:r>
        <w:rPr/>
        <w:t>Spe</w:t>
      </w:r>
      <w:r>
        <w:rPr>
          <w:spacing w:val="-1"/>
        </w:rPr>
        <w:t>c</w:t>
      </w:r>
      <w:r>
        <w:rPr/>
        <w:t>ifies if</w:t>
      </w:r>
      <w:r>
        <w:rPr>
          <w:spacing w:val="-1"/>
        </w:rPr>
        <w:t xml:space="preserve"> </w:t>
      </w:r>
      <w:r>
        <w:rPr/>
        <w:t>t</w:t>
      </w:r>
      <w:r>
        <w:rPr>
          <w:spacing w:val="3"/>
        </w:rPr>
        <w:t>h</w:t>
      </w:r>
      <w:r>
        <w:rPr/>
        <w:t>e</w:t>
      </w:r>
      <w:r>
        <w:rPr>
          <w:spacing w:val="-1"/>
        </w:rPr>
        <w:t xml:space="preserve"> </w:t>
      </w:r>
      <w:r>
        <w:rPr/>
        <w:t>p</w:t>
      </w:r>
      <w:r>
        <w:rPr>
          <w:spacing w:val="1"/>
        </w:rPr>
        <w:t>r</w:t>
      </w:r>
      <w:r>
        <w:rPr/>
        <w:t>o</w:t>
      </w:r>
      <w:r>
        <w:rPr>
          <w:spacing w:val="-2"/>
        </w:rPr>
        <w:t>g</w:t>
      </w:r>
      <w:r>
        <w:rPr>
          <w:spacing w:val="1"/>
        </w:rPr>
        <w:t>r</w:t>
      </w:r>
      <w:r>
        <w:rPr>
          <w:spacing w:val="-1"/>
        </w:rPr>
        <w:t>a</w:t>
      </w:r>
      <w:r>
        <w:rPr/>
        <w:t xml:space="preserve">m should print out </w:t>
      </w:r>
      <w:r>
        <w:rPr>
          <w:spacing w:val="1"/>
        </w:rPr>
        <w:t>t</w:t>
      </w:r>
      <w:r>
        <w:rPr/>
        <w:t>he</w:t>
      </w:r>
      <w:r>
        <w:rPr>
          <w:spacing w:val="-1"/>
        </w:rPr>
        <w:t xml:space="preserve"> c</w:t>
      </w:r>
      <w:r>
        <w:rPr/>
        <w:t>ompa</w:t>
      </w:r>
      <w:r>
        <w:rPr>
          <w:spacing w:val="-1"/>
        </w:rPr>
        <w:t>r</w:t>
      </w:r>
      <w:r>
        <w:rPr/>
        <w:t>ison of the</w:t>
      </w:r>
      <w:r>
        <w:rPr>
          <w:spacing w:val="1"/>
        </w:rPr>
        <w:t xml:space="preserve"> </w:t>
      </w:r>
      <w:r>
        <w:rPr/>
        <w:t>obs</w:t>
      </w:r>
      <w:r>
        <w:rPr>
          <w:spacing w:val="-1"/>
        </w:rPr>
        <w:t>e</w:t>
      </w:r>
      <w:r>
        <w:rPr/>
        <w:t>rv</w:t>
      </w:r>
      <w:r>
        <w:rPr>
          <w:spacing w:val="-2"/>
        </w:rPr>
        <w:t>e</w:t>
      </w:r>
      <w:r>
        <w:rPr/>
        <w:t xml:space="preserve">d </w:t>
      </w:r>
      <w:r>
        <w:rPr>
          <w:spacing w:val="-1"/>
        </w:rPr>
        <w:t>a</w:t>
      </w:r>
      <w:r>
        <w:rPr/>
        <w:t>nd generated</w:t>
      </w:r>
      <w:r>
        <w:rPr>
          <w:spacing w:val="2"/>
        </w:rPr>
        <w:t xml:space="preserve"> </w:t>
      </w:r>
      <w:r>
        <w:rPr/>
        <w:t>v</w:t>
      </w:r>
      <w:r>
        <w:rPr>
          <w:spacing w:val="-1"/>
        </w:rPr>
        <w:t>a</w:t>
      </w:r>
      <w:r>
        <w:rPr/>
        <w:t>ri</w:t>
      </w:r>
      <w:r>
        <w:rPr>
          <w:spacing w:val="-1"/>
        </w:rPr>
        <w:t>a</w:t>
      </w:r>
      <w:r>
        <w:rPr/>
        <w:t xml:space="preserve">bles if </w:t>
      </w:r>
      <w:r>
        <w:rPr>
          <w:i/>
          <w:iCs/>
        </w:rPr>
        <w:t>check_cov_models=1</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jc w:val="both"/>
        <w:rPr>
          <w:rFonts w:eastAsia="Times New Roman" w:cs="Times New Roman"/>
        </w:rPr>
      </w:pPr>
      <w:r>
        <w:rPr>
          <w:rFonts w:ascii="SAS Monospace" w:hAnsi="SAS Monospace"/>
          <w:spacing w:val="-1"/>
          <w:sz w:val="20"/>
          <w:szCs w:val="20"/>
        </w:rPr>
        <w:t>save_raw_covmean</w:t>
      </w:r>
      <w:r>
        <w:rPr/>
        <w:t xml:space="preserve">        </w:t>
      </w:r>
      <w:r>
        <w:rPr>
          <w:spacing w:val="2"/>
        </w:rPr>
        <w:t xml:space="preserve"> </w:t>
      </w:r>
      <w:r>
        <w:rPr/>
        <w:t>(option</w:t>
      </w:r>
      <w:r>
        <w:rPr>
          <w:spacing w:val="-1"/>
        </w:rPr>
        <w:t>a</w:t>
      </w:r>
      <w:r>
        <w:rPr/>
        <w:t>l, de</w:t>
      </w:r>
      <w:r>
        <w:rPr>
          <w:spacing w:val="-1"/>
        </w:rPr>
        <w:t>fa</w:t>
      </w:r>
      <w:r>
        <w:rPr/>
        <w:t>ult</w:t>
      </w:r>
      <w:r>
        <w:rPr>
          <w:spacing w:val="1"/>
        </w:rPr>
        <w:t xml:space="preserve"> </w:t>
      </w:r>
      <w:r>
        <w:rPr/>
        <w:t>=</w:t>
      </w:r>
      <w:r>
        <w:rPr>
          <w:spacing w:val="-1"/>
        </w:rPr>
        <w:t xml:space="preserve"> </w:t>
      </w:r>
      <w:r>
        <w:rPr>
          <w:spacing w:val="1"/>
        </w:rPr>
        <w:t>0</w:t>
      </w:r>
      <w:r>
        <w:rPr/>
        <w:t xml:space="preserve">, </w:t>
      </w:r>
      <w:r>
        <w:rPr>
          <w:spacing w:val="2"/>
        </w:rPr>
        <w:t>d</w:t>
      </w:r>
      <w:r>
        <w:rPr>
          <w:spacing w:val="-1"/>
        </w:rPr>
        <w:t>e</w:t>
      </w:r>
      <w:r>
        <w:rPr>
          <w:spacing w:val="1"/>
        </w:rPr>
        <w:t>f</w:t>
      </w:r>
      <w:r>
        <w:rPr>
          <w:spacing w:val="-1"/>
        </w:rPr>
        <w:t>a</w:t>
      </w:r>
      <w:r>
        <w:rPr/>
        <w:t>ult</w:t>
      </w:r>
      <w:r>
        <w:rPr>
          <w:spacing w:val="1"/>
        </w:rPr>
        <w:t xml:space="preserve"> </w:t>
      </w:r>
      <w:r>
        <w:rPr/>
        <w:t>=</w:t>
      </w:r>
      <w:r>
        <w:rPr>
          <w:spacing w:val="-1"/>
        </w:rPr>
        <w:t xml:space="preserve"> </w:t>
      </w:r>
      <w:r>
        <w:rPr/>
        <w:t>_</w:t>
      </w:r>
      <w:r>
        <w:rPr>
          <w:spacing w:val="-1"/>
        </w:rPr>
        <w:t>c</w:t>
      </w:r>
      <w:r>
        <w:rPr/>
        <w:t>ovme</w:t>
      </w:r>
      <w:r>
        <w:rPr>
          <w:spacing w:val="-1"/>
        </w:rPr>
        <w:t>a</w:t>
      </w:r>
      <w:r>
        <w:rPr/>
        <w:t>n</w:t>
      </w:r>
      <w:r>
        <w:rPr>
          <w:spacing w:val="2"/>
        </w:rPr>
        <w:t>_</w:t>
      </w:r>
      <w:r>
        <w:rPr>
          <w:spacing w:val="-1"/>
        </w:rPr>
        <w:t>a</w:t>
      </w:r>
      <w:r>
        <w:rPr/>
        <w:t>l</w:t>
      </w:r>
      <w:r>
        <w:rPr>
          <w:spacing w:val="1"/>
        </w:rPr>
        <w:t>l</w:t>
      </w:r>
      <w:r>
        <w:rPr/>
        <w:t>_</w:t>
      </w:r>
      <w:r>
        <w:rPr>
          <w:spacing w:val="-1"/>
        </w:rPr>
        <w:t>ra</w:t>
      </w:r>
      <w:r>
        <w:rPr>
          <w:spacing w:val="4"/>
        </w:rPr>
        <w:t>w</w:t>
      </w:r>
      <w:r>
        <w:rPr/>
        <w:t>)</w:t>
      </w:r>
    </w:p>
    <w:p>
      <w:pPr>
        <w:pStyle w:val="BodyA"/>
        <w:widowControl w:val="false"/>
        <w:spacing w:lineRule="auto" w:line="240" w:before="16" w:after="0"/>
        <w:contextualSpacing/>
        <w:rPr>
          <w:rFonts w:eastAsia="Times New Roman" w:cs="Times New Roman"/>
        </w:rPr>
      </w:pPr>
      <w:r>
        <w:rPr/>
        <w:t>Spe</w:t>
      </w:r>
      <w:r>
        <w:rPr>
          <w:spacing w:val="-2"/>
        </w:rPr>
        <w:t>c</w:t>
      </w:r>
      <w:r>
        <w:rPr/>
        <w:t>ifies if</w:t>
      </w:r>
      <w:r>
        <w:rPr>
          <w:spacing w:val="-1"/>
        </w:rPr>
        <w:t xml:space="preserve"> </w:t>
      </w:r>
      <w:r>
        <w:rPr/>
        <w:t>the p</w:t>
      </w:r>
      <w:r>
        <w:rPr>
          <w:spacing w:val="-1"/>
        </w:rPr>
        <w:t>r</w:t>
      </w:r>
      <w:r>
        <w:rPr>
          <w:spacing w:val="2"/>
        </w:rPr>
        <w:t>o</w:t>
      </w:r>
      <w:r>
        <w:rPr/>
        <w:t>g</w:t>
      </w:r>
      <w:r>
        <w:rPr>
          <w:spacing w:val="-1"/>
        </w:rPr>
        <w:t>ra</w:t>
      </w:r>
      <w:r>
        <w:rPr/>
        <w:t xml:space="preserve">m </w:t>
      </w:r>
      <w:r>
        <w:rPr>
          <w:spacing w:val="3"/>
        </w:rPr>
        <w:t>s</w:t>
      </w:r>
      <w:r>
        <w:rPr/>
        <w:t>hould s</w:t>
      </w:r>
      <w:r>
        <w:rPr>
          <w:spacing w:val="-1"/>
        </w:rPr>
        <w:t>a</w:t>
      </w:r>
      <w:r>
        <w:rPr/>
        <w:t>ve</w:t>
      </w:r>
      <w:r>
        <w:rPr>
          <w:spacing w:val="-1"/>
        </w:rPr>
        <w:t xml:space="preserve"> </w:t>
      </w:r>
      <w:r>
        <w:rPr/>
        <w:t xml:space="preserve">the </w:t>
      </w:r>
      <w:r>
        <w:rPr>
          <w:spacing w:val="-1"/>
        </w:rPr>
        <w:t>re</w:t>
      </w:r>
      <w:r>
        <w:rPr/>
        <w:t>sul</w:t>
      </w:r>
      <w:r>
        <w:rPr>
          <w:spacing w:val="1"/>
        </w:rPr>
        <w:t>t</w:t>
      </w:r>
      <w:r>
        <w:rPr/>
        <w:t>s of</w:t>
      </w:r>
      <w:r>
        <w:rPr>
          <w:spacing w:val="2"/>
        </w:rPr>
        <w:t xml:space="preserve"> </w:t>
      </w:r>
      <w:r>
        <w:rPr/>
        <w:t xml:space="preserve">the </w:t>
      </w:r>
      <w:r>
        <w:rPr>
          <w:spacing w:val="-1"/>
        </w:rPr>
        <w:t>c</w:t>
      </w:r>
      <w:r>
        <w:rPr/>
        <w:t>ompa</w:t>
      </w:r>
      <w:r>
        <w:rPr>
          <w:spacing w:val="-1"/>
        </w:rPr>
        <w:t>r</w:t>
      </w:r>
      <w:r>
        <w:rPr>
          <w:lang w:val="fr-FR"/>
        </w:rPr>
        <w:t>isons</w:t>
      </w:r>
      <w:r>
        <w:rPr>
          <w:spacing w:val="1"/>
        </w:rPr>
        <w:t xml:space="preserve"> </w:t>
      </w:r>
      <w:r>
        <w:rPr>
          <w:spacing w:val="-1"/>
        </w:rPr>
        <w:t>f</w:t>
      </w:r>
      <w:r>
        <w:rPr/>
        <w:t>or</w:t>
      </w:r>
      <w:r>
        <w:rPr>
          <w:spacing w:val="1"/>
        </w:rPr>
        <w:t xml:space="preserve"> </w:t>
      </w:r>
      <w:r>
        <w:rPr>
          <w:spacing w:val="-1"/>
        </w:rPr>
        <w:t>eac</w:t>
      </w:r>
      <w:r>
        <w:rPr/>
        <w:t>h</w:t>
      </w:r>
      <w:r>
        <w:rPr>
          <w:spacing w:val="2"/>
        </w:rPr>
        <w:t xml:space="preserve"> </w:t>
      </w:r>
      <w:r>
        <w:rPr/>
        <w:t xml:space="preserve">sample </w:t>
      </w:r>
      <w:r>
        <w:rPr>
          <w:spacing w:val="-2"/>
        </w:rPr>
        <w:t>a</w:t>
      </w:r>
      <w:r>
        <w:rPr/>
        <w:t>nd</w:t>
      </w:r>
      <w:r>
        <w:rPr>
          <w:spacing w:val="3"/>
        </w:rPr>
        <w:t xml:space="preserve"> </w:t>
      </w:r>
      <w:r>
        <w:rPr>
          <w:spacing w:val="-1"/>
        </w:rPr>
        <w:t>e</w:t>
      </w:r>
      <w:r>
        <w:rPr>
          <w:spacing w:val="1"/>
        </w:rPr>
        <w:t>a</w:t>
      </w:r>
      <w:r>
        <w:rPr>
          <w:spacing w:val="-1"/>
        </w:rPr>
        <w:t>c</w:t>
      </w:r>
      <w:r>
        <w:rPr/>
        <w:t>h t</w:t>
      </w:r>
      <w:r>
        <w:rPr>
          <w:spacing w:val="1"/>
        </w:rPr>
        <w:t>i</w:t>
      </w:r>
      <w:r>
        <w:rPr>
          <w:lang w:val="fr-FR"/>
        </w:rPr>
        <w:t>me poin</w:t>
      </w:r>
      <w:r>
        <w:rPr>
          <w:spacing w:val="1"/>
        </w:rPr>
        <w:t xml:space="preserve">t if </w:t>
      </w:r>
      <w:r>
        <w:rPr>
          <w:i/>
          <w:iCs/>
        </w:rPr>
        <w:t>check_cov_models=1</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pacing w:val="-1"/>
          <w:sz w:val="20"/>
          <w:szCs w:val="20"/>
        </w:rPr>
        <w:t>observed_surv</w:t>
      </w:r>
      <w:r>
        <w:rPr>
          <w:spacing w:val="2"/>
        </w:rPr>
        <w:t xml:space="preserve">          </w:t>
        <w:tab/>
        <w:t xml:space="preserve">   </w:t>
      </w:r>
      <w:r>
        <w:rPr/>
        <w:t>(option</w:t>
      </w:r>
      <w:r>
        <w:rPr>
          <w:spacing w:val="-1"/>
        </w:rPr>
        <w:t>a</w:t>
      </w:r>
      <w:r>
        <w:rPr/>
        <w:t>l)</w:t>
      </w:r>
    </w:p>
    <w:p>
      <w:pPr>
        <w:pStyle w:val="BodyA"/>
        <w:widowControl w:val="false"/>
        <w:spacing w:lineRule="auto" w:line="240" w:before="16" w:after="0"/>
        <w:contextualSpacing/>
        <w:rPr>
          <w:rFonts w:eastAsia="Times New Roman" w:cs="Times New Roman"/>
        </w:rPr>
      </w:pPr>
      <w:r>
        <w:rPr/>
        <w:t>D</w:t>
      </w:r>
      <w:r>
        <w:rPr>
          <w:spacing w:val="-1"/>
        </w:rPr>
        <w:t>a</w:t>
      </w:r>
      <w:r>
        <w:rPr/>
        <w:t>t</w:t>
      </w:r>
      <w:r>
        <w:rPr>
          <w:spacing w:val="1"/>
        </w:rPr>
        <w:t>a</w:t>
      </w:r>
      <w:r>
        <w:rPr>
          <w:spacing w:val="2"/>
        </w:rPr>
        <w:t>s</w:t>
      </w:r>
      <w:r>
        <w:rPr>
          <w:spacing w:val="-1"/>
        </w:rPr>
        <w:t>e</w:t>
      </w:r>
      <w:r>
        <w:rPr/>
        <w:t xml:space="preserve">t </w:t>
      </w:r>
      <w:r>
        <w:rPr>
          <w:spacing w:val="1"/>
        </w:rPr>
        <w:t>t</w:t>
      </w:r>
      <w:r>
        <w:rPr>
          <w:lang w:val="da-DK"/>
        </w:rPr>
        <w:t xml:space="preserve">o hold </w:t>
      </w:r>
      <w:r>
        <w:rPr>
          <w:spacing w:val="1"/>
        </w:rPr>
        <w:t>t</w:t>
      </w:r>
      <w:r>
        <w:rPr/>
        <w:t>he obse</w:t>
      </w:r>
      <w:r>
        <w:rPr>
          <w:spacing w:val="-1"/>
        </w:rPr>
        <w:t>r</w:t>
      </w:r>
      <w:r>
        <w:rPr/>
        <w:t>v</w:t>
      </w:r>
      <w:r>
        <w:rPr>
          <w:spacing w:val="-1"/>
        </w:rPr>
        <w:t>e</w:t>
      </w:r>
      <w:r>
        <w:rPr/>
        <w:t>d</w:t>
      </w:r>
      <w:r>
        <w:rPr>
          <w:lang w:val="fr-FR"/>
        </w:rPr>
        <w:t xml:space="preserve"> surviv</w:t>
      </w:r>
      <w:r>
        <w:rPr>
          <w:spacing w:val="-1"/>
        </w:rPr>
        <w:t>a</w:t>
      </w:r>
      <w:r>
        <w:rPr/>
        <w:t>l prob</w:t>
      </w:r>
      <w:r>
        <w:rPr>
          <w:spacing w:val="-1"/>
        </w:rPr>
        <w:t>a</w:t>
      </w:r>
      <w:r>
        <w:rPr/>
        <w:t>bi</w:t>
      </w:r>
      <w:r>
        <w:rPr>
          <w:spacing w:val="1"/>
        </w:rPr>
        <w:t>l</w:t>
      </w:r>
      <w:r>
        <w:rPr/>
        <w:t>i</w:t>
      </w:r>
      <w:r>
        <w:rPr>
          <w:spacing w:val="1"/>
        </w:rPr>
        <w:t>t</w:t>
      </w:r>
      <w:r>
        <w:rPr/>
        <w:t xml:space="preserve">ies </w:t>
      </w:r>
      <w:r>
        <w:rPr>
          <w:spacing w:val="-1"/>
        </w:rPr>
        <w:t>a</w:t>
      </w:r>
      <w:r>
        <w:rPr/>
        <w:t xml:space="preserve">t </w:t>
      </w:r>
      <w:r>
        <w:rPr>
          <w:spacing w:val="2"/>
        </w:rPr>
        <w:t>e</w:t>
      </w:r>
      <w:r>
        <w:rPr>
          <w:spacing w:val="-1"/>
        </w:rPr>
        <w:t>ac</w:t>
      </w:r>
      <w:r>
        <w:rPr/>
        <w:t>h t</w:t>
      </w:r>
      <w:r>
        <w:rPr>
          <w:spacing w:val="1"/>
        </w:rPr>
        <w:t>i</w:t>
      </w:r>
      <w:r>
        <w:rPr/>
        <w:t>me point under the</w:t>
      </w:r>
      <w:r>
        <w:rPr>
          <w:spacing w:val="2"/>
        </w:rPr>
        <w:t xml:space="preserve"> </w:t>
      </w:r>
      <w:r>
        <w:rPr/>
        <w:t>n</w:t>
      </w:r>
      <w:r>
        <w:rPr>
          <w:spacing w:val="-1"/>
        </w:rPr>
        <w:t>a</w:t>
      </w:r>
      <w:r>
        <w:rPr/>
        <w:t>tur</w:t>
      </w:r>
      <w:r>
        <w:rPr>
          <w:spacing w:val="-1"/>
        </w:rPr>
        <w:t>a</w:t>
      </w:r>
      <w:r>
        <w:rPr/>
        <w:t>l cou</w:t>
      </w:r>
      <w:r>
        <w:rPr>
          <w:spacing w:val="-1"/>
        </w:rPr>
        <w:t>r</w:t>
      </w:r>
      <w:r>
        <w:rPr>
          <w:spacing w:val="2"/>
        </w:rPr>
        <w:t>s</w:t>
      </w:r>
      <w:r>
        <w:rPr/>
        <w:t xml:space="preserve">e. </w:t>
      </w:r>
      <w:r>
        <w:rPr>
          <w:spacing w:val="1"/>
        </w:rPr>
        <w:t>W</w:t>
      </w:r>
      <w:r>
        <w:rPr/>
        <w:t>h</w:t>
      </w:r>
      <w:r>
        <w:rPr>
          <w:spacing w:val="-1"/>
        </w:rPr>
        <w:t>e</w:t>
      </w:r>
      <w:r>
        <w:rPr/>
        <w:t>n not running the bootstr</w:t>
      </w:r>
      <w:r>
        <w:rPr>
          <w:spacing w:val="-2"/>
        </w:rPr>
        <w:t>a</w:t>
      </w:r>
      <w:r>
        <w:rPr/>
        <w:t>ps in p</w:t>
      </w:r>
      <w:r>
        <w:rPr>
          <w:spacing w:val="-1"/>
        </w:rPr>
        <w:t>a</w:t>
      </w:r>
      <w:r>
        <w:rPr/>
        <w:t>rts, th</w:t>
      </w:r>
      <w:r>
        <w:rPr>
          <w:spacing w:val="1"/>
        </w:rPr>
        <w:t>i</w:t>
      </w:r>
      <w:r>
        <w:rPr/>
        <w:t>s shou</w:t>
      </w:r>
      <w:r>
        <w:rPr>
          <w:spacing w:val="1"/>
        </w:rPr>
        <w:t>l</w:t>
      </w:r>
      <w:r>
        <w:rPr/>
        <w:t>d include</w:t>
      </w:r>
      <w:r>
        <w:rPr>
          <w:spacing w:val="-1"/>
        </w:rPr>
        <w:t xml:space="preserve"> </w:t>
      </w:r>
      <w:r>
        <w:rPr/>
        <w:t>the libname</w:t>
      </w:r>
      <w:r>
        <w:rPr>
          <w:spacing w:val="-1"/>
        </w:rPr>
        <w:t xml:space="preserve"> f</w:t>
      </w:r>
      <w:r>
        <w:rPr/>
        <w:t>or</w:t>
      </w:r>
      <w:r>
        <w:rPr>
          <w:spacing w:val="1"/>
        </w:rPr>
        <w:t xml:space="preserve"> </w:t>
      </w:r>
      <w:r>
        <w:rPr/>
        <w:t>wh</w:t>
      </w:r>
      <w:r>
        <w:rPr>
          <w:spacing w:val="-1"/>
        </w:rPr>
        <w:t>e</w:t>
      </w:r>
      <w:r>
        <w:rPr>
          <w:spacing w:val="1"/>
        </w:rPr>
        <w:t>r</w:t>
      </w:r>
      <w:r>
        <w:rPr/>
        <w:t>e</w:t>
      </w:r>
      <w:r>
        <w:rPr>
          <w:spacing w:val="-1"/>
        </w:rPr>
        <w:t xml:space="preserve"> </w:t>
      </w:r>
      <w:r>
        <w:rPr/>
        <w:t>to ke</w:t>
      </w:r>
      <w:r>
        <w:rPr>
          <w:spacing w:val="-1"/>
        </w:rPr>
        <w:t>e</w:t>
      </w:r>
      <w:r>
        <w:rPr/>
        <w:t>p the d</w:t>
      </w:r>
      <w:r>
        <w:rPr>
          <w:spacing w:val="-1"/>
        </w:rPr>
        <w:t>a</w:t>
      </w:r>
      <w:r>
        <w:rPr>
          <w:spacing w:val="3"/>
        </w:rPr>
        <w:t>t</w:t>
      </w:r>
      <w:r>
        <w:rPr>
          <w:spacing w:val="-1"/>
        </w:rPr>
        <w:t>a</w:t>
      </w:r>
      <w:r>
        <w:rPr/>
        <w:t>. The d</w:t>
      </w:r>
      <w:r>
        <w:rPr>
          <w:spacing w:val="-1"/>
        </w:rPr>
        <w:t>e</w:t>
      </w:r>
      <w:r>
        <w:rPr/>
        <w:t>f</w:t>
      </w:r>
      <w:r>
        <w:rPr>
          <w:spacing w:val="-2"/>
        </w:rPr>
        <w:t>a</w:t>
      </w:r>
      <w:r>
        <w:rPr/>
        <w:t>ult</w:t>
      </w:r>
      <w:r>
        <w:rPr>
          <w:spacing w:val="1"/>
        </w:rPr>
        <w:t xml:space="preserve"> </w:t>
      </w:r>
      <w:r>
        <w:rPr/>
        <w:t>will</w:t>
      </w:r>
      <w:r>
        <w:rPr>
          <w:spacing w:val="1"/>
        </w:rPr>
        <w:t xml:space="preserve"> </w:t>
      </w:r>
      <w:r>
        <w:rPr/>
        <w:t>be</w:t>
      </w:r>
      <w:r>
        <w:rPr>
          <w:spacing w:val="-1"/>
        </w:rPr>
        <w:t xml:space="preserve"> </w:t>
      </w:r>
      <w:r>
        <w:rPr/>
        <w:t xml:space="preserve">the </w:t>
      </w:r>
      <w:r>
        <w:rPr>
          <w:spacing w:val="-1"/>
        </w:rPr>
        <w:t>w</w:t>
      </w:r>
      <w:r>
        <w:rPr/>
        <w:t>o</w:t>
      </w:r>
      <w:r>
        <w:rPr>
          <w:spacing w:val="-1"/>
        </w:rPr>
        <w:t>r</w:t>
      </w:r>
      <w:r>
        <w:rPr/>
        <w:t xml:space="preserve">k </w:t>
      </w:r>
      <w:r>
        <w:rPr>
          <w:spacing w:val="2"/>
        </w:rPr>
        <w:t>s</w:t>
      </w:r>
      <w:r>
        <w:rPr/>
        <w:t>p</w:t>
      </w:r>
      <w:r>
        <w:rPr>
          <w:spacing w:val="-1"/>
        </w:rPr>
        <w:t>ace</w:t>
      </w:r>
      <w:r>
        <w:rPr/>
        <w:t xml:space="preserve">. See FAQ 5 for more details of how to run the bootstraps in parts. </w:t>
      </w:r>
    </w:p>
    <w:p>
      <w:pPr>
        <w:pStyle w:val="BodyA"/>
        <w:widowControl w:val="false"/>
        <w:spacing w:lineRule="auto" w:line="240" w:before="16" w:after="0"/>
        <w:contextualSpacing/>
        <w:rPr>
          <w:rFonts w:ascii="SAS Monospace" w:hAnsi="SAS Monospace"/>
        </w:rPr>
      </w:pPr>
      <w:r>
        <w:rPr>
          <w:rFonts w:ascii="SAS Monospace" w:hAnsi="SAS Monospace"/>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p</w:t>
      </w:r>
      <w:r>
        <w:rPr>
          <w:rFonts w:ascii="SAS Monospace" w:hAnsi="SAS Monospace"/>
          <w:spacing w:val="-1"/>
          <w:sz w:val="20"/>
          <w:szCs w:val="20"/>
        </w:rPr>
        <w:t>r</w:t>
      </w:r>
      <w:r>
        <w:rPr>
          <w:rFonts w:ascii="SAS Monospace" w:hAnsi="SAS Monospace"/>
          <w:sz w:val="20"/>
          <w:szCs w:val="20"/>
        </w:rPr>
        <w:t>in</w:t>
      </w:r>
      <w:r>
        <w:rPr>
          <w:rFonts w:ascii="SAS Monospace" w:hAnsi="SAS Monospace"/>
          <w:spacing w:val="1"/>
          <w:sz w:val="20"/>
          <w:szCs w:val="20"/>
        </w:rPr>
        <w:t>t</w:t>
      </w:r>
      <w:r>
        <w:rPr>
          <w:rFonts w:ascii="SAS Monospace" w:hAnsi="SAS Monospace"/>
          <w:sz w:val="20"/>
          <w:szCs w:val="20"/>
          <w:lang w:val="fr-FR"/>
        </w:rPr>
        <w:t>_stats</w:t>
      </w:r>
      <w:r>
        <w:rPr>
          <w:lang w:val="fr-FR"/>
        </w:rPr>
        <w:t xml:space="preserve">   </w:t>
        <w:tab/>
        <w:tab/>
        <w:t>(option</w:t>
      </w:r>
      <w:r>
        <w:rPr>
          <w:spacing w:val="-1"/>
        </w:rPr>
        <w:t>a</w:t>
      </w:r>
      <w:r>
        <w:rPr/>
        <w:t>l, de</w:t>
      </w:r>
      <w:r>
        <w:rPr>
          <w:spacing w:val="-1"/>
        </w:rPr>
        <w:t>fa</w:t>
      </w:r>
      <w:r>
        <w:rPr/>
        <w:t>ult</w:t>
      </w:r>
      <w:r>
        <w:rPr>
          <w:spacing w:val="1"/>
        </w:rPr>
        <w:t xml:space="preserve"> </w:t>
      </w:r>
      <w:r>
        <w:rPr/>
        <w:t>=</w:t>
      </w:r>
      <w:r>
        <w:rPr>
          <w:spacing w:val="-1"/>
        </w:rPr>
        <w:t xml:space="preserve"> </w:t>
      </w:r>
      <w:r>
        <w:rPr/>
        <w:t>1)</w:t>
      </w:r>
    </w:p>
    <w:p>
      <w:pPr>
        <w:pStyle w:val="BodyA"/>
        <w:widowControl w:val="false"/>
        <w:spacing w:lineRule="auto" w:line="240" w:before="16" w:after="0"/>
        <w:contextualSpacing/>
        <w:rPr>
          <w:rFonts w:eastAsia="Times New Roman" w:cs="Times New Roman"/>
        </w:rPr>
      </w:pPr>
      <w:r>
        <w:rPr/>
        <w:t xml:space="preserve">Indicates </w:t>
      </w:r>
      <w:r>
        <w:rPr>
          <w:spacing w:val="-1"/>
        </w:rPr>
        <w:t>w</w:t>
      </w:r>
      <w:r>
        <w:rPr>
          <w:spacing w:val="2"/>
        </w:rPr>
        <w:t>h</w:t>
      </w:r>
      <w:r>
        <w:rPr>
          <w:spacing w:val="-1"/>
        </w:rPr>
        <w:t>e</w:t>
      </w:r>
      <w:r>
        <w:rPr/>
        <w:t>ther</w:t>
      </w:r>
      <w:r>
        <w:rPr>
          <w:spacing w:val="-1"/>
        </w:rPr>
        <w:t xml:space="preserve"> </w:t>
      </w:r>
      <w:r>
        <w:rPr>
          <w:spacing w:val="1"/>
        </w:rPr>
        <w:t>t</w:t>
      </w:r>
      <w:r>
        <w:rPr/>
        <w:t>o</w:t>
      </w:r>
      <w:r>
        <w:rPr>
          <w:spacing w:val="2"/>
        </w:rPr>
        <w:t xml:space="preserve"> </w:t>
      </w:r>
      <w:r>
        <w:rPr/>
        <w:t>p</w:t>
      </w:r>
      <w:r>
        <w:rPr>
          <w:spacing w:val="-1"/>
        </w:rPr>
        <w:t>r</w:t>
      </w:r>
      <w:r>
        <w:rPr/>
        <w:t>int</w:t>
      </w:r>
      <w:r>
        <w:rPr>
          <w:spacing w:val="1"/>
        </w:rPr>
        <w:t xml:space="preserve"> </w:t>
      </w:r>
      <w:r>
        <w:rPr/>
        <w:t>basic proc means statistics for the generated variables for each timepoint, k, in the base sample.</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outputs</w:t>
      </w:r>
      <w:r>
        <w:rPr>
          <w:rFonts w:ascii="SAS Monospace" w:hAnsi="SAS Monospace"/>
        </w:rPr>
        <w:t xml:space="preserve"> </w:t>
      </w:r>
      <w:r>
        <w:rPr/>
        <w:t xml:space="preserve">       </w:t>
        <w:tab/>
        <w:tab/>
        <w:tab/>
        <w:t>(optional, de</w:t>
      </w:r>
      <w:r>
        <w:rPr>
          <w:spacing w:val="-1"/>
        </w:rPr>
        <w:t>fa</w:t>
      </w:r>
      <w:r>
        <w:rPr/>
        <w:t>ult</w:t>
      </w:r>
      <w:r>
        <w:rPr>
          <w:spacing w:val="1"/>
        </w:rPr>
        <w:t xml:space="preserve"> </w:t>
      </w:r>
      <w:r>
        <w:rPr/>
        <w:t>=</w:t>
      </w:r>
      <w:r>
        <w:rPr>
          <w:spacing w:val="4"/>
        </w:rPr>
        <w:t xml:space="preserve"> </w:t>
      </w:r>
      <w:r>
        <w:rPr>
          <w:spacing w:val="-5"/>
        </w:rPr>
        <w:t>y</w:t>
      </w:r>
      <w:r>
        <w:rPr>
          <w:spacing w:val="-1"/>
        </w:rPr>
        <w:t>e</w:t>
      </w:r>
      <w:r>
        <w:rPr/>
        <w:t>s)</w:t>
      </w:r>
    </w:p>
    <w:p>
      <w:pPr>
        <w:pStyle w:val="BodyA"/>
        <w:widowControl w:val="false"/>
        <w:spacing w:lineRule="auto" w:line="240" w:before="16" w:after="0"/>
        <w:contextualSpacing/>
        <w:rPr>
          <w:rFonts w:cs="Times New Roman"/>
          <w:sz w:val="24"/>
          <w:szCs w:val="24"/>
        </w:rPr>
      </w:pPr>
      <w:r>
        <w:rPr/>
        <w:t>Option to suppress the model output for the base sample. Model results for all bootstrap samples are suppressed by default.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seed</w:t>
      </w:r>
      <w:r>
        <w:rPr>
          <w:rFonts w:ascii="SAS Monospace" w:hAnsi="SAS Monospace"/>
        </w:rPr>
        <w:t xml:space="preserve">    </w:t>
      </w:r>
      <w:r>
        <w:rPr/>
        <w:t xml:space="preserve">         </w:t>
        <w:tab/>
        <w:tab/>
        <w:t>(option</w:t>
      </w:r>
      <w:r>
        <w:rPr>
          <w:spacing w:val="-1"/>
        </w:rPr>
        <w:t>a</w:t>
      </w:r>
      <w:r>
        <w:rPr/>
        <w:t>l, de</w:t>
      </w:r>
      <w:r>
        <w:rPr>
          <w:spacing w:val="-1"/>
        </w:rPr>
        <w:t>fa</w:t>
      </w:r>
      <w:r>
        <w:rPr/>
        <w:t>ult</w:t>
      </w:r>
      <w:r>
        <w:rPr>
          <w:spacing w:val="1"/>
        </w:rPr>
        <w:t xml:space="preserve"> </w:t>
      </w:r>
      <w:r>
        <w:rPr/>
        <w:t>=</w:t>
      </w:r>
      <w:r>
        <w:rPr>
          <w:spacing w:val="-1"/>
        </w:rPr>
        <w:t xml:space="preserve"> </w:t>
      </w:r>
      <w:r>
        <w:rPr/>
        <w:t>783</w:t>
      </w:r>
      <w:r>
        <w:rPr>
          <w:spacing w:val="2"/>
        </w:rPr>
        <w:t>4</w:t>
      </w:r>
      <w:r>
        <w:rPr/>
        <w:t>)</w:t>
      </w:r>
    </w:p>
    <w:p>
      <w:pPr>
        <w:pStyle w:val="BodyA"/>
        <w:widowControl w:val="false"/>
        <w:spacing w:lineRule="auto" w:line="240" w:before="16" w:after="0"/>
        <w:contextualSpacing/>
        <w:rPr>
          <w:rFonts w:eastAsia="Times New Roman" w:cs="Times New Roman"/>
        </w:rPr>
      </w:pPr>
      <w:r>
        <w:rPr>
          <w:spacing w:val="-1"/>
        </w:rPr>
        <w:t>Ra</w:t>
      </w:r>
      <w:r>
        <w:rPr/>
        <w:t>ndom nu</w:t>
      </w:r>
      <w:r>
        <w:rPr>
          <w:spacing w:val="1"/>
        </w:rPr>
        <w:t>m</w:t>
      </w:r>
      <w:r>
        <w:rPr/>
        <w:t>b</w:t>
      </w:r>
      <w:r>
        <w:rPr>
          <w:spacing w:val="1"/>
        </w:rPr>
        <w:t>e</w:t>
      </w:r>
      <w:r>
        <w:rPr/>
        <w:t>rs s</w:t>
      </w:r>
      <w:r>
        <w:rPr>
          <w:spacing w:val="-1"/>
          <w:lang w:val="nl-NL"/>
        </w:rPr>
        <w:t>ee</w:t>
      </w:r>
      <w:r>
        <w:rPr/>
        <w:t>d.</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nsamples </w:t>
      </w:r>
      <w:r>
        <w:rPr>
          <w:rFonts w:ascii="SAS Monospace" w:hAnsi="SAS Monospace"/>
        </w:rPr>
        <w:t xml:space="preserve">   </w:t>
      </w:r>
      <w:r>
        <w:rPr/>
        <w:t xml:space="preserve">    </w:t>
      </w:r>
      <w:r>
        <w:rPr>
          <w:spacing w:val="7"/>
        </w:rPr>
        <w:t xml:space="preserve"> </w:t>
        <w:tab/>
        <w:tab/>
      </w:r>
      <w:r>
        <w:rPr/>
        <w:t>(option</w:t>
      </w:r>
      <w:r>
        <w:rPr>
          <w:spacing w:val="-1"/>
        </w:rPr>
        <w:t>a</w:t>
      </w:r>
      <w:r>
        <w:rPr/>
        <w:t>l, de</w:t>
      </w:r>
      <w:r>
        <w:rPr>
          <w:spacing w:val="-1"/>
        </w:rPr>
        <w:t>fa</w:t>
      </w:r>
      <w:r>
        <w:rPr/>
        <w:t>ult</w:t>
      </w:r>
      <w:r>
        <w:rPr>
          <w:spacing w:val="1"/>
        </w:rPr>
        <w:t xml:space="preserve"> </w:t>
      </w:r>
      <w:r>
        <w:rPr/>
        <w:t>=</w:t>
      </w:r>
      <w:r>
        <w:rPr>
          <w:spacing w:val="-1"/>
        </w:rPr>
        <w:t xml:space="preserve"> </w:t>
      </w:r>
      <w:r>
        <w:rPr/>
        <w:t xml:space="preserve">50) </w:t>
      </w:r>
    </w:p>
    <w:p>
      <w:pPr>
        <w:pStyle w:val="BodyA"/>
        <w:widowControl w:val="false"/>
        <w:spacing w:lineRule="auto" w:line="240" w:before="16" w:after="0"/>
        <w:contextualSpacing/>
        <w:rPr>
          <w:rFonts w:cs="Times New Roman"/>
          <w:sz w:val="24"/>
          <w:szCs w:val="24"/>
        </w:rPr>
      </w:pPr>
      <w:r>
        <w:rPr/>
        <w:t>Spe</w:t>
      </w:r>
      <w:r>
        <w:rPr>
          <w:spacing w:val="-2"/>
        </w:rPr>
        <w:t>c</w:t>
      </w:r>
      <w:r>
        <w:rPr/>
        <w:t>ifies the</w:t>
      </w:r>
      <w:r>
        <w:rPr>
          <w:spacing w:val="-1"/>
        </w:rPr>
        <w:t xml:space="preserve"> </w:t>
      </w:r>
      <w:r>
        <w:rPr/>
        <w:t>numb</w:t>
      </w:r>
      <w:r>
        <w:rPr>
          <w:spacing w:val="2"/>
        </w:rPr>
        <w:t>e</w:t>
      </w:r>
      <w:r>
        <w:rPr/>
        <w:t>r of</w:t>
      </w:r>
      <w:r>
        <w:rPr>
          <w:spacing w:val="1"/>
        </w:rPr>
        <w:t xml:space="preserve"> </w:t>
      </w:r>
      <w:r>
        <w:rPr>
          <w:lang w:val="nl-NL"/>
        </w:rPr>
        <w:t>bootstr</w:t>
      </w:r>
      <w:r>
        <w:rPr>
          <w:spacing w:val="-1"/>
        </w:rPr>
        <w:t>a</w:t>
      </w:r>
      <w:r>
        <w:rPr/>
        <w:t>p samples for construction of confidence intervals and estimated standard errors.</w:t>
      </w:r>
    </w:p>
    <w:p>
      <w:pPr>
        <w:pStyle w:val="BodyA"/>
        <w:widowControl w:val="false"/>
        <w:spacing w:lineRule="auto" w:line="240" w:before="16" w:after="0"/>
        <w:contextualSpacing/>
        <w:rPr>
          <w:rFonts w:ascii="SAS Monospace" w:hAnsi="SAS Monospace"/>
          <w:sz w:val="20"/>
          <w:szCs w:val="20"/>
        </w:rPr>
      </w:pPr>
      <w:r>
        <w:rPr>
          <w:rFonts w:ascii="SAS Monospace" w:hAnsi="SAS Monospace"/>
          <w:sz w:val="20"/>
          <w:szCs w:val="20"/>
        </w:rPr>
      </w:r>
    </w:p>
    <w:p>
      <w:pPr>
        <w:pStyle w:val="BodyA"/>
        <w:widowControl w:val="false"/>
        <w:spacing w:lineRule="auto" w:line="240" w:before="16" w:after="0"/>
        <w:contextualSpacing/>
        <w:rPr>
          <w:rFonts w:eastAsia="Times New Roman" w:cs="Times New Roman"/>
          <w:spacing w:val="2"/>
        </w:rPr>
      </w:pPr>
      <w:r>
        <w:rPr>
          <w:rFonts w:ascii="SAS Monospace" w:hAnsi="SAS Monospace"/>
          <w:sz w:val="20"/>
          <w:szCs w:val="20"/>
        </w:rPr>
        <w:t>sample_start</w:t>
      </w:r>
      <w:r>
        <w:rPr/>
        <w:t xml:space="preserve">    </w:t>
        <w:tab/>
        <w:tab/>
      </w:r>
      <w:r>
        <w:rPr>
          <w:spacing w:val="-1"/>
        </w:rPr>
        <w:t>(</w:t>
      </w:r>
      <w:r>
        <w:rPr/>
        <w:t>opt</w:t>
      </w:r>
      <w:r>
        <w:rPr>
          <w:spacing w:val="1"/>
        </w:rPr>
        <w:t>i</w:t>
      </w:r>
      <w:r>
        <w:rPr/>
        <w:t>on</w:t>
      </w:r>
      <w:r>
        <w:rPr>
          <w:spacing w:val="-1"/>
        </w:rPr>
        <w:t>a</w:t>
      </w:r>
      <w:r>
        <w:rPr/>
        <w:t>l,</w:t>
      </w:r>
      <w:r>
        <w:rPr>
          <w:spacing w:val="3"/>
        </w:rPr>
        <w:t xml:space="preserve"> </w:t>
      </w:r>
      <w:r>
        <w:rPr/>
        <w:t>d</w:t>
      </w:r>
      <w:r>
        <w:rPr>
          <w:spacing w:val="-1"/>
        </w:rPr>
        <w:t>e</w:t>
      </w:r>
      <w:r>
        <w:rPr/>
        <w:t>f</w:t>
      </w:r>
      <w:r>
        <w:rPr>
          <w:spacing w:val="-2"/>
        </w:rPr>
        <w:t>a</w:t>
      </w:r>
      <w:r>
        <w:rPr/>
        <w:t>ult</w:t>
      </w:r>
      <w:r>
        <w:rPr>
          <w:spacing w:val="1"/>
        </w:rPr>
        <w:t xml:space="preserve"> </w:t>
      </w:r>
      <w:r>
        <w:rPr/>
        <w:t xml:space="preserve">= </w:t>
      </w:r>
      <w:r>
        <w:rPr>
          <w:spacing w:val="-1"/>
        </w:rPr>
        <w:t>0</w:t>
      </w:r>
      <w:r>
        <w:rPr>
          <w:spacing w:val="2"/>
        </w:rPr>
        <w:t>)</w:t>
      </w:r>
    </w:p>
    <w:p>
      <w:pPr>
        <w:pStyle w:val="BodyA"/>
        <w:widowControl w:val="false"/>
        <w:spacing w:lineRule="auto" w:line="240" w:before="16" w:after="0"/>
        <w:contextualSpacing/>
        <w:rPr>
          <w:rFonts w:eastAsia="Times New Roman" w:cs="Times New Roman"/>
        </w:rPr>
      </w:pPr>
      <w:r>
        <w:rPr/>
        <w:t>Sp</w:t>
      </w:r>
      <w:r>
        <w:rPr>
          <w:spacing w:val="1"/>
        </w:rPr>
        <w:t>e</w:t>
      </w:r>
      <w:r>
        <w:rPr>
          <w:spacing w:val="-1"/>
        </w:rPr>
        <w:t>c</w:t>
      </w:r>
      <w:r>
        <w:rPr/>
        <w:t>i</w:t>
      </w:r>
      <w:r>
        <w:rPr>
          <w:spacing w:val="2"/>
        </w:rPr>
        <w:t>fies</w:t>
      </w:r>
      <w:r>
        <w:rPr>
          <w:spacing w:val="-5"/>
        </w:rPr>
        <w:t xml:space="preserve"> </w:t>
      </w:r>
      <w:r>
        <w:rPr/>
        <w:t>t</w:t>
      </w:r>
      <w:r>
        <w:rPr>
          <w:spacing w:val="3"/>
        </w:rPr>
        <w:t>h</w:t>
      </w:r>
      <w:r>
        <w:rPr/>
        <w:t>e</w:t>
      </w:r>
      <w:r>
        <w:rPr>
          <w:spacing w:val="-1"/>
        </w:rPr>
        <w:t xml:space="preserve"> </w:t>
      </w:r>
      <w:r>
        <w:rPr/>
        <w:t>sta</w:t>
      </w:r>
      <w:r>
        <w:rPr>
          <w:spacing w:val="-1"/>
        </w:rPr>
        <w:t>r</w:t>
      </w:r>
      <w:r>
        <w:rPr/>
        <w:t>t</w:t>
      </w:r>
      <w:r>
        <w:rPr>
          <w:spacing w:val="1"/>
        </w:rPr>
        <w:t>i</w:t>
      </w:r>
      <w:r>
        <w:rPr>
          <w:spacing w:val="2"/>
        </w:rPr>
        <w:t>n</w:t>
      </w:r>
      <w:r>
        <w:rPr/>
        <w:t>g</w:t>
      </w:r>
      <w:r>
        <w:rPr>
          <w:spacing w:val="-2"/>
        </w:rPr>
        <w:t xml:space="preserve"> </w:t>
      </w:r>
      <w:r>
        <w:rPr/>
        <w:t xml:space="preserve">sample </w:t>
      </w:r>
      <w:r>
        <w:rPr>
          <w:spacing w:val="2"/>
        </w:rPr>
        <w:t>s</w:t>
      </w:r>
      <w:r>
        <w:rPr>
          <w:spacing w:val="-1"/>
        </w:rPr>
        <w:t>a</w:t>
      </w:r>
      <w:r>
        <w:rPr/>
        <w:t>mp</w:t>
      </w:r>
      <w:r>
        <w:rPr>
          <w:spacing w:val="1"/>
        </w:rPr>
        <w:t>l</w:t>
      </w:r>
      <w:r>
        <w:rPr/>
        <w:t>e wh</w:t>
      </w:r>
      <w:r>
        <w:rPr>
          <w:spacing w:val="-1"/>
        </w:rPr>
        <w:t>e</w:t>
      </w:r>
      <w:r>
        <w:rPr/>
        <w:t>n ru</w:t>
      </w:r>
      <w:r>
        <w:rPr>
          <w:spacing w:val="-1"/>
        </w:rPr>
        <w:t>n</w:t>
      </w:r>
      <w:r>
        <w:rPr/>
        <w:t>ni</w:t>
      </w:r>
      <w:r>
        <w:rPr>
          <w:spacing w:val="3"/>
        </w:rPr>
        <w:t>n</w:t>
      </w:r>
      <w:r>
        <w:rPr/>
        <w:t>g</w:t>
      </w:r>
      <w:r>
        <w:rPr>
          <w:spacing w:val="-2"/>
        </w:rPr>
        <w:t xml:space="preserve"> </w:t>
      </w:r>
      <w:r>
        <w:rPr>
          <w:lang w:val="nl-NL"/>
        </w:rPr>
        <w:t>bootstr</w:t>
      </w:r>
      <w:r>
        <w:rPr>
          <w:spacing w:val="-1"/>
        </w:rPr>
        <w:t>a</w:t>
      </w:r>
      <w:r>
        <w:rPr/>
        <w:t>ps in parts.</w:t>
      </w:r>
      <w:r>
        <w:rPr>
          <w:spacing w:val="3"/>
        </w:rPr>
        <w:t xml:space="preserve"> </w:t>
      </w:r>
      <w:r>
        <w:rPr/>
        <w:t>See the Appendix for additional information on running the bootstraps in parts.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sample_end</w:t>
      </w:r>
      <w:r>
        <w:rPr/>
        <w:t xml:space="preserve">    </w:t>
        <w:tab/>
        <w:tab/>
      </w:r>
      <w:r>
        <w:rPr>
          <w:spacing w:val="-1"/>
        </w:rPr>
        <w:t>(</w:t>
      </w:r>
      <w:r>
        <w:rPr/>
        <w:t>opt</w:t>
      </w:r>
      <w:r>
        <w:rPr>
          <w:spacing w:val="1"/>
        </w:rPr>
        <w:t>i</w:t>
      </w:r>
      <w:r>
        <w:rPr/>
        <w:t>on</w:t>
      </w:r>
      <w:r>
        <w:rPr>
          <w:spacing w:val="-1"/>
        </w:rPr>
        <w:t>a</w:t>
      </w:r>
      <w:r>
        <w:rPr/>
        <w:t>l,</w:t>
      </w:r>
      <w:r>
        <w:rPr>
          <w:spacing w:val="3"/>
        </w:rPr>
        <w:t xml:space="preserve"> </w:t>
      </w:r>
      <w:r>
        <w:rPr/>
        <w:t>d</w:t>
      </w:r>
      <w:r>
        <w:rPr>
          <w:spacing w:val="-1"/>
        </w:rPr>
        <w:t>e</w:t>
      </w:r>
      <w:r>
        <w:rPr/>
        <w:t>f</w:t>
      </w:r>
      <w:r>
        <w:rPr>
          <w:spacing w:val="-2"/>
        </w:rPr>
        <w:t>a</w:t>
      </w:r>
      <w:r>
        <w:rPr/>
        <w:t>ult</w:t>
      </w:r>
      <w:r>
        <w:rPr>
          <w:spacing w:val="1"/>
        </w:rPr>
        <w:t xml:space="preserve"> </w:t>
      </w:r>
      <w:r>
        <w:rPr/>
        <w:t xml:space="preserve">= </w:t>
      </w:r>
      <w:r>
        <w:rPr>
          <w:spacing w:val="-1"/>
        </w:rPr>
        <w:t>-</w:t>
      </w:r>
      <w:r>
        <w:rPr>
          <w:spacing w:val="2"/>
        </w:rPr>
        <w:t>1)</w:t>
      </w:r>
    </w:p>
    <w:p>
      <w:pPr>
        <w:pStyle w:val="BodyA"/>
        <w:widowControl w:val="false"/>
        <w:spacing w:lineRule="auto" w:line="240" w:before="16" w:after="0"/>
        <w:contextualSpacing/>
        <w:rPr>
          <w:rFonts w:eastAsia="Times New Roman" w:cs="Times New Roman"/>
        </w:rPr>
      </w:pPr>
      <w:r>
        <w:rPr/>
        <w:t>Sp</w:t>
      </w:r>
      <w:r>
        <w:rPr>
          <w:spacing w:val="1"/>
        </w:rPr>
        <w:t>e</w:t>
      </w:r>
      <w:r>
        <w:rPr>
          <w:spacing w:val="-1"/>
        </w:rPr>
        <w:t>c</w:t>
      </w:r>
      <w:r>
        <w:rPr/>
        <w:t>i</w:t>
      </w:r>
      <w:r>
        <w:rPr>
          <w:spacing w:val="2"/>
        </w:rPr>
        <w:t>fies</w:t>
      </w:r>
      <w:r>
        <w:rPr>
          <w:spacing w:val="-5"/>
        </w:rPr>
        <w:t xml:space="preserve"> </w:t>
      </w:r>
      <w:r>
        <w:rPr/>
        <w:t>t</w:t>
      </w:r>
      <w:r>
        <w:rPr>
          <w:spacing w:val="3"/>
        </w:rPr>
        <w:t>h</w:t>
      </w:r>
      <w:r>
        <w:rPr/>
        <w:t>e</w:t>
      </w:r>
      <w:r>
        <w:rPr>
          <w:spacing w:val="-1"/>
        </w:rPr>
        <w:t xml:space="preserve"> </w:t>
      </w:r>
      <w:r>
        <w:rPr/>
        <w:t>sta</w:t>
      </w:r>
      <w:r>
        <w:rPr>
          <w:spacing w:val="-1"/>
        </w:rPr>
        <w:t>r</w:t>
      </w:r>
      <w:r>
        <w:rPr/>
        <w:t>t</w:t>
      </w:r>
      <w:r>
        <w:rPr>
          <w:spacing w:val="1"/>
        </w:rPr>
        <w:t>i</w:t>
      </w:r>
      <w:r>
        <w:rPr>
          <w:spacing w:val="2"/>
        </w:rPr>
        <w:t>n</w:t>
      </w:r>
      <w:r>
        <w:rPr/>
        <w:t>g</w:t>
      </w:r>
      <w:r>
        <w:rPr>
          <w:spacing w:val="-2"/>
        </w:rPr>
        <w:t xml:space="preserve"> </w:t>
      </w:r>
      <w:r>
        <w:rPr/>
        <w:t xml:space="preserve">sample and the </w:t>
      </w:r>
      <w:r>
        <w:rPr>
          <w:spacing w:val="-1"/>
        </w:rPr>
        <w:t>e</w:t>
      </w:r>
      <w:r>
        <w:rPr/>
        <w:t>nding</w:t>
      </w:r>
      <w:r>
        <w:rPr>
          <w:spacing w:val="-2"/>
        </w:rPr>
        <w:t xml:space="preserve"> </w:t>
      </w:r>
      <w:r>
        <w:rPr>
          <w:spacing w:val="2"/>
        </w:rPr>
        <w:t>s</w:t>
      </w:r>
      <w:r>
        <w:rPr>
          <w:spacing w:val="-1"/>
        </w:rPr>
        <w:t>a</w:t>
      </w:r>
      <w:r>
        <w:rPr/>
        <w:t>mp</w:t>
      </w:r>
      <w:r>
        <w:rPr>
          <w:spacing w:val="1"/>
        </w:rPr>
        <w:t>l</w:t>
      </w:r>
      <w:r>
        <w:rPr/>
        <w:t>e wh</w:t>
      </w:r>
      <w:r>
        <w:rPr>
          <w:spacing w:val="-1"/>
        </w:rPr>
        <w:t>e</w:t>
      </w:r>
      <w:r>
        <w:rPr/>
        <w:t>n ru</w:t>
      </w:r>
      <w:r>
        <w:rPr>
          <w:spacing w:val="-1"/>
        </w:rPr>
        <w:t>n</w:t>
      </w:r>
      <w:r>
        <w:rPr/>
        <w:t>ni</w:t>
      </w:r>
      <w:r>
        <w:rPr>
          <w:spacing w:val="3"/>
        </w:rPr>
        <w:t>n</w:t>
      </w:r>
      <w:r>
        <w:rPr/>
        <w:t>g</w:t>
      </w:r>
      <w:r>
        <w:rPr>
          <w:spacing w:val="-2"/>
        </w:rPr>
        <w:t xml:space="preserve"> </w:t>
      </w:r>
      <w:r>
        <w:rPr>
          <w:lang w:val="nl-NL"/>
        </w:rPr>
        <w:t>bootstr</w:t>
      </w:r>
      <w:r>
        <w:rPr>
          <w:spacing w:val="-1"/>
        </w:rPr>
        <w:t>a</w:t>
      </w:r>
      <w:r>
        <w:rPr/>
        <w:t>ps.</w:t>
      </w:r>
      <w:r>
        <w:rPr>
          <w:spacing w:val="3"/>
        </w:rPr>
        <w:t xml:space="preserve"> </w:t>
      </w:r>
      <w:r>
        <w:rPr>
          <w:spacing w:val="1"/>
        </w:rPr>
        <w:t>W</w:t>
      </w:r>
      <w:r>
        <w:rPr/>
        <w:t>h</w:t>
      </w:r>
      <w:r>
        <w:rPr>
          <w:spacing w:val="1"/>
        </w:rPr>
        <w:t>e</w:t>
      </w:r>
      <w:r>
        <w:rPr/>
        <w:t>n</w:t>
      </w:r>
      <w:r>
        <w:rPr>
          <w:spacing w:val="2"/>
        </w:rPr>
        <w:t xml:space="preserve"> </w:t>
      </w:r>
      <w:r>
        <w:rPr>
          <w:i/>
          <w:iCs/>
        </w:rPr>
        <w:t>sample_</w:t>
      </w:r>
      <w:r>
        <w:rPr>
          <w:i/>
          <w:iCs/>
          <w:spacing w:val="-2"/>
        </w:rPr>
        <w:t>e</w:t>
      </w:r>
      <w:r>
        <w:rPr>
          <w:i/>
          <w:iCs/>
        </w:rPr>
        <w:t>nd</w:t>
      </w:r>
      <w:r>
        <w:rPr/>
        <w:t xml:space="preserve"> is </w:t>
      </w:r>
      <w:r>
        <w:rPr>
          <w:spacing w:val="1"/>
        </w:rPr>
        <w:t>s</w:t>
      </w:r>
      <w:r>
        <w:rPr>
          <w:spacing w:val="-1"/>
        </w:rPr>
        <w:t>e</w:t>
      </w:r>
      <w:r>
        <w:rPr/>
        <w:t xml:space="preserve">t </w:t>
      </w:r>
      <w:r>
        <w:rPr>
          <w:spacing w:val="1"/>
        </w:rPr>
        <w:t>t</w:t>
      </w:r>
      <w:r>
        <w:rPr/>
        <w:t>o be</w:t>
      </w:r>
      <w:r>
        <w:rPr>
          <w:spacing w:val="2"/>
        </w:rPr>
        <w:t xml:space="preserve"> </w:t>
      </w:r>
      <w:r>
        <w:rPr>
          <w:spacing w:val="-1"/>
        </w:rPr>
        <w:t>-</w:t>
      </w:r>
      <w:r>
        <w:rPr/>
        <w:t>1, it</w:t>
      </w:r>
      <w:r>
        <w:rPr>
          <w:spacing w:val="1"/>
        </w:rPr>
        <w:t xml:space="preserve"> </w:t>
      </w:r>
      <w:r>
        <w:rPr/>
        <w:t>will</w:t>
      </w:r>
      <w:r>
        <w:rPr>
          <w:spacing w:val="1"/>
        </w:rPr>
        <w:t xml:space="preserve"> </w:t>
      </w:r>
      <w:r>
        <w:rPr/>
        <w:t>be</w:t>
      </w:r>
      <w:r>
        <w:rPr>
          <w:spacing w:val="-1"/>
        </w:rPr>
        <w:t xml:space="preserve"> re</w:t>
      </w:r>
      <w:r>
        <w:rPr/>
        <w:t>pla</w:t>
      </w:r>
      <w:r>
        <w:rPr>
          <w:spacing w:val="1"/>
        </w:rPr>
        <w:t>c</w:t>
      </w:r>
      <w:r>
        <w:rPr>
          <w:spacing w:val="-1"/>
        </w:rPr>
        <w:t>e</w:t>
      </w:r>
      <w:r>
        <w:rPr/>
        <w:t xml:space="preserve">d with </w:t>
      </w:r>
      <w:r>
        <w:rPr>
          <w:spacing w:val="1"/>
        </w:rPr>
        <w:t>t</w:t>
      </w:r>
      <w:r>
        <w:rPr/>
        <w:t>he</w:t>
      </w:r>
      <w:r>
        <w:rPr>
          <w:spacing w:val="-1"/>
        </w:rPr>
        <w:t xml:space="preserve"> </w:t>
      </w:r>
      <w:r>
        <w:rPr/>
        <w:t>v</w:t>
      </w:r>
      <w:r>
        <w:rPr>
          <w:spacing w:val="-1"/>
        </w:rPr>
        <w:t>a</w:t>
      </w:r>
      <w:r>
        <w:rPr/>
        <w:t>lue of</w:t>
      </w:r>
      <w:r>
        <w:rPr>
          <w:spacing w:val="-1"/>
        </w:rPr>
        <w:t xml:space="preserve"> </w:t>
      </w:r>
      <w:r>
        <w:rPr/>
        <w:t>nsamp</w:t>
      </w:r>
      <w:r>
        <w:rPr>
          <w:spacing w:val="2"/>
        </w:rPr>
        <w:t>l</w:t>
      </w:r>
      <w:r>
        <w:rPr>
          <w:spacing w:val="-1"/>
        </w:rPr>
        <w:t>e</w:t>
      </w:r>
      <w:r>
        <w:rPr/>
        <w:t>s.  See the Appendix for additional information on running the bootstraps in parts.</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nparam</w:t>
      </w:r>
      <w:r>
        <w:rPr>
          <w:rFonts w:ascii="SAS Monospace" w:hAnsi="SAS Monospace"/>
        </w:rPr>
        <w:t xml:space="preserve">  </w:t>
      </w:r>
      <w:r>
        <w:rPr/>
        <w:t xml:space="preserve">  </w:t>
        <w:tab/>
        <w:tab/>
        <w:tab/>
        <w:t>(option</w:t>
      </w:r>
      <w:r>
        <w:rPr>
          <w:spacing w:val="-1"/>
        </w:rPr>
        <w:t>a</w:t>
      </w:r>
      <w:r>
        <w:rPr/>
        <w:t>l, de</w:t>
      </w:r>
      <w:r>
        <w:rPr>
          <w:spacing w:val="-1"/>
        </w:rPr>
        <w:t>fa</w:t>
      </w:r>
      <w:r>
        <w:rPr/>
        <w:t>ult</w:t>
      </w:r>
      <w:r>
        <w:rPr>
          <w:spacing w:val="1"/>
        </w:rPr>
        <w:t xml:space="preserve"> </w:t>
      </w:r>
      <w:r>
        <w:rPr/>
        <w:t>=</w:t>
      </w:r>
      <w:r>
        <w:rPr>
          <w:spacing w:val="-1"/>
        </w:rPr>
        <w:t xml:space="preserve"> </w:t>
      </w:r>
      <w:r>
        <w:rPr/>
        <w:t>sam</w:t>
      </w:r>
      <w:r>
        <w:rPr>
          <w:spacing w:val="2"/>
        </w:rPr>
        <w:t>p</w:t>
      </w:r>
      <w:r>
        <w:rPr/>
        <w:t>le si</w:t>
      </w:r>
      <w:r>
        <w:rPr>
          <w:spacing w:val="1"/>
        </w:rPr>
        <w:t>z</w:t>
      </w:r>
      <w:r>
        <w:rPr>
          <w:spacing w:val="-1"/>
        </w:rPr>
        <w:t>e</w:t>
      </w:r>
      <w:r>
        <w:rPr/>
        <w:t>)</w:t>
      </w:r>
    </w:p>
    <w:p>
      <w:pPr>
        <w:pStyle w:val="BodyA"/>
        <w:widowControl w:val="false"/>
        <w:spacing w:lineRule="auto" w:line="240" w:before="16" w:after="0"/>
        <w:contextualSpacing/>
        <w:rPr>
          <w:rFonts w:eastAsia="Times New Roman" w:cs="Times New Roman"/>
        </w:rPr>
      </w:pPr>
      <w:r>
        <w:rPr/>
        <w:t>Sp</w:t>
      </w:r>
      <w:r>
        <w:rPr>
          <w:spacing w:val="-1"/>
        </w:rPr>
        <w:t>ec</w:t>
      </w:r>
      <w:r>
        <w:rPr/>
        <w:t>ifies the</w:t>
      </w:r>
      <w:r>
        <w:rPr>
          <w:spacing w:val="-1"/>
        </w:rPr>
        <w:t xml:space="preserve"> </w:t>
      </w:r>
      <w:r>
        <w:rPr/>
        <w:t>sample si</w:t>
      </w:r>
      <w:r>
        <w:rPr>
          <w:spacing w:val="1"/>
        </w:rPr>
        <w:t>z</w:t>
      </w:r>
      <w:r>
        <w:rPr/>
        <w:t>e</w:t>
      </w:r>
      <w:r>
        <w:rPr>
          <w:spacing w:val="-1"/>
        </w:rPr>
        <w:t xml:space="preserve"> </w:t>
      </w:r>
      <w:r>
        <w:rPr>
          <w:spacing w:val="2"/>
        </w:rPr>
        <w:t>drawn for estimating model parameters</w:t>
      </w:r>
      <w:r>
        <w:rPr>
          <w:color w:val="auto"/>
          <w:spacing w:val="2"/>
        </w:rPr>
        <w:t xml:space="preserve"> in each bootstrap sample (</w:t>
      </w:r>
      <w:r>
        <w:rPr/>
        <w:t xml:space="preserve">less than or equal to the sample size of the dataset </w:t>
      </w:r>
      <w:r>
        <w:rPr>
          <w:i/>
        </w:rPr>
        <w:t>data</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nsimul</w:t>
      </w:r>
      <w:r>
        <w:rPr>
          <w:rFonts w:ascii="SAS Monospace" w:hAnsi="SAS Monospace"/>
        </w:rPr>
        <w:t xml:space="preserve">   </w:t>
      </w:r>
      <w:r>
        <w:rPr/>
        <w:t xml:space="preserve"> </w:t>
        <w:tab/>
        <w:tab/>
        <w:tab/>
        <w:t>(option</w:t>
      </w:r>
      <w:r>
        <w:rPr>
          <w:spacing w:val="-1"/>
        </w:rPr>
        <w:t>a</w:t>
      </w:r>
      <w:r>
        <w:rPr/>
        <w:t>l, d</w:t>
      </w:r>
      <w:r>
        <w:rPr>
          <w:spacing w:val="-1"/>
        </w:rPr>
        <w:t>e</w:t>
      </w:r>
      <w:r>
        <w:rPr/>
        <w:t>f</w:t>
      </w:r>
      <w:r>
        <w:rPr>
          <w:spacing w:val="-2"/>
        </w:rPr>
        <w:t>a</w:t>
      </w:r>
      <w:r>
        <w:rPr/>
        <w:t>ult</w:t>
      </w:r>
      <w:r>
        <w:rPr>
          <w:spacing w:val="1"/>
        </w:rPr>
        <w:t xml:space="preserve"> </w:t>
      </w:r>
      <w:r>
        <w:rPr/>
        <w:t>=</w:t>
      </w:r>
      <w:r>
        <w:rPr>
          <w:spacing w:val="-1"/>
        </w:rPr>
        <w:t xml:space="preserve"> </w:t>
      </w:r>
      <w:r>
        <w:rPr/>
        <w:t>sam</w:t>
      </w:r>
      <w:r>
        <w:rPr>
          <w:spacing w:val="2"/>
        </w:rPr>
        <w:t>p</w:t>
      </w:r>
      <w:r>
        <w:rPr/>
        <w:t>le si</w:t>
      </w:r>
      <w:r>
        <w:rPr>
          <w:spacing w:val="1"/>
        </w:rPr>
        <w:t>z</w:t>
      </w:r>
      <w:r>
        <w:rPr>
          <w:spacing w:val="-1"/>
        </w:rPr>
        <w:t>e</w:t>
      </w:r>
      <w:r>
        <w:rPr/>
        <w:t>)</w:t>
      </w:r>
    </w:p>
    <w:p>
      <w:pPr>
        <w:pStyle w:val="BodyA"/>
        <w:widowControl w:val="false"/>
        <w:spacing w:lineRule="auto" w:line="240" w:before="16" w:after="0"/>
        <w:contextualSpacing/>
        <w:rPr>
          <w:rFonts w:eastAsia="Times New Roman" w:cs="Times New Roman"/>
        </w:rPr>
      </w:pPr>
      <w:r>
        <w:rPr/>
        <w:t xml:space="preserve"> </w:t>
      </w:r>
      <w:r>
        <w:rPr/>
        <w:t>S</w:t>
      </w:r>
      <w:r>
        <w:rPr>
          <w:spacing w:val="2"/>
        </w:rPr>
        <w:t>p</w:t>
      </w:r>
      <w:r>
        <w:rPr>
          <w:spacing w:val="-1"/>
        </w:rPr>
        <w:t>ec</w:t>
      </w:r>
      <w:r>
        <w:rPr/>
        <w:t>ifies</w:t>
      </w:r>
      <w:r>
        <w:rPr>
          <w:spacing w:val="2"/>
        </w:rPr>
        <w:t xml:space="preserve"> </w:t>
      </w:r>
      <w:r>
        <w:rPr/>
        <w:t>the s</w:t>
      </w:r>
      <w:r>
        <w:rPr>
          <w:spacing w:val="-1"/>
        </w:rPr>
        <w:t>a</w:t>
      </w:r>
      <w:r>
        <w:rPr/>
        <w:t>mp</w:t>
      </w:r>
      <w:r>
        <w:rPr>
          <w:spacing w:val="1"/>
        </w:rPr>
        <w:t>l</w:t>
      </w:r>
      <w:r>
        <w:rPr/>
        <w:t>e</w:t>
      </w:r>
      <w:r>
        <w:rPr>
          <w:spacing w:val="-1"/>
        </w:rPr>
        <w:t xml:space="preserve"> </w:t>
      </w:r>
      <w:r>
        <w:rPr/>
        <w:t>si</w:t>
      </w:r>
      <w:r>
        <w:rPr>
          <w:spacing w:val="2"/>
        </w:rPr>
        <w:t>z</w:t>
      </w:r>
      <w:r>
        <w:rPr/>
        <w:t>e</w:t>
      </w:r>
      <w:r>
        <w:rPr>
          <w:spacing w:val="-1"/>
        </w:rPr>
        <w:t xml:space="preserve"> </w:t>
      </w:r>
      <w:r>
        <w:rPr/>
        <w:t>of the Mont</w:t>
      </w:r>
      <w:r>
        <w:rPr>
          <w:spacing w:val="-1"/>
        </w:rPr>
        <w:t>e-</w:t>
      </w:r>
      <w:r>
        <w:rPr/>
        <w:t>C</w:t>
      </w:r>
      <w:r>
        <w:rPr>
          <w:spacing w:val="-1"/>
        </w:rPr>
        <w:t>a</w:t>
      </w:r>
      <w:r>
        <w:rPr/>
        <w:t>rlo si</w:t>
      </w:r>
      <w:r>
        <w:rPr>
          <w:spacing w:val="1"/>
        </w:rPr>
        <w:t>m</w:t>
      </w:r>
      <w:r>
        <w:rPr/>
        <w:t xml:space="preserve">ulation.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hazardratio</w:t>
      </w:r>
      <w:r>
        <w:rPr>
          <w:rFonts w:ascii="SAS Monospace" w:hAnsi="SAS Monospace"/>
        </w:rPr>
        <w:t xml:space="preserve"> </w:t>
      </w:r>
      <w:r>
        <w:rPr/>
        <w:t xml:space="preserve">         </w:t>
        <w:tab/>
        <w:t xml:space="preserve"> (optional, default = 0, when compevent is left empty )</w:t>
      </w:r>
    </w:p>
    <w:p>
      <w:pPr>
        <w:pStyle w:val="BodyA"/>
        <w:widowControl w:val="false"/>
        <w:spacing w:lineRule="auto" w:line="240" w:before="16" w:after="0"/>
        <w:contextualSpacing/>
        <w:rPr>
          <w:rFonts w:cs="Times New Roman"/>
          <w:sz w:val="24"/>
          <w:szCs w:val="24"/>
        </w:rPr>
      </w:pPr>
      <w:r>
        <w:rPr/>
        <w:tab/>
        <w:t xml:space="preserve">When </w:t>
      </w:r>
      <w:r>
        <w:rPr>
          <w:i/>
        </w:rPr>
        <w:t>outctype</w:t>
      </w:r>
      <w:r>
        <w:rPr/>
        <w:t xml:space="preserve"> = binsurv, fits a Cox model and estimates the hazard ratio of the outcome for two interventions listed in </w:t>
      </w:r>
      <w:r>
        <w:rPr>
          <w:i/>
        </w:rPr>
        <w:t>intcomp</w:t>
      </w:r>
      <w:r>
        <w:rPr/>
        <w:t xml:space="preserve">. </w:t>
      </w:r>
    </w:p>
    <w:p>
      <w:pPr>
        <w:pStyle w:val="BodyA"/>
        <w:widowControl w:val="false"/>
        <w:spacing w:lineRule="auto" w:line="240" w:before="16" w:after="0"/>
        <w:contextualSpacing/>
        <w:rPr>
          <w:rFonts w:cs="Times New Roman"/>
          <w:sz w:val="24"/>
          <w:szCs w:val="24"/>
        </w:rPr>
      </w:pPr>
      <w:r>
        <w:rPr>
          <w:rFonts w:ascii="SAS Monospace" w:hAnsi="SAS Monospace"/>
          <w:sz w:val="20"/>
          <w:szCs w:val="20"/>
        </w:rPr>
        <w:t>intcomp</w:t>
      </w:r>
      <w:r>
        <w:rPr>
          <w:rFonts w:ascii="SAS Monospace" w:hAnsi="SAS Monospace"/>
        </w:rPr>
        <w:t xml:space="preserve">   </w:t>
      </w:r>
      <w:r>
        <w:rPr/>
        <w:t xml:space="preserve">            </w:t>
        <w:tab/>
        <w:tab/>
        <w:t>(optional)</w:t>
      </w:r>
    </w:p>
    <w:p>
      <w:pPr>
        <w:pStyle w:val="BodyA"/>
        <w:widowControl w:val="false"/>
        <w:spacing w:lineRule="auto" w:line="240" w:before="16" w:after="0"/>
        <w:contextualSpacing/>
        <w:rPr>
          <w:rFonts w:cs="Times New Roman"/>
          <w:sz w:val="24"/>
          <w:szCs w:val="24"/>
        </w:rPr>
      </w:pPr>
      <w:r>
        <w:rPr/>
        <w:tab/>
        <w:t xml:space="preserve">When </w:t>
      </w:r>
      <w:r>
        <w:rPr>
          <w:i/>
        </w:rPr>
        <w:t>hazardratio</w:t>
      </w:r>
      <w:r>
        <w:rPr/>
        <w:t xml:space="preserve">=1, </w:t>
      </w:r>
      <w:r>
        <w:rPr>
          <w:i/>
        </w:rPr>
        <w:t>intcomp</w:t>
      </w:r>
      <w:r>
        <w:rPr/>
        <w:t xml:space="preserve"> is an ordered list of two interventions, int1 int2, where the reference </w:t>
        <w:tab/>
        <w:t xml:space="preserve">level will be taken to be int1. The natural course can be used by setting int1 = 0. </w:t>
      </w:r>
    </w:p>
    <w:p>
      <w:pPr>
        <w:pStyle w:val="BodyA"/>
        <w:widowControl w:val="false"/>
        <w:spacing w:lineRule="auto" w:line="240" w:before="16" w:after="0"/>
        <w:contextualSpacing/>
        <w:rPr>
          <w:rFonts w:cs="Times New Roman"/>
          <w:sz w:val="24"/>
          <w:szCs w:val="24"/>
        </w:rPr>
      </w:pPr>
      <w:r>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bootstrap_hazard</w:t>
      </w:r>
      <w:r>
        <w:rPr>
          <w:rFonts w:ascii="SAS Monospace" w:hAnsi="SAS Monospace"/>
        </w:rPr>
        <w:t xml:space="preserve">     </w:t>
      </w:r>
      <w:r>
        <w:rPr/>
        <w:t xml:space="preserve"> (optional, default = 0)</w:t>
      </w:r>
    </w:p>
    <w:p>
      <w:pPr>
        <w:pStyle w:val="BodyA"/>
        <w:widowControl w:val="false"/>
        <w:spacing w:lineRule="auto" w:line="240" w:before="16" w:after="0"/>
        <w:contextualSpacing/>
        <w:rPr>
          <w:rFonts w:cs="Times New Roman"/>
          <w:sz w:val="24"/>
          <w:szCs w:val="24"/>
        </w:rPr>
      </w:pPr>
      <w:r>
        <w:rPr/>
        <w:tab/>
        <w:t xml:space="preserve">When running bootstraps and </w:t>
      </w:r>
      <w:r>
        <w:rPr>
          <w:i/>
        </w:rPr>
        <w:t>hazardratio</w:t>
      </w:r>
      <w:r>
        <w:rPr/>
        <w:t xml:space="preserve"> = 1, the program will also calculate the bootstrap </w:t>
        <w:tab/>
        <w:t xml:space="preserve">confidence interval for the hazard ratio. (Warning: with large data this will increase the time </w:t>
        <w:tab/>
        <w:t>required to run the program.)</w:t>
      </w:r>
    </w:p>
    <w:p>
      <w:pPr>
        <w:pStyle w:val="BodyA"/>
        <w:widowControl w:val="false"/>
        <w:spacing w:lineRule="auto" w:line="240" w:before="16" w:after="0"/>
        <w:contextualSpacing/>
        <w:rPr>
          <w:rFonts w:cs="Times New Roman"/>
          <w:sz w:val="24"/>
          <w:szCs w:val="24"/>
        </w:rPr>
      </w:pPr>
      <w:r>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 xml:space="preserve">hazardname </w:t>
        <w:tab/>
      </w:r>
      <w:r>
        <w:rPr/>
        <w:tab/>
        <w:tab/>
        <w:t xml:space="preserve"> (optional)</w:t>
      </w:r>
    </w:p>
    <w:p>
      <w:pPr>
        <w:pStyle w:val="BodyA"/>
        <w:widowControl w:val="false"/>
        <w:spacing w:lineRule="auto" w:line="240" w:before="16" w:after="0"/>
        <w:contextualSpacing/>
        <w:rPr>
          <w:rFonts w:cs="Times New Roman"/>
          <w:sz w:val="24"/>
          <w:szCs w:val="24"/>
        </w:rPr>
      </w:pPr>
      <w:r>
        <w:rPr/>
        <w:tab/>
        <w:t xml:space="preserve">When running the program in parts and </w:t>
      </w:r>
      <w:r>
        <w:rPr>
          <w:i/>
        </w:rPr>
        <w:t>bootstrap_hazard</w:t>
      </w:r>
      <w:r>
        <w:rPr/>
        <w:t xml:space="preserve"> = 1, </w:t>
      </w:r>
      <w:r>
        <w:rPr>
          <w:i/>
        </w:rPr>
        <w:t>hazardname</w:t>
      </w:r>
      <w:r>
        <w:rPr/>
        <w:t xml:space="preserve"> is the name of data set to </w:t>
        <w:tab/>
        <w:t xml:space="preserve">hold the temporary hazard ratio for each iteration of the program. This needs to be the same name in </w:t>
        <w:tab/>
        <w:t xml:space="preserve">each call to the macro. The data sets will be stored in the directory indicated in </w:t>
      </w:r>
      <w:r>
        <w:rPr>
          <w:i/>
        </w:rPr>
        <w:t>savelib</w:t>
      </w:r>
      <w:r>
        <w:rPr/>
        <w:t>.</w:t>
      </w:r>
    </w:p>
    <w:p>
      <w:pPr>
        <w:pStyle w:val="BodyA"/>
        <w:widowControl w:val="false"/>
        <w:spacing w:lineRule="auto" w:line="240" w:before="16" w:after="0"/>
        <w:contextualSpacing/>
        <w:rPr>
          <w:rFonts w:cs="Times New Roman"/>
          <w:sz w:val="24"/>
          <w:szCs w:val="24"/>
        </w:rPr>
      </w:pPr>
      <w:r>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savelib </w:t>
      </w:r>
      <w:r>
        <w:rPr/>
        <w:tab/>
        <w:tab/>
        <w:tab/>
        <w:t>(optional, d</w:t>
      </w:r>
      <w:r>
        <w:rPr>
          <w:spacing w:val="-2"/>
        </w:rPr>
        <w:t>e</w:t>
      </w:r>
      <w:r>
        <w:rPr>
          <w:spacing w:val="1"/>
        </w:rPr>
        <w:t>f</w:t>
      </w:r>
      <w:r>
        <w:rPr>
          <w:spacing w:val="-1"/>
        </w:rPr>
        <w:t>a</w:t>
      </w:r>
      <w:r>
        <w:rPr/>
        <w:t>ult</w:t>
      </w:r>
      <w:r>
        <w:rPr>
          <w:spacing w:val="1"/>
        </w:rPr>
        <w:t xml:space="preserve"> </w:t>
      </w:r>
      <w:r>
        <w:rPr/>
        <w:t>=</w:t>
      </w:r>
      <w:r>
        <w:rPr>
          <w:spacing w:val="-1"/>
        </w:rPr>
        <w:t xml:space="preserve"> </w:t>
      </w:r>
      <w:r>
        <w:rPr/>
        <w:t>wo</w:t>
      </w:r>
      <w:r>
        <w:rPr>
          <w:spacing w:val="-1"/>
        </w:rPr>
        <w:t>r</w:t>
      </w:r>
      <w:r>
        <w:rPr/>
        <w:t>k)</w:t>
      </w:r>
    </w:p>
    <w:p>
      <w:pPr>
        <w:pStyle w:val="BodyA"/>
        <w:widowControl w:val="false"/>
        <w:spacing w:lineRule="auto" w:line="240" w:before="16" w:after="0"/>
        <w:contextualSpacing/>
        <w:rPr>
          <w:rFonts w:eastAsia="Times New Roman" w:cs="Times New Roman"/>
        </w:rPr>
      </w:pPr>
      <w:r>
        <w:rPr/>
        <w:t>Libr</w:t>
      </w:r>
      <w:r>
        <w:rPr>
          <w:spacing w:val="-1"/>
        </w:rPr>
        <w:t>a</w:t>
      </w:r>
      <w:r>
        <w:rPr>
          <w:spacing w:val="4"/>
        </w:rPr>
        <w:t>r</w:t>
      </w:r>
      <w:r>
        <w:rPr>
          <w:spacing w:val="-5"/>
        </w:rPr>
        <w:t>y</w:t>
      </w:r>
      <w:r>
        <w:rPr>
          <w:spacing w:val="1"/>
        </w:rPr>
        <w:t xml:space="preserve"> </w:t>
      </w:r>
      <w:r>
        <w:rPr/>
        <w:t>to ho</w:t>
      </w:r>
      <w:r>
        <w:rPr>
          <w:spacing w:val="1"/>
        </w:rPr>
        <w:t>l</w:t>
      </w:r>
      <w:r>
        <w:rPr/>
        <w:t>d the inte</w:t>
      </w:r>
      <w:r>
        <w:rPr>
          <w:spacing w:val="-1"/>
        </w:rPr>
        <w:t>r</w:t>
      </w:r>
      <w:r>
        <w:rPr/>
        <w:t>medi</w:t>
      </w:r>
      <w:r>
        <w:rPr>
          <w:spacing w:val="-1"/>
        </w:rPr>
        <w:t>a</w:t>
      </w:r>
      <w:r>
        <w:rPr/>
        <w:t xml:space="preserve">te </w:t>
      </w:r>
      <w:r>
        <w:rPr>
          <w:spacing w:val="-1"/>
        </w:rPr>
        <w:t>re</w:t>
      </w:r>
      <w:r>
        <w:rPr>
          <w:spacing w:val="2"/>
        </w:rPr>
        <w:t>s</w:t>
      </w:r>
      <w:r>
        <w:rPr/>
        <w:t>ul</w:t>
      </w:r>
      <w:r>
        <w:rPr>
          <w:spacing w:val="1"/>
        </w:rPr>
        <w:t>t</w:t>
      </w:r>
      <w:r>
        <w:rPr/>
        <w:t>s and</w:t>
      </w:r>
      <w:r>
        <w:rPr>
          <w:spacing w:val="-1"/>
        </w:rPr>
        <w:t xml:space="preserve"> </w:t>
      </w:r>
      <w:r>
        <w:rPr/>
        <w:t>d</w:t>
      </w:r>
      <w:r>
        <w:rPr>
          <w:spacing w:val="-1"/>
        </w:rPr>
        <w:t>a</w:t>
      </w:r>
      <w:r>
        <w:rPr/>
        <w:t>ta s</w:t>
      </w:r>
      <w:r>
        <w:rPr>
          <w:spacing w:val="-1"/>
        </w:rPr>
        <w:t>e</w:t>
      </w:r>
      <w:r>
        <w:rPr/>
        <w:t xml:space="preserve">ts </w:t>
      </w:r>
      <w:r>
        <w:rPr>
          <w:spacing w:val="1"/>
        </w:rPr>
        <w:t>t</w:t>
      </w:r>
      <w:r>
        <w:rPr/>
        <w:t>h</w:t>
      </w:r>
      <w:r>
        <w:rPr>
          <w:spacing w:val="-1"/>
        </w:rPr>
        <w:t>a</w:t>
      </w:r>
      <w:r>
        <w:rPr/>
        <w:t>t a</w:t>
      </w:r>
      <w:r>
        <w:rPr>
          <w:spacing w:val="-1"/>
        </w:rPr>
        <w:t>r</w:t>
      </w:r>
      <w:r>
        <w:rPr/>
        <w:t>e</w:t>
      </w:r>
      <w:r>
        <w:rPr>
          <w:spacing w:val="-1"/>
        </w:rPr>
        <w:t xml:space="preserve"> </w:t>
      </w:r>
      <w:r>
        <w:rPr/>
        <w:t xml:space="preserve">to be </w:t>
      </w:r>
      <w:r>
        <w:rPr>
          <w:spacing w:val="2"/>
        </w:rPr>
        <w:t>s</w:t>
      </w:r>
      <w:r>
        <w:rPr>
          <w:spacing w:val="-1"/>
        </w:rPr>
        <w:t>a</w:t>
      </w:r>
      <w:r>
        <w:rPr/>
        <w:t>v</w:t>
      </w:r>
      <w:r>
        <w:rPr>
          <w:spacing w:val="-1"/>
        </w:rPr>
        <w:t>e</w:t>
      </w:r>
      <w:r>
        <w:rPr/>
        <w:t xml:space="preserve">d </w:t>
      </w:r>
      <w:r>
        <w:rPr>
          <w:spacing w:val="2"/>
        </w:rPr>
        <w:t>b</w:t>
      </w:r>
      <w:r>
        <w:rPr/>
        <w:t>y</w:t>
      </w:r>
      <w:r>
        <w:rPr>
          <w:spacing w:val="-3"/>
        </w:rPr>
        <w:t xml:space="preserve"> </w:t>
      </w:r>
      <w:r>
        <w:rPr/>
        <w:t>the m</w:t>
      </w:r>
      <w:r>
        <w:rPr>
          <w:spacing w:val="1"/>
        </w:rPr>
        <w:t>a</w:t>
      </w:r>
      <w:r>
        <w:rPr>
          <w:spacing w:val="-1"/>
        </w:rPr>
        <w:t>c</w:t>
      </w:r>
      <w:r>
        <w:rPr/>
        <w:t>ro. Cur</w:t>
      </w:r>
      <w:r>
        <w:rPr>
          <w:spacing w:val="-1"/>
        </w:rPr>
        <w:t>re</w:t>
      </w:r>
      <w:r>
        <w:rPr/>
        <w:t>nt</w:t>
      </w:r>
      <w:r>
        <w:rPr>
          <w:spacing w:val="6"/>
        </w:rPr>
        <w:t>l</w:t>
      </w:r>
      <w:r>
        <w:rPr/>
        <w:t>y</w:t>
      </w:r>
      <w:r>
        <w:rPr>
          <w:spacing w:val="-5"/>
        </w:rPr>
        <w:t xml:space="preserve"> </w:t>
      </w:r>
      <w:r>
        <w:rPr/>
        <w:t>the</w:t>
      </w:r>
      <w:r>
        <w:rPr>
          <w:spacing w:val="3"/>
        </w:rPr>
        <w:t xml:space="preserve"> </w:t>
      </w:r>
      <w:r>
        <w:rPr>
          <w:i/>
          <w:iCs/>
        </w:rPr>
        <w:t>s</w:t>
      </w:r>
      <w:r>
        <w:rPr>
          <w:i/>
          <w:iCs/>
          <w:spacing w:val="-1"/>
        </w:rPr>
        <w:t>a</w:t>
      </w:r>
      <w:r>
        <w:rPr>
          <w:i/>
          <w:iCs/>
        </w:rPr>
        <w:t>v</w:t>
      </w:r>
      <w:r>
        <w:rPr>
          <w:i/>
          <w:iCs/>
          <w:spacing w:val="-1"/>
        </w:rPr>
        <w:t>e</w:t>
      </w:r>
      <w:r>
        <w:rPr>
          <w:i/>
          <w:iCs/>
        </w:rPr>
        <w:t>l</w:t>
      </w:r>
      <w:r>
        <w:rPr>
          <w:i/>
          <w:iCs/>
          <w:spacing w:val="1"/>
        </w:rPr>
        <w:t>i</w:t>
      </w:r>
      <w:r>
        <w:rPr>
          <w:i/>
          <w:iCs/>
        </w:rPr>
        <w:t>b</w:t>
      </w:r>
      <w:r>
        <w:rPr/>
        <w:t xml:space="preserve"> v</w:t>
      </w:r>
      <w:r>
        <w:rPr>
          <w:spacing w:val="-1"/>
        </w:rPr>
        <w:t>a</w:t>
      </w:r>
      <w:r>
        <w:rPr/>
        <w:t>ri</w:t>
      </w:r>
      <w:r>
        <w:rPr>
          <w:spacing w:val="-1"/>
        </w:rPr>
        <w:t>a</w:t>
      </w:r>
      <w:r>
        <w:rPr/>
        <w:t>ble is only u</w:t>
      </w:r>
      <w:r>
        <w:rPr>
          <w:spacing w:val="2"/>
        </w:rPr>
        <w:t>s</w:t>
      </w:r>
      <w:r>
        <w:rPr>
          <w:spacing w:val="-1"/>
        </w:rPr>
        <w:t>e</w:t>
      </w:r>
      <w:r>
        <w:rPr/>
        <w:t>d</w:t>
      </w:r>
      <w:r>
        <w:rPr>
          <w:spacing w:val="1"/>
        </w:rPr>
        <w:t xml:space="preserve"> </w:t>
      </w:r>
      <w:r>
        <w:rPr/>
        <w:t xml:space="preserve">when running </w:t>
      </w:r>
      <w:r>
        <w:rPr>
          <w:lang w:val="nl-NL"/>
        </w:rPr>
        <w:t>bootstr</w:t>
      </w:r>
      <w:r>
        <w:rPr>
          <w:spacing w:val="-1"/>
        </w:rPr>
        <w:t>a</w:t>
      </w:r>
      <w:r>
        <w:rPr/>
        <w:t>ps in parts (chunks), or when running the macro with the testing option.  See the Appendix.</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rungraphs </w:t>
        <w:tab/>
      </w:r>
      <w:r>
        <w:rPr>
          <w:lang w:val="de-DE"/>
        </w:rPr>
        <w:t xml:space="preserve">           </w:t>
        <w:tab/>
        <w:tab/>
        <w:t xml:space="preserve">(optional, </w:t>
      </w:r>
      <w:r>
        <w:rPr>
          <w:spacing w:val="2"/>
        </w:rPr>
        <w:t>d</w:t>
      </w:r>
      <w:r>
        <w:rPr>
          <w:spacing w:val="-1"/>
        </w:rPr>
        <w:t>e</w:t>
      </w:r>
      <w:r>
        <w:rPr/>
        <w:t>f</w:t>
      </w:r>
      <w:r>
        <w:rPr>
          <w:spacing w:val="-2"/>
        </w:rPr>
        <w:t>a</w:t>
      </w:r>
      <w:r>
        <w:rPr/>
        <w:t>ult</w:t>
      </w:r>
      <w:r>
        <w:rPr>
          <w:spacing w:val="1"/>
        </w:rPr>
        <w:t xml:space="preserve"> </w:t>
      </w:r>
      <w:r>
        <w:rPr/>
        <w:t>=</w:t>
      </w:r>
      <w:r>
        <w:rPr>
          <w:spacing w:val="-1"/>
        </w:rPr>
        <w:t xml:space="preserve"> </w:t>
      </w:r>
      <w:r>
        <w:rPr>
          <w:spacing w:val="2"/>
        </w:rPr>
        <w:t>0</w:t>
      </w:r>
      <w:r>
        <w:rPr/>
        <w:t>)</w:t>
      </w:r>
    </w:p>
    <w:p>
      <w:pPr>
        <w:pStyle w:val="BodyA"/>
        <w:widowControl w:val="false"/>
        <w:spacing w:lineRule="auto" w:line="240" w:before="16" w:after="0"/>
        <w:contextualSpacing/>
        <w:rPr>
          <w:rFonts w:eastAsia="Times New Roman" w:cs="Times New Roman"/>
        </w:rPr>
      </w:pPr>
      <w:r>
        <w:rPr>
          <w:spacing w:val="3"/>
          <w:lang w:val="de-DE"/>
        </w:rPr>
        <w:t>I</w:t>
      </w:r>
      <w:r>
        <w:rPr/>
        <w:t>ndic</w:t>
      </w:r>
      <w:r>
        <w:rPr>
          <w:spacing w:val="-1"/>
        </w:rPr>
        <w:t>a</w:t>
      </w:r>
      <w:r>
        <w:rPr/>
        <w:t xml:space="preserve">tes whether </w:t>
      </w:r>
      <w:r>
        <w:rPr>
          <w:spacing w:val="1"/>
        </w:rPr>
        <w:t>t</w:t>
      </w:r>
      <w:r>
        <w:rPr/>
        <w:t>he</w:t>
      </w:r>
      <w:r>
        <w:rPr>
          <w:spacing w:val="-1"/>
        </w:rPr>
        <w:t xml:space="preserve"> </w:t>
      </w:r>
      <w:r>
        <w:rPr/>
        <w:t>ma</w:t>
      </w:r>
      <w:r>
        <w:rPr>
          <w:spacing w:val="1"/>
        </w:rPr>
        <w:t>c</w:t>
      </w:r>
      <w:r>
        <w:rPr/>
        <w:t xml:space="preserve">ro </w:t>
      </w:r>
      <w:r>
        <w:rPr>
          <w:spacing w:val="2"/>
        </w:rPr>
        <w:t>s</w:t>
      </w:r>
      <w:r>
        <w:rPr/>
        <w:t xml:space="preserve">hould also </w:t>
      </w:r>
      <w:r>
        <w:rPr>
          <w:spacing w:val="-2"/>
        </w:rPr>
        <w:t>g</w:t>
      </w:r>
      <w:r>
        <w:rPr>
          <w:spacing w:val="-1"/>
        </w:rPr>
        <w:t>e</w:t>
      </w:r>
      <w:r>
        <w:rPr>
          <w:spacing w:val="2"/>
        </w:rPr>
        <w:t>n</w:t>
      </w:r>
      <w:r>
        <w:rPr>
          <w:spacing w:val="-1"/>
        </w:rPr>
        <w:t>e</w:t>
      </w:r>
      <w:r>
        <w:rPr/>
        <w:t>r</w:t>
      </w:r>
      <w:r>
        <w:rPr>
          <w:spacing w:val="-2"/>
        </w:rPr>
        <w:t>a</w:t>
      </w:r>
      <w:r>
        <w:rPr>
          <w:spacing w:val="3"/>
        </w:rPr>
        <w:t>t</w:t>
      </w:r>
      <w:r>
        <w:rPr/>
        <w:t>e</w:t>
      </w:r>
      <w:r>
        <w:rPr>
          <w:spacing w:val="1"/>
        </w:rPr>
        <w:t xml:space="preserve"> </w:t>
      </w:r>
      <w:r>
        <w:rPr>
          <w:spacing w:val="-2"/>
        </w:rPr>
        <w:t>g</w:t>
      </w:r>
      <w:r>
        <w:rPr/>
        <w:t>r</w:t>
      </w:r>
      <w:r>
        <w:rPr>
          <w:spacing w:val="-2"/>
        </w:rPr>
        <w:t>a</w:t>
      </w:r>
      <w:r>
        <w:rPr>
          <w:spacing w:val="2"/>
        </w:rPr>
        <w:t>p</w:t>
      </w:r>
      <w:r>
        <w:rPr/>
        <w:t xml:space="preserve">hs for </w:t>
      </w:r>
      <w:r>
        <w:rPr>
          <w:spacing w:val="-1"/>
        </w:rPr>
        <w:t>c</w:t>
      </w:r>
      <w:r>
        <w:rPr/>
        <w:t>ompa</w:t>
      </w:r>
      <w:r>
        <w:rPr>
          <w:spacing w:val="-1"/>
        </w:rPr>
        <w:t>r</w:t>
      </w:r>
      <w:r>
        <w:rPr/>
        <w:t>i</w:t>
      </w:r>
      <w:r>
        <w:rPr>
          <w:spacing w:val="3"/>
        </w:rPr>
        <w:t>n</w:t>
      </w:r>
      <w:r>
        <w:rPr/>
        <w:t>g</w:t>
      </w:r>
      <w:r>
        <w:rPr>
          <w:spacing w:val="-2"/>
        </w:rPr>
        <w:t xml:space="preserve"> </w:t>
      </w:r>
      <w:r>
        <w:rPr/>
        <w:t>the simul</w:t>
      </w:r>
      <w:r>
        <w:rPr>
          <w:spacing w:val="-1"/>
        </w:rPr>
        <w:t>a</w:t>
      </w:r>
      <w:r>
        <w:rPr/>
        <w:t>ted (generated) data under the natural course</w:t>
      </w:r>
      <w:r>
        <w:rPr>
          <w:spacing w:val="2"/>
        </w:rPr>
        <w:t xml:space="preserve"> </w:t>
      </w:r>
      <w:r>
        <w:rPr>
          <w:spacing w:val="-1"/>
        </w:rPr>
        <w:t>a</w:t>
      </w:r>
      <w:r>
        <w:rPr/>
        <w:t>nd the obs</w:t>
      </w:r>
      <w:r>
        <w:rPr>
          <w:spacing w:val="-1"/>
        </w:rPr>
        <w:t>e</w:t>
      </w:r>
      <w:r>
        <w:rPr/>
        <w:t>rv</w:t>
      </w:r>
      <w:r>
        <w:rPr>
          <w:spacing w:val="-2"/>
        </w:rPr>
        <w:t>e</w:t>
      </w:r>
      <w:r>
        <w:rPr/>
        <w:t>d data. Running</w:t>
      </w:r>
      <w:r>
        <w:rPr>
          <w:spacing w:val="-2"/>
        </w:rPr>
        <w:t xml:space="preserve"> </w:t>
      </w:r>
      <w:r>
        <w:rPr/>
        <w:t>the m</w:t>
      </w:r>
      <w:r>
        <w:rPr>
          <w:spacing w:val="1"/>
        </w:rPr>
        <w:t>a</w:t>
      </w:r>
      <w:r>
        <w:rPr>
          <w:spacing w:val="-1"/>
        </w:rPr>
        <w:t>c</w:t>
      </w:r>
      <w:r>
        <w:rPr/>
        <w:t xml:space="preserve">ro </w:t>
      </w:r>
      <w:r>
        <w:rPr>
          <w:spacing w:val="-1"/>
        </w:rPr>
        <w:t>w</w:t>
      </w:r>
      <w:r>
        <w:rPr/>
        <w:t>i</w:t>
      </w:r>
      <w:r>
        <w:rPr>
          <w:spacing w:val="1"/>
        </w:rPr>
        <w:t>t</w:t>
      </w:r>
      <w:r>
        <w:rPr>
          <w:lang w:val="de-DE"/>
        </w:rPr>
        <w:t xml:space="preserve">h </w:t>
      </w:r>
      <w:r>
        <w:rPr>
          <w:i/>
          <w:iCs/>
          <w:lang w:val="de-DE"/>
        </w:rPr>
        <w:t>rung</w:t>
      </w:r>
      <w:r>
        <w:rPr>
          <w:i/>
          <w:iCs/>
          <w:spacing w:val="-1"/>
        </w:rPr>
        <w:t>ra</w:t>
      </w:r>
      <w:r>
        <w:rPr>
          <w:i/>
          <w:iCs/>
          <w:lang w:val="de-DE"/>
        </w:rPr>
        <w:t>phs</w:t>
      </w:r>
      <w:r>
        <w:rPr>
          <w:lang w:val="de-DE"/>
        </w:rPr>
        <w:t xml:space="preserve"> =</w:t>
      </w:r>
      <w:r>
        <w:rPr>
          <w:spacing w:val="-1"/>
        </w:rPr>
        <w:t xml:space="preserve"> </w:t>
      </w:r>
      <w:r>
        <w:rPr/>
        <w:t>1</w:t>
      </w:r>
      <w:r>
        <w:rPr>
          <w:spacing w:val="2"/>
        </w:rPr>
        <w:t xml:space="preserve"> </w:t>
      </w:r>
      <w:r>
        <w:rPr/>
        <w:t>will</w:t>
      </w:r>
      <w:r>
        <w:rPr>
          <w:spacing w:val="1"/>
        </w:rPr>
        <w:t xml:space="preserve"> </w:t>
      </w:r>
      <w:r>
        <w:rPr>
          <w:spacing w:val="-1"/>
        </w:rPr>
        <w:t>a</w:t>
      </w:r>
      <w:r>
        <w:rPr/>
        <w:t>lso c</w:t>
      </w:r>
      <w:r>
        <w:rPr>
          <w:spacing w:val="-1"/>
        </w:rPr>
        <w:t>a</w:t>
      </w:r>
      <w:r>
        <w:rPr/>
        <w:t>use the</w:t>
      </w:r>
      <w:r>
        <w:rPr>
          <w:spacing w:val="1"/>
        </w:rPr>
        <w:t xml:space="preserve"> </w:t>
      </w:r>
      <w:r>
        <w:rPr/>
        <w:t>GFORMULA</w:t>
      </w:r>
      <w:r>
        <w:rPr>
          <w:spacing w:val="-1"/>
        </w:rPr>
        <w:t xml:space="preserve"> </w:t>
      </w:r>
      <w:r>
        <w:rPr>
          <w:spacing w:val="3"/>
        </w:rPr>
        <w:t>m</w:t>
      </w:r>
      <w:r>
        <w:rPr>
          <w:spacing w:val="-1"/>
        </w:rPr>
        <w:t>ac</w:t>
      </w:r>
      <w:r>
        <w:rPr/>
        <w:t>ro</w:t>
      </w:r>
      <w:r>
        <w:rPr>
          <w:spacing w:val="1"/>
        </w:rPr>
        <w:t xml:space="preserve"> </w:t>
      </w:r>
      <w:r>
        <w:rPr/>
        <w:t>to save</w:t>
      </w:r>
      <w:r>
        <w:rPr>
          <w:spacing w:val="-1"/>
        </w:rPr>
        <w:t xml:space="preserve"> </w:t>
      </w:r>
      <w:r>
        <w:rPr/>
        <w:t>more</w:t>
      </w:r>
      <w:r>
        <w:rPr>
          <w:spacing w:val="-1"/>
        </w:rPr>
        <w:t xml:space="preserve"> </w:t>
      </w:r>
      <w:r>
        <w:rPr/>
        <w:t>in</w:t>
      </w:r>
      <w:r>
        <w:rPr>
          <w:spacing w:val="1"/>
        </w:rPr>
        <w:t>t</w:t>
      </w:r>
      <w:r>
        <w:rPr>
          <w:spacing w:val="-1"/>
        </w:rPr>
        <w:t>e</w:t>
      </w:r>
      <w:r>
        <w:rPr/>
        <w:t>rm</w:t>
      </w:r>
      <w:r>
        <w:rPr>
          <w:spacing w:val="-1"/>
        </w:rPr>
        <w:t>e</w:t>
      </w:r>
      <w:r>
        <w:rPr/>
        <w:t>d</w:t>
      </w:r>
      <w:r>
        <w:rPr>
          <w:spacing w:val="3"/>
        </w:rPr>
        <w:t>i</w:t>
      </w:r>
      <w:r>
        <w:rPr>
          <w:spacing w:val="-1"/>
        </w:rPr>
        <w:t>a</w:t>
      </w:r>
      <w:r>
        <w:rPr/>
        <w:t xml:space="preserve">te </w:t>
      </w:r>
      <w:r>
        <w:rPr>
          <w:spacing w:val="-1"/>
        </w:rPr>
        <w:t>re</w:t>
      </w:r>
      <w:r>
        <w:rPr/>
        <w:t>sul</w:t>
      </w:r>
      <w:r>
        <w:rPr>
          <w:spacing w:val="1"/>
        </w:rPr>
        <w:t>t</w:t>
      </w:r>
      <w:r>
        <w:rPr/>
        <w:t>s.</w:t>
      </w:r>
      <w:r>
        <w:rPr>
          <w:spacing w:val="6"/>
        </w:rPr>
        <w:t xml:space="preserve"> </w:t>
      </w:r>
      <w:r>
        <w:rPr>
          <w:spacing w:val="-3"/>
        </w:rPr>
        <w:t>I</w:t>
      </w:r>
      <w:r>
        <w:rPr/>
        <w:t>f the</w:t>
      </w:r>
      <w:r>
        <w:rPr>
          <w:spacing w:val="-1"/>
        </w:rPr>
        <w:t xml:space="preserve"> </w:t>
      </w:r>
      <w:r>
        <w:rPr/>
        <w:t>u</w:t>
      </w:r>
      <w:r>
        <w:rPr>
          <w:spacing w:val="2"/>
        </w:rPr>
        <w:t>s</w:t>
      </w:r>
      <w:r>
        <w:rPr>
          <w:spacing w:val="-1"/>
        </w:rPr>
        <w:t>e</w:t>
      </w:r>
      <w:r>
        <w:rPr/>
        <w:t>r do</w:t>
      </w:r>
      <w:r>
        <w:rPr>
          <w:spacing w:val="-1"/>
        </w:rPr>
        <w:t>e</w:t>
      </w:r>
      <w:r>
        <w:rPr/>
        <w:t>s not set the</w:t>
      </w:r>
      <w:r>
        <w:rPr>
          <w:spacing w:val="-1"/>
        </w:rPr>
        <w:t xml:space="preserve"> </w:t>
      </w:r>
      <w:r>
        <w:rPr/>
        <w:t>v</w:t>
      </w:r>
      <w:r>
        <w:rPr>
          <w:spacing w:val="-1"/>
        </w:rPr>
        <w:t>a</w:t>
      </w:r>
      <w:r>
        <w:rPr/>
        <w:t>ri</w:t>
      </w:r>
      <w:r>
        <w:rPr>
          <w:spacing w:val="-1"/>
        </w:rPr>
        <w:t>a</w:t>
      </w:r>
      <w:r>
        <w:rPr>
          <w:lang w:val="fr-FR"/>
        </w:rPr>
        <w:t>bles</w:t>
      </w:r>
      <w:r>
        <w:rPr>
          <w:spacing w:val="2"/>
        </w:rPr>
        <w:t xml:space="preserve"> </w:t>
      </w:r>
      <w:r>
        <w:rPr>
          <w:i/>
          <w:iCs/>
          <w:spacing w:val="-1"/>
        </w:rPr>
        <w:t>c</w:t>
      </w:r>
      <w:r>
        <w:rPr>
          <w:i/>
          <w:iCs/>
        </w:rPr>
        <w:t>h</w:t>
      </w:r>
      <w:r>
        <w:rPr>
          <w:i/>
          <w:iCs/>
          <w:spacing w:val="-1"/>
        </w:rPr>
        <w:t>ec</w:t>
      </w:r>
      <w:r>
        <w:rPr>
          <w:i/>
          <w:iCs/>
        </w:rPr>
        <w:t>k</w:t>
      </w:r>
      <w:r>
        <w:rPr>
          <w:i/>
          <w:iCs/>
          <w:spacing w:val="2"/>
        </w:rPr>
        <w:t>_</w:t>
      </w:r>
      <w:r>
        <w:rPr>
          <w:i/>
          <w:iCs/>
          <w:spacing w:val="-1"/>
        </w:rPr>
        <w:t>c</w:t>
      </w:r>
      <w:r>
        <w:rPr>
          <w:i/>
          <w:iCs/>
          <w:lang w:val="da-DK"/>
        </w:rPr>
        <w:t xml:space="preserve">ov_models, </w:t>
      </w:r>
      <w:r>
        <w:rPr>
          <w:i/>
          <w:iCs/>
          <w:spacing w:val="-1"/>
        </w:rPr>
        <w:t>c</w:t>
      </w:r>
      <w:r>
        <w:rPr>
          <w:i/>
          <w:iCs/>
        </w:rPr>
        <w:t>o</w:t>
      </w:r>
      <w:r>
        <w:rPr>
          <w:i/>
          <w:iCs/>
          <w:spacing w:val="2"/>
        </w:rPr>
        <w:t>v</w:t>
      </w:r>
      <w:r>
        <w:rPr>
          <w:i/>
          <w:iCs/>
        </w:rPr>
        <w:t>me</w:t>
      </w:r>
      <w:r>
        <w:rPr>
          <w:i/>
          <w:iCs/>
          <w:spacing w:val="-1"/>
        </w:rPr>
        <w:t>a</w:t>
      </w:r>
      <w:r>
        <w:rPr>
          <w:i/>
          <w:iCs/>
        </w:rPr>
        <w:t>nd</w:t>
      </w:r>
      <w:r>
        <w:rPr>
          <w:i/>
          <w:iCs/>
          <w:spacing w:val="-1"/>
        </w:rPr>
        <w:t>a</w:t>
      </w:r>
      <w:r>
        <w:rPr>
          <w:i/>
          <w:iCs/>
        </w:rPr>
        <w:t>ta,</w:t>
      </w:r>
      <w:r>
        <w:rPr>
          <w:i/>
          <w:iCs/>
          <w:spacing w:val="1"/>
        </w:rPr>
        <w:t xml:space="preserve"> </w:t>
      </w:r>
      <w:r>
        <w:rPr>
          <w:i/>
          <w:iCs/>
        </w:rPr>
        <w:t>obs</w:t>
      </w:r>
      <w:r>
        <w:rPr>
          <w:i/>
          <w:iCs/>
          <w:spacing w:val="1"/>
        </w:rPr>
        <w:t>e</w:t>
      </w:r>
      <w:r>
        <w:rPr>
          <w:i/>
          <w:iCs/>
        </w:rPr>
        <w:t>rv</w:t>
      </w:r>
      <w:r>
        <w:rPr>
          <w:i/>
          <w:iCs/>
          <w:spacing w:val="-2"/>
        </w:rPr>
        <w:t>e</w:t>
      </w:r>
      <w:r>
        <w:rPr>
          <w:i/>
          <w:iCs/>
        </w:rPr>
        <w:t>d_sur</w:t>
      </w:r>
      <w:r>
        <w:rPr>
          <w:i/>
          <w:iCs/>
          <w:spacing w:val="2"/>
        </w:rPr>
        <w:t>v</w:t>
      </w:r>
      <w:r>
        <w:rPr>
          <w:i/>
          <w:iCs/>
        </w:rPr>
        <w:t xml:space="preserve">, </w:t>
      </w:r>
      <w:r>
        <w:rPr>
          <w:spacing w:val="-1"/>
        </w:rPr>
        <w:t>a</w:t>
      </w:r>
      <w:r>
        <w:rPr/>
        <w:t>nd</w:t>
      </w:r>
      <w:r>
        <w:rPr>
          <w:i/>
          <w:iCs/>
        </w:rPr>
        <w:t xml:space="preserve"> survd</w:t>
      </w:r>
      <w:r>
        <w:rPr>
          <w:i/>
          <w:iCs/>
          <w:spacing w:val="-1"/>
        </w:rPr>
        <w:t>a</w:t>
      </w:r>
      <w:r>
        <w:rPr>
          <w:i/>
          <w:iCs/>
        </w:rPr>
        <w:t>ta</w:t>
      </w:r>
      <w:r>
        <w:rPr/>
        <w:t xml:space="preserve"> th</w:t>
      </w:r>
      <w:r>
        <w:rPr>
          <w:spacing w:val="-1"/>
        </w:rPr>
        <w:t>e</w:t>
      </w:r>
      <w:r>
        <w:rPr/>
        <w:t>n the m</w:t>
      </w:r>
      <w:r>
        <w:rPr>
          <w:spacing w:val="-1"/>
        </w:rPr>
        <w:t>ac</w:t>
      </w:r>
      <w:r>
        <w:rPr/>
        <w:t xml:space="preserve">ro </w:t>
      </w:r>
      <w:r>
        <w:rPr>
          <w:spacing w:val="-1"/>
        </w:rPr>
        <w:t>w</w:t>
      </w:r>
      <w:r>
        <w:rPr/>
        <w:t>i</w:t>
      </w:r>
      <w:r>
        <w:rPr>
          <w:spacing w:val="1"/>
        </w:rPr>
        <w:t>l</w:t>
      </w:r>
      <w:r>
        <w:rPr/>
        <w:t>l set th</w:t>
      </w:r>
      <w:r>
        <w:rPr>
          <w:spacing w:val="-1"/>
        </w:rPr>
        <w:t>e</w:t>
      </w:r>
      <w:r>
        <w:rPr/>
        <w:t xml:space="preserve">m </w:t>
      </w:r>
      <w:r>
        <w:rPr>
          <w:spacing w:val="2"/>
        </w:rPr>
        <w:t>a</w:t>
      </w:r>
      <w:r>
        <w:rPr/>
        <w:t xml:space="preserve">s follows : </w:t>
      </w:r>
      <w:r>
        <w:rPr>
          <w:spacing w:val="-1"/>
        </w:rPr>
        <w:t>c</w:t>
      </w:r>
      <w:r>
        <w:rPr/>
        <w:t>h</w:t>
      </w:r>
      <w:r>
        <w:rPr>
          <w:spacing w:val="-1"/>
        </w:rPr>
        <w:t>ec</w:t>
      </w:r>
      <w:r>
        <w:rPr/>
        <w:t>k_</w:t>
      </w:r>
      <w:r>
        <w:rPr>
          <w:spacing w:val="-1"/>
        </w:rPr>
        <w:t>c</w:t>
      </w:r>
      <w:r>
        <w:rPr/>
        <w:t>ov_</w:t>
      </w:r>
      <w:r>
        <w:rPr>
          <w:spacing w:val="3"/>
        </w:rPr>
        <w:t>m</w:t>
      </w:r>
      <w:r>
        <w:rPr/>
        <w:t>od</w:t>
      </w:r>
      <w:r>
        <w:rPr>
          <w:spacing w:val="-1"/>
        </w:rPr>
        <w:t>e</w:t>
      </w:r>
      <w:r>
        <w:rPr/>
        <w:t xml:space="preserve">ls = 1, </w:t>
      </w:r>
      <w:r>
        <w:rPr>
          <w:spacing w:val="-1"/>
        </w:rPr>
        <w:t>c</w:t>
      </w:r>
      <w:r>
        <w:rPr/>
        <w:t>ovme</w:t>
      </w:r>
      <w:r>
        <w:rPr>
          <w:spacing w:val="-1"/>
        </w:rPr>
        <w:t>a</w:t>
      </w:r>
      <w:r>
        <w:rPr/>
        <w:t>n</w:t>
      </w:r>
      <w:r>
        <w:rPr>
          <w:spacing w:val="2"/>
        </w:rPr>
        <w:t>d</w:t>
      </w:r>
      <w:r>
        <w:rPr>
          <w:spacing w:val="-1"/>
        </w:rPr>
        <w:t>a</w:t>
      </w:r>
      <w:r>
        <w:rPr/>
        <w:t>ta</w:t>
      </w:r>
      <w:r>
        <w:rPr>
          <w:spacing w:val="1"/>
        </w:rPr>
        <w:t>=</w:t>
      </w:r>
      <w:r>
        <w:rPr/>
        <w:t>_</w:t>
      </w:r>
      <w:r>
        <w:rPr>
          <w:spacing w:val="-1"/>
        </w:rPr>
        <w:t>c</w:t>
      </w:r>
      <w:r>
        <w:rPr/>
        <w:t>ovme</w:t>
      </w:r>
      <w:r>
        <w:rPr>
          <w:spacing w:val="-1"/>
        </w:rPr>
        <w:t>a</w:t>
      </w:r>
      <w:r>
        <w:rPr/>
        <w:t>n_ , obse</w:t>
      </w:r>
      <w:r>
        <w:rPr>
          <w:spacing w:val="-1"/>
        </w:rPr>
        <w:t>r</w:t>
      </w:r>
      <w:r>
        <w:rPr/>
        <w:t>v</w:t>
      </w:r>
      <w:r>
        <w:rPr>
          <w:spacing w:val="-1"/>
        </w:rPr>
        <w:t>e</w:t>
      </w:r>
      <w:r>
        <w:rPr/>
        <w:t>d_sur</w:t>
      </w:r>
      <w:r>
        <w:rPr>
          <w:spacing w:val="2"/>
        </w:rPr>
        <w:t>v</w:t>
      </w:r>
      <w:r>
        <w:rPr>
          <w:spacing w:val="-1"/>
        </w:rPr>
        <w:t>=</w:t>
      </w:r>
      <w:r>
        <w:rPr/>
        <w:t>_obssur</w:t>
      </w:r>
      <w:r>
        <w:rPr>
          <w:spacing w:val="2"/>
        </w:rPr>
        <w:t>v</w:t>
      </w:r>
      <w:r>
        <w:rPr/>
        <w:t xml:space="preserve">_, </w:t>
      </w:r>
      <w:r>
        <w:rPr>
          <w:spacing w:val="-1"/>
        </w:rPr>
        <w:t>a</w:t>
      </w:r>
      <w:r>
        <w:rPr/>
        <w:t>nd survd</w:t>
      </w:r>
      <w:r>
        <w:rPr>
          <w:spacing w:val="-1"/>
        </w:rPr>
        <w:t>a</w:t>
      </w:r>
      <w:r>
        <w:rPr/>
        <w:t>ta=_surv</w:t>
      </w:r>
      <w:r>
        <w:rPr>
          <w:spacing w:val="2"/>
        </w:rPr>
        <w:t>d</w:t>
      </w:r>
      <w:r>
        <w:rPr>
          <w:spacing w:val="-1"/>
        </w:rPr>
        <w:t>a</w:t>
      </w:r>
      <w:r>
        <w:rPr/>
        <w:t xml:space="preserve">ta_. </w:t>
      </w:r>
      <w:r>
        <w:rPr>
          <w:spacing w:val="-3"/>
        </w:rPr>
        <w:t>To</w:t>
      </w:r>
      <w:r>
        <w:rPr/>
        <w:t xml:space="preserve"> </w:t>
      </w:r>
      <w:r>
        <w:rPr>
          <w:spacing w:val="1"/>
        </w:rPr>
        <w:t>r</w:t>
      </w:r>
      <w:r>
        <w:rPr>
          <w:spacing w:val="-1"/>
        </w:rPr>
        <w:t>e</w:t>
      </w:r>
      <w:r>
        <w:rPr/>
        <w:t>do the</w:t>
      </w:r>
      <w:r>
        <w:rPr>
          <w:spacing w:val="2"/>
        </w:rPr>
        <w:t xml:space="preserve"> </w:t>
      </w:r>
      <w:r>
        <w:rPr>
          <w:spacing w:val="-2"/>
        </w:rPr>
        <w:t>g</w:t>
      </w:r>
      <w:r>
        <w:rPr>
          <w:spacing w:val="1"/>
        </w:rPr>
        <w:t>r</w:t>
      </w:r>
      <w:r>
        <w:rPr>
          <w:spacing w:val="-1"/>
        </w:rPr>
        <w:t>a</w:t>
      </w:r>
      <w:r>
        <w:rPr>
          <w:lang w:val="de-DE"/>
        </w:rPr>
        <w:t>phs l</w:t>
      </w:r>
      <w:r>
        <w:rPr>
          <w:spacing w:val="-1"/>
        </w:rPr>
        <w:t>a</w:t>
      </w:r>
      <w:r>
        <w:rPr/>
        <w:t>ter</w:t>
      </w:r>
      <w:r>
        <w:rPr>
          <w:spacing w:val="3"/>
        </w:rPr>
        <w:t xml:space="preserve"> </w:t>
      </w:r>
      <w:r>
        <w:rPr>
          <w:spacing w:val="1"/>
        </w:rPr>
        <w:t>t</w:t>
      </w:r>
      <w:r>
        <w:rPr/>
        <w:t>he</w:t>
      </w:r>
      <w:r>
        <w:rPr>
          <w:spacing w:val="-1"/>
        </w:rPr>
        <w:t xml:space="preserve"> parameters</w:t>
      </w:r>
      <w:r>
        <w:rPr>
          <w:lang w:val="fr-FR"/>
        </w:rPr>
        <w:t xml:space="preserve"> </w:t>
      </w:r>
      <w:r>
        <w:rPr>
          <w:lang w:val="da-DK"/>
        </w:rPr>
        <w:t>s</w:t>
      </w:r>
      <w:r>
        <w:rPr>
          <w:i/>
          <w:iCs/>
          <w:lang w:val="da-DK"/>
        </w:rPr>
        <w:t>urvd</w:t>
      </w:r>
      <w:r>
        <w:rPr>
          <w:i/>
          <w:iCs/>
          <w:spacing w:val="-1"/>
        </w:rPr>
        <w:t>a</w:t>
      </w:r>
      <w:r>
        <w:rPr>
          <w:i/>
          <w:iCs/>
        </w:rPr>
        <w:t>ta, obs</w:t>
      </w:r>
      <w:r>
        <w:rPr>
          <w:i/>
          <w:iCs/>
          <w:spacing w:val="1"/>
        </w:rPr>
        <w:t>e</w:t>
      </w:r>
      <w:r>
        <w:rPr>
          <w:i/>
          <w:iCs/>
        </w:rPr>
        <w:t>rv</w:t>
      </w:r>
      <w:r>
        <w:rPr>
          <w:i/>
          <w:iCs/>
          <w:spacing w:val="-2"/>
        </w:rPr>
        <w:t>e</w:t>
      </w:r>
      <w:r>
        <w:rPr>
          <w:i/>
          <w:iCs/>
        </w:rPr>
        <w:t>d_s</w:t>
      </w:r>
      <w:r>
        <w:rPr>
          <w:i/>
          <w:iCs/>
          <w:spacing w:val="2"/>
        </w:rPr>
        <w:t>u</w:t>
      </w:r>
      <w:r>
        <w:rPr>
          <w:i/>
          <w:iCs/>
        </w:rPr>
        <w:t xml:space="preserve">rv </w:t>
      </w:r>
      <w:r>
        <w:rPr>
          <w:i/>
          <w:iCs/>
          <w:spacing w:val="-2"/>
        </w:rPr>
        <w:t>a</w:t>
      </w:r>
      <w:r>
        <w:rPr>
          <w:i/>
          <w:iCs/>
        </w:rPr>
        <w:t xml:space="preserve">nd </w:t>
      </w:r>
      <w:r>
        <w:rPr>
          <w:i/>
          <w:iCs/>
          <w:spacing w:val="-1"/>
        </w:rPr>
        <w:t>c</w:t>
      </w:r>
      <w:r>
        <w:rPr>
          <w:i/>
          <w:iCs/>
        </w:rPr>
        <w:t>ovm</w:t>
      </w:r>
      <w:r>
        <w:rPr>
          <w:i/>
          <w:iCs/>
          <w:spacing w:val="2"/>
        </w:rPr>
        <w:t>e</w:t>
      </w:r>
      <w:r>
        <w:rPr>
          <w:i/>
          <w:iCs/>
          <w:spacing w:val="-1"/>
        </w:rPr>
        <w:t>a</w:t>
      </w:r>
      <w:r>
        <w:rPr>
          <w:i/>
          <w:iCs/>
        </w:rPr>
        <w:t>nd</w:t>
      </w:r>
      <w:r>
        <w:rPr>
          <w:i/>
          <w:iCs/>
          <w:spacing w:val="-1"/>
        </w:rPr>
        <w:t>a</w:t>
      </w:r>
      <w:r>
        <w:rPr>
          <w:i/>
          <w:iCs/>
        </w:rPr>
        <w:t>ta</w:t>
      </w:r>
      <w:r>
        <w:rPr>
          <w:spacing w:val="2"/>
        </w:rPr>
        <w:t xml:space="preserve"> need to be set </w:t>
      </w:r>
      <w:r>
        <w:rPr/>
        <w:t xml:space="preserve">to </w:t>
      </w:r>
      <w:r>
        <w:rPr>
          <w:spacing w:val="3"/>
        </w:rPr>
        <w:t>p</w:t>
      </w:r>
      <w:r>
        <w:rPr>
          <w:spacing w:val="-1"/>
        </w:rPr>
        <w:t>e</w:t>
      </w:r>
      <w:r>
        <w:rPr/>
        <w:t>rm</w:t>
      </w:r>
      <w:r>
        <w:rPr>
          <w:spacing w:val="-1"/>
        </w:rPr>
        <w:t>a</w:t>
      </w:r>
      <w:r>
        <w:rPr/>
        <w:t>n</w:t>
      </w:r>
      <w:r>
        <w:rPr>
          <w:spacing w:val="-1"/>
        </w:rPr>
        <w:t>e</w:t>
      </w:r>
      <w:r>
        <w:rPr>
          <w:lang w:val="fr-FR"/>
        </w:rPr>
        <w:t>nt da</w:t>
      </w:r>
      <w:r>
        <w:rPr>
          <w:spacing w:val="2"/>
        </w:rPr>
        <w:t>t</w:t>
      </w:r>
      <w:r>
        <w:rPr/>
        <w:t>a</w:t>
      </w:r>
      <w:r>
        <w:rPr>
          <w:spacing w:val="-1"/>
        </w:rPr>
        <w:t xml:space="preserve"> </w:t>
      </w:r>
      <w:r>
        <w:rPr/>
        <w:t>sets that include</w:t>
      </w:r>
      <w:r>
        <w:rPr>
          <w:spacing w:val="-1"/>
        </w:rPr>
        <w:t xml:space="preserve"> </w:t>
      </w:r>
      <w:r>
        <w:rPr/>
        <w:t>the libname</w:t>
      </w:r>
      <w:r>
        <w:rPr>
          <w:spacing w:val="-1"/>
        </w:rPr>
        <w:t xml:space="preserve"> </w:t>
      </w:r>
      <w:r>
        <w:rPr/>
        <w:t xml:space="preserve">in </w:t>
      </w:r>
      <w:r>
        <w:rPr>
          <w:spacing w:val="1"/>
        </w:rPr>
        <w:t>t</w:t>
      </w:r>
      <w:r>
        <w:rPr/>
        <w:t>he</w:t>
      </w:r>
      <w:r>
        <w:rPr>
          <w:spacing w:val="-1"/>
        </w:rPr>
        <w:t xml:space="preserve"> </w:t>
      </w:r>
      <w:r>
        <w:rPr/>
        <w:t>n</w:t>
      </w:r>
      <w:r>
        <w:rPr>
          <w:spacing w:val="-1"/>
        </w:rPr>
        <w:t>a</w:t>
      </w:r>
      <w:r>
        <w:rPr/>
        <w:t xml:space="preserve">me. </w:t>
      </w:r>
      <w:r>
        <w:rPr>
          <w:lang w:val="de-DE"/>
        </w:rPr>
        <w:t xml:space="preserve"> </w:t>
      </w:r>
      <w:r>
        <w:rPr>
          <w:spacing w:val="1"/>
          <w:lang w:val="de-DE"/>
        </w:rPr>
        <w:t>W</w:t>
      </w:r>
      <w:r>
        <w:rPr/>
        <w:t>h</w:t>
      </w:r>
      <w:r>
        <w:rPr>
          <w:spacing w:val="-1"/>
        </w:rPr>
        <w:t>e</w:t>
      </w:r>
      <w:r>
        <w:rPr/>
        <w:t>n setting</w:t>
      </w:r>
      <w:r>
        <w:rPr>
          <w:spacing w:val="-2"/>
        </w:rPr>
        <w:t xml:space="preserve"> </w:t>
      </w:r>
      <w:r>
        <w:rPr>
          <w:i/>
          <w:iCs/>
          <w:spacing w:val="-1"/>
        </w:rPr>
        <w:t>r</w:t>
      </w:r>
      <w:r>
        <w:rPr>
          <w:i/>
          <w:iCs/>
        </w:rPr>
        <w:t>u</w:t>
      </w:r>
      <w:r>
        <w:rPr>
          <w:i/>
          <w:iCs/>
          <w:spacing w:val="2"/>
        </w:rPr>
        <w:t>n</w:t>
      </w:r>
      <w:r>
        <w:rPr>
          <w:i/>
          <w:iCs/>
          <w:spacing w:val="-2"/>
        </w:rPr>
        <w:t>g</w:t>
      </w:r>
      <w:r>
        <w:rPr>
          <w:i/>
          <w:iCs/>
        </w:rPr>
        <w:t>r</w:t>
      </w:r>
      <w:r>
        <w:rPr>
          <w:i/>
          <w:iCs/>
          <w:spacing w:val="-2"/>
        </w:rPr>
        <w:t>a</w:t>
      </w:r>
      <w:r>
        <w:rPr>
          <w:i/>
          <w:iCs/>
          <w:lang w:val="de-DE"/>
        </w:rPr>
        <w:t>phs</w:t>
      </w:r>
      <w:r>
        <w:rPr>
          <w:spacing w:val="2"/>
        </w:rPr>
        <w:t xml:space="preserve"> </w:t>
      </w:r>
      <w:r>
        <w:rPr/>
        <w:t>=</w:t>
      </w:r>
      <w:r>
        <w:rPr>
          <w:spacing w:val="-1"/>
        </w:rPr>
        <w:t xml:space="preserve"> </w:t>
      </w:r>
      <w:r>
        <w:rPr/>
        <w:t>1 the</w:t>
      </w:r>
      <w:r>
        <w:rPr>
          <w:spacing w:val="3"/>
        </w:rPr>
        <w:t xml:space="preserve"> </w:t>
      </w:r>
      <w:r>
        <w:rPr/>
        <w:t>m</w:t>
      </w:r>
      <w:r>
        <w:rPr>
          <w:spacing w:val="2"/>
        </w:rPr>
        <w:t>a</w:t>
      </w:r>
      <w:r>
        <w:rPr>
          <w:spacing w:val="-1"/>
        </w:rPr>
        <w:t>c</w:t>
      </w:r>
      <w:r>
        <w:rPr/>
        <w:t>ro</w:t>
      </w:r>
      <w:r>
        <w:rPr>
          <w:spacing w:val="2"/>
        </w:rPr>
        <w:t xml:space="preserve"> </w:t>
      </w:r>
      <w:r>
        <w:rPr/>
        <w:t>will</w:t>
      </w:r>
      <w:r>
        <w:rPr>
          <w:spacing w:val="1"/>
        </w:rPr>
        <w:t xml:space="preserve"> </w:t>
      </w:r>
      <w:r>
        <w:rPr/>
        <w:t>save</w:t>
      </w:r>
      <w:r>
        <w:rPr>
          <w:spacing w:val="57"/>
        </w:rPr>
        <w:t xml:space="preserve"> </w:t>
      </w:r>
      <w:r>
        <w:rPr/>
        <w:t>more</w:t>
      </w:r>
      <w:r>
        <w:rPr>
          <w:spacing w:val="-1"/>
        </w:rPr>
        <w:t xml:space="preserve"> </w:t>
      </w:r>
      <w:r>
        <w:rPr>
          <w:spacing w:val="2"/>
        </w:rPr>
        <w:t>d</w:t>
      </w:r>
      <w:r>
        <w:rPr>
          <w:spacing w:val="-1"/>
        </w:rPr>
        <w:t>a</w:t>
      </w:r>
      <w:r>
        <w:rPr/>
        <w:t>ta</w:t>
      </w:r>
      <w:r>
        <w:rPr>
          <w:spacing w:val="2"/>
        </w:rPr>
        <w:t xml:space="preserve"> </w:t>
      </w:r>
      <w:r>
        <w:rPr/>
        <w:t>than du</w:t>
      </w:r>
      <w:r>
        <w:rPr>
          <w:spacing w:val="-1"/>
        </w:rPr>
        <w:t>r</w:t>
      </w:r>
      <w:r>
        <w:rPr/>
        <w:t>ing a</w:t>
      </w:r>
      <w:r>
        <w:rPr>
          <w:spacing w:val="-1"/>
        </w:rPr>
        <w:t xml:space="preserve"> </w:t>
      </w:r>
      <w:r>
        <w:rPr>
          <w:spacing w:val="3"/>
        </w:rPr>
        <w:t>t</w:t>
      </w:r>
      <w:r>
        <w:rPr>
          <w:spacing w:val="-5"/>
        </w:rPr>
        <w:t>y</w:t>
      </w:r>
      <w:r>
        <w:rPr/>
        <w:t>p</w:t>
      </w:r>
      <w:r>
        <w:rPr>
          <w:spacing w:val="3"/>
        </w:rPr>
        <w:t>i</w:t>
      </w:r>
      <w:r>
        <w:rPr>
          <w:spacing w:val="-1"/>
        </w:rPr>
        <w:t>c</w:t>
      </w:r>
      <w:r>
        <w:rPr/>
        <w:t>al</w:t>
      </w:r>
      <w:r>
        <w:rPr>
          <w:spacing w:val="-1"/>
        </w:rPr>
        <w:t xml:space="preserve"> r</w:t>
      </w:r>
      <w:r>
        <w:rPr/>
        <w:t>u</w:t>
      </w:r>
      <w:r>
        <w:rPr>
          <w:spacing w:val="1"/>
        </w:rPr>
        <w:t>n</w:t>
      </w:r>
      <w:r>
        <w:rPr/>
        <w:t xml:space="preserve">. </w:t>
      </w:r>
    </w:p>
    <w:p>
      <w:pPr>
        <w:pStyle w:val="BodyA"/>
        <w:widowControl w:val="false"/>
        <w:spacing w:lineRule="auto" w:line="240" w:before="16" w:after="0"/>
        <w:contextualSpacing/>
        <w:rPr>
          <w:rFonts w:ascii="SAS Monospace" w:hAnsi="SAS Monospace"/>
          <w:sz w:val="20"/>
          <w:szCs w:val="20"/>
        </w:rPr>
      </w:pPr>
      <w:r>
        <w:rPr>
          <w:rFonts w:ascii="SAS Monospace" w:hAnsi="SAS Monospace"/>
          <w:sz w:val="20"/>
          <w:szCs w:val="20"/>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title1,title2, title3</w:t>
      </w:r>
      <w:r>
        <w:rPr/>
        <w:tab/>
        <w:t xml:space="preserve"> (opt</w:t>
      </w:r>
      <w:r>
        <w:rPr>
          <w:spacing w:val="1"/>
        </w:rPr>
        <w:t>i</w:t>
      </w:r>
      <w:r>
        <w:rPr/>
        <w:t>o</w:t>
      </w:r>
      <w:r>
        <w:rPr>
          <w:spacing w:val="-2"/>
        </w:rPr>
        <w:t>n</w:t>
      </w:r>
      <w:r>
        <w:rPr>
          <w:spacing w:val="-1"/>
        </w:rPr>
        <w:t>a</w:t>
      </w:r>
      <w:r>
        <w:rPr/>
        <w:t>l,</w:t>
      </w:r>
      <w:r>
        <w:rPr>
          <w:spacing w:val="1"/>
        </w:rPr>
        <w:t xml:space="preserve"> </w:t>
      </w:r>
      <w:r>
        <w:rPr/>
        <w:t>d</w:t>
      </w:r>
      <w:r>
        <w:rPr>
          <w:spacing w:val="-1"/>
        </w:rPr>
        <w:t>e</w:t>
      </w:r>
      <w:r>
        <w:rPr/>
        <w:t>f</w:t>
      </w:r>
      <w:r>
        <w:rPr>
          <w:spacing w:val="-2"/>
        </w:rPr>
        <w:t>a</w:t>
      </w:r>
      <w:r>
        <w:rPr/>
        <w:t>ul</w:t>
      </w:r>
      <w:r>
        <w:rPr>
          <w:spacing w:val="1"/>
        </w:rPr>
        <w:t>t</w:t>
      </w:r>
      <w:r>
        <w:rPr/>
        <w:t>=</w:t>
      </w:r>
      <w:r>
        <w:rPr>
          <w:spacing w:val="1"/>
        </w:rPr>
        <w:t xml:space="preserve"> </w:t>
      </w:r>
      <w:r>
        <w:rPr/>
        <w:t>)</w:t>
      </w:r>
    </w:p>
    <w:p>
      <w:pPr>
        <w:pStyle w:val="BodyA"/>
        <w:widowControl w:val="false"/>
        <w:spacing w:lineRule="auto" w:line="240" w:before="16" w:after="0"/>
        <w:contextualSpacing/>
        <w:rPr>
          <w:rFonts w:eastAsia="Times New Roman" w:cs="Times New Roman"/>
        </w:rPr>
      </w:pPr>
      <w:r>
        <w:rPr/>
        <w:t>U</w:t>
      </w:r>
      <w:r>
        <w:rPr>
          <w:spacing w:val="2"/>
        </w:rPr>
        <w:t>s</w:t>
      </w:r>
      <w:r>
        <w:rPr>
          <w:spacing w:val="-1"/>
        </w:rPr>
        <w:t>e</w:t>
      </w:r>
      <w:r>
        <w:rPr/>
        <w:t>d in</w:t>
      </w:r>
      <w:r>
        <w:rPr>
          <w:spacing w:val="3"/>
        </w:rPr>
        <w:t xml:space="preserve"> </w:t>
      </w:r>
      <w:r>
        <w:rPr>
          <w:spacing w:val="-2"/>
        </w:rPr>
        <w:t>g</w:t>
      </w:r>
      <w:r>
        <w:rPr>
          <w:spacing w:val="-1"/>
        </w:rPr>
        <w:t>e</w:t>
      </w:r>
      <w:r>
        <w:rPr>
          <w:spacing w:val="2"/>
        </w:rPr>
        <w:t>n</w:t>
      </w:r>
      <w:r>
        <w:rPr>
          <w:spacing w:val="-1"/>
        </w:rPr>
        <w:t>e</w:t>
      </w:r>
      <w:r>
        <w:rPr/>
        <w:t>r</w:t>
      </w:r>
      <w:r>
        <w:rPr>
          <w:spacing w:val="-2"/>
        </w:rPr>
        <w:t>a</w:t>
      </w:r>
      <w:r>
        <w:rPr/>
        <w:t>t</w:t>
      </w:r>
      <w:r>
        <w:rPr>
          <w:spacing w:val="1"/>
        </w:rPr>
        <w:t>i</w:t>
      </w:r>
      <w:r>
        <w:rPr>
          <w:spacing w:val="2"/>
        </w:rPr>
        <w:t>n</w:t>
      </w:r>
      <w:r>
        <w:rPr/>
        <w:t>g</w:t>
      </w:r>
      <w:r>
        <w:rPr>
          <w:spacing w:val="-2"/>
        </w:rPr>
        <w:t xml:space="preserve"> </w:t>
      </w:r>
      <w:r>
        <w:rPr/>
        <w:t>the th</w:t>
      </w:r>
      <w:r>
        <w:rPr>
          <w:spacing w:val="1"/>
        </w:rPr>
        <w:t>r</w:t>
      </w:r>
      <w:r>
        <w:rPr>
          <w:spacing w:val="-1"/>
        </w:rPr>
        <w:t>e</w:t>
      </w:r>
      <w:r>
        <w:rPr>
          <w:spacing w:val="3"/>
        </w:rPr>
        <w:t>e</w:t>
      </w:r>
      <w:r>
        <w:rPr>
          <w:spacing w:val="-1"/>
        </w:rPr>
        <w:t>-</w:t>
      </w:r>
      <w:r>
        <w:rPr/>
        <w:t>l</w:t>
      </w:r>
      <w:r>
        <w:rPr>
          <w:spacing w:val="1"/>
        </w:rPr>
        <w:t>i</w:t>
      </w:r>
      <w:r>
        <w:rPr/>
        <w:t>ne</w:t>
      </w:r>
      <w:r>
        <w:rPr>
          <w:spacing w:val="1"/>
        </w:rPr>
        <w:t xml:space="preserve"> </w:t>
      </w:r>
      <w:r>
        <w:rPr/>
        <w:t>t</w:t>
      </w:r>
      <w:r>
        <w:rPr>
          <w:spacing w:val="1"/>
        </w:rPr>
        <w:t>i</w:t>
      </w:r>
      <w:r>
        <w:rPr/>
        <w:t>t</w:t>
      </w:r>
      <w:r>
        <w:rPr>
          <w:spacing w:val="1"/>
        </w:rPr>
        <w:t>l</w:t>
      </w:r>
      <w:r>
        <w:rPr/>
        <w:t>e</w:t>
      </w:r>
      <w:r>
        <w:rPr>
          <w:spacing w:val="-1"/>
        </w:rPr>
        <w:t xml:space="preserve"> </w:t>
      </w:r>
      <w:r>
        <w:rPr/>
        <w:t>on the fi</w:t>
      </w:r>
      <w:r>
        <w:rPr>
          <w:spacing w:val="-1"/>
        </w:rPr>
        <w:t>r</w:t>
      </w:r>
      <w:r>
        <w:rPr>
          <w:lang w:val="fr-FR"/>
        </w:rPr>
        <w:t>st page</w:t>
      </w:r>
      <w:r>
        <w:rPr>
          <w:spacing w:val="-1"/>
        </w:rPr>
        <w:t xml:space="preserve"> </w:t>
      </w:r>
      <w:r>
        <w:rPr/>
        <w:t>of the</w:t>
      </w:r>
      <w:r>
        <w:rPr>
          <w:spacing w:val="1"/>
        </w:rPr>
        <w:t xml:space="preserve"> </w:t>
      </w:r>
      <w:r>
        <w:rPr/>
        <w:t>g</w:t>
      </w:r>
      <w:r>
        <w:rPr>
          <w:spacing w:val="-1"/>
        </w:rPr>
        <w:t>ra</w:t>
      </w:r>
      <w:r>
        <w:rPr>
          <w:lang w:val="de-DE"/>
        </w:rPr>
        <w:t xml:space="preserve">phs </w:t>
      </w:r>
      <w:r>
        <w:rPr>
          <w:spacing w:val="2"/>
        </w:rPr>
        <w:t>o</w:t>
      </w:r>
      <w:r>
        <w:rPr/>
        <w:t>btain</w:t>
      </w:r>
      <w:r>
        <w:rPr>
          <w:spacing w:val="-1"/>
        </w:rPr>
        <w:t>e</w:t>
      </w:r>
      <w:r>
        <w:rPr/>
        <w:t>d wh</w:t>
      </w:r>
      <w:r>
        <w:rPr>
          <w:spacing w:val="-1"/>
        </w:rPr>
        <w:t>e</w:t>
      </w:r>
      <w:r>
        <w:rPr/>
        <w:t>n setti</w:t>
      </w:r>
      <w:r>
        <w:rPr>
          <w:spacing w:val="2"/>
        </w:rPr>
        <w:t>n</w:t>
      </w:r>
      <w:r>
        <w:rPr/>
        <w:t>g</w:t>
      </w:r>
      <w:r>
        <w:rPr>
          <w:spacing w:val="-2"/>
        </w:rPr>
        <w:t xml:space="preserve"> </w:t>
      </w:r>
      <w:r>
        <w:rPr>
          <w:i/>
          <w:iCs/>
          <w:spacing w:val="-1"/>
        </w:rPr>
        <w:t>r</w:t>
      </w:r>
      <w:r>
        <w:rPr>
          <w:i/>
          <w:iCs/>
        </w:rPr>
        <w:t>u</w:t>
      </w:r>
      <w:r>
        <w:rPr>
          <w:i/>
          <w:iCs/>
          <w:spacing w:val="2"/>
        </w:rPr>
        <w:t>n</w:t>
      </w:r>
      <w:r>
        <w:rPr>
          <w:i/>
          <w:iCs/>
          <w:spacing w:val="-2"/>
        </w:rPr>
        <w:t>g</w:t>
      </w:r>
      <w:r>
        <w:rPr>
          <w:i/>
          <w:iCs/>
          <w:spacing w:val="3"/>
        </w:rPr>
        <w:t>r</w:t>
      </w:r>
      <w:r>
        <w:rPr>
          <w:i/>
          <w:iCs/>
          <w:spacing w:val="-1"/>
        </w:rPr>
        <w:t>a</w:t>
      </w:r>
      <w:r>
        <w:rPr>
          <w:i/>
          <w:iCs/>
          <w:lang w:val="de-DE"/>
        </w:rPr>
        <w:t>phs</w:t>
      </w:r>
      <w:r>
        <w:rPr>
          <w:lang w:val="de-DE"/>
        </w:rPr>
        <w:t xml:space="preserve"> =</w:t>
      </w:r>
      <w:r>
        <w:rPr>
          <w:spacing w:val="-1"/>
        </w:rPr>
        <w:t xml:space="preserve"> </w:t>
      </w:r>
      <w:r>
        <w:rPr/>
        <w:t>1.</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titledata </w:t>
        <w:tab/>
      </w:r>
      <w:r>
        <w:rPr/>
        <w:tab/>
        <w:tab/>
      </w:r>
      <w:r>
        <w:rPr>
          <w:spacing w:val="-1"/>
        </w:rPr>
        <w:t>(</w:t>
      </w:r>
      <w:r>
        <w:rPr/>
        <w:t>opt</w:t>
      </w:r>
      <w:r>
        <w:rPr>
          <w:spacing w:val="1"/>
        </w:rPr>
        <w:t>i</w:t>
      </w:r>
      <w:r>
        <w:rPr/>
        <w:t>on</w:t>
      </w:r>
      <w:r>
        <w:rPr>
          <w:spacing w:val="-1"/>
        </w:rPr>
        <w:t>a</w:t>
      </w:r>
      <w:r>
        <w:rPr/>
        <w:t>l, default= )</w:t>
      </w:r>
    </w:p>
    <w:p>
      <w:pPr>
        <w:pStyle w:val="BodyA"/>
        <w:widowControl w:val="false"/>
        <w:spacing w:lineRule="auto" w:line="240" w:before="16" w:after="0"/>
        <w:contextualSpacing/>
        <w:rPr>
          <w:rFonts w:eastAsia="Times New Roman" w:cs="Times New Roman"/>
        </w:rPr>
      </w:pPr>
      <w:r>
        <w:rPr/>
        <w:t>D</w:t>
      </w:r>
      <w:r>
        <w:rPr>
          <w:spacing w:val="-1"/>
        </w:rPr>
        <w:t>a</w:t>
      </w:r>
      <w:r>
        <w:rPr/>
        <w:t xml:space="preserve">ta </w:t>
      </w:r>
      <w:r>
        <w:rPr>
          <w:spacing w:val="2"/>
        </w:rPr>
        <w:t>s</w:t>
      </w:r>
      <w:r>
        <w:rPr>
          <w:spacing w:val="-1"/>
        </w:rPr>
        <w:t>e</w:t>
      </w:r>
      <w:r>
        <w:rPr/>
        <w:t xml:space="preserve">t </w:t>
      </w:r>
      <w:r>
        <w:rPr>
          <w:spacing w:val="1"/>
        </w:rPr>
        <w:t>t</w:t>
      </w:r>
      <w:r>
        <w:rPr/>
        <w:t>h</w:t>
      </w:r>
      <w:r>
        <w:rPr>
          <w:spacing w:val="-1"/>
        </w:rPr>
        <w:t>a</w:t>
      </w:r>
      <w:r>
        <w:rPr>
          <w:lang w:val="fr-FR"/>
        </w:rPr>
        <w:t>t cont</w:t>
      </w:r>
      <w:r>
        <w:rPr>
          <w:spacing w:val="-1"/>
        </w:rPr>
        <w:t>a</w:t>
      </w:r>
      <w:r>
        <w:rPr/>
        <w:t xml:space="preserve">ins </w:t>
      </w:r>
      <w:r>
        <w:rPr>
          <w:spacing w:val="1"/>
        </w:rPr>
        <w:t>t</w:t>
      </w:r>
      <w:r>
        <w:rPr/>
        <w:t>he label</w:t>
      </w:r>
      <w:r>
        <w:rPr>
          <w:spacing w:val="-1"/>
        </w:rPr>
        <w:t xml:space="preserve"> f</w:t>
      </w:r>
      <w:r>
        <w:rPr/>
        <w:t>or</w:t>
      </w:r>
      <w:r>
        <w:rPr>
          <w:spacing w:val="-1"/>
        </w:rPr>
        <w:t xml:space="preserve"> </w:t>
      </w:r>
      <w:r>
        <w:rPr>
          <w:spacing w:val="1"/>
        </w:rPr>
        <w:t>e</w:t>
      </w:r>
      <w:r>
        <w:rPr>
          <w:spacing w:val="-1"/>
        </w:rPr>
        <w:t>ac</w:t>
      </w:r>
      <w:r>
        <w:rPr/>
        <w:t>h</w:t>
      </w:r>
      <w:r>
        <w:rPr>
          <w:spacing w:val="2"/>
        </w:rPr>
        <w:t xml:space="preserve"> </w:t>
      </w:r>
      <w:r>
        <w:rPr>
          <w:spacing w:val="-1"/>
        </w:rPr>
        <w:t>c</w:t>
      </w:r>
      <w:r>
        <w:rPr/>
        <w:t>ov</w:t>
      </w:r>
      <w:r>
        <w:rPr>
          <w:spacing w:val="-1"/>
        </w:rPr>
        <w:t>a</w:t>
      </w:r>
      <w:r>
        <w:rPr/>
        <w:t>ri</w:t>
      </w:r>
      <w:r>
        <w:rPr>
          <w:spacing w:val="-1"/>
        </w:rPr>
        <w:t>a</w:t>
      </w:r>
      <w:r>
        <w:rPr>
          <w:spacing w:val="3"/>
        </w:rPr>
        <w:t>t</w:t>
      </w:r>
      <w:r>
        <w:rPr/>
        <w:t xml:space="preserve">e </w:t>
      </w:r>
      <w:r>
        <w:rPr>
          <w:spacing w:val="1"/>
        </w:rPr>
        <w:t>c</w:t>
      </w:r>
      <w:r>
        <w:rPr/>
        <w:t>ompa</w:t>
      </w:r>
      <w:r>
        <w:rPr>
          <w:spacing w:val="-1"/>
        </w:rPr>
        <w:t>r</w:t>
      </w:r>
      <w:r>
        <w:rPr>
          <w:lang w:val="fr-FR"/>
        </w:rPr>
        <w:t>ison</w:t>
      </w:r>
      <w:r>
        <w:rPr>
          <w:spacing w:val="2"/>
        </w:rPr>
        <w:t xml:space="preserve"> </w:t>
      </w:r>
      <w:r>
        <w:rPr/>
        <w:t>that will</w:t>
      </w:r>
      <w:r>
        <w:rPr>
          <w:spacing w:val="1"/>
        </w:rPr>
        <w:t xml:space="preserve"> </w:t>
      </w:r>
      <w:r>
        <w:rPr/>
        <w:t>be</w:t>
      </w:r>
      <w:r>
        <w:rPr>
          <w:spacing w:val="59"/>
        </w:rPr>
        <w:t xml:space="preserve"> </w:t>
      </w:r>
      <w:r>
        <w:rPr/>
        <w:t>g</w:t>
      </w:r>
      <w:r>
        <w:rPr>
          <w:spacing w:val="-1"/>
        </w:rPr>
        <w:t>e</w:t>
      </w:r>
      <w:r>
        <w:rPr/>
        <w:t>n</w:t>
      </w:r>
      <w:r>
        <w:rPr>
          <w:spacing w:val="-1"/>
        </w:rPr>
        <w:t>e</w:t>
      </w:r>
      <w:r>
        <w:rPr/>
        <w:t>r</w:t>
      </w:r>
      <w:r>
        <w:rPr>
          <w:spacing w:val="-2"/>
        </w:rPr>
        <w:t>a</w:t>
      </w:r>
      <w:r>
        <w:rPr>
          <w:spacing w:val="3"/>
        </w:rPr>
        <w:t>t</w:t>
      </w:r>
      <w:r>
        <w:rPr>
          <w:spacing w:val="-1"/>
        </w:rPr>
        <w:t>e</w:t>
      </w:r>
      <w:r>
        <w:rPr/>
        <w:t>d wh</w:t>
      </w:r>
      <w:r>
        <w:rPr>
          <w:spacing w:val="-1"/>
        </w:rPr>
        <w:t>e</w:t>
      </w:r>
      <w:r>
        <w:rPr/>
        <w:t xml:space="preserve">n </w:t>
      </w:r>
      <w:r>
        <w:rPr>
          <w:spacing w:val="2"/>
        </w:rPr>
        <w:t>s</w:t>
      </w:r>
      <w:r>
        <w:rPr>
          <w:spacing w:val="-1"/>
        </w:rPr>
        <w:t>e</w:t>
      </w:r>
      <w:r>
        <w:rPr/>
        <w:t>t</w:t>
      </w:r>
      <w:r>
        <w:rPr>
          <w:spacing w:val="1"/>
        </w:rPr>
        <w:t>t</w:t>
      </w:r>
      <w:r>
        <w:rPr/>
        <w:t>ing</w:t>
      </w:r>
      <w:r>
        <w:rPr>
          <w:spacing w:val="-2"/>
        </w:rPr>
        <w:t xml:space="preserve"> </w:t>
      </w:r>
      <w:r>
        <w:rPr>
          <w:i/>
          <w:iCs/>
          <w:spacing w:val="-1"/>
        </w:rPr>
        <w:t>r</w:t>
      </w:r>
      <w:r>
        <w:rPr>
          <w:i/>
          <w:iCs/>
          <w:spacing w:val="2"/>
        </w:rPr>
        <w:t>u</w:t>
      </w:r>
      <w:r>
        <w:rPr>
          <w:i/>
          <w:iCs/>
        </w:rPr>
        <w:t>n</w:t>
      </w:r>
      <w:r>
        <w:rPr>
          <w:i/>
          <w:iCs/>
          <w:spacing w:val="-2"/>
        </w:rPr>
        <w:t>g</w:t>
      </w:r>
      <w:r>
        <w:rPr>
          <w:i/>
          <w:iCs/>
          <w:spacing w:val="1"/>
        </w:rPr>
        <w:t>r</w:t>
      </w:r>
      <w:r>
        <w:rPr>
          <w:i/>
          <w:iCs/>
          <w:spacing w:val="-1"/>
        </w:rPr>
        <w:t>a</w:t>
      </w:r>
      <w:r>
        <w:rPr>
          <w:i/>
          <w:iCs/>
          <w:lang w:val="de-DE"/>
        </w:rPr>
        <w:t>phs</w:t>
      </w:r>
      <w:r>
        <w:rPr>
          <w:lang w:val="de-DE"/>
        </w:rPr>
        <w:t xml:space="preserve"> =</w:t>
      </w:r>
      <w:r>
        <w:rPr>
          <w:spacing w:val="-1"/>
        </w:rPr>
        <w:t xml:space="preserve"> </w:t>
      </w:r>
      <w:r>
        <w:rPr/>
        <w:t>1.</w:t>
      </w:r>
      <w:r>
        <w:rPr>
          <w:spacing w:val="2"/>
        </w:rPr>
        <w:t xml:space="preserve"> </w:t>
      </w:r>
      <w:r>
        <w:rPr/>
        <w:t>T</w:t>
      </w:r>
      <w:r>
        <w:rPr>
          <w:spacing w:val="2"/>
        </w:rPr>
        <w:t>h</w:t>
      </w:r>
      <w:r>
        <w:rPr/>
        <w:t>e</w:t>
      </w:r>
      <w:r>
        <w:rPr>
          <w:spacing w:val="-1"/>
        </w:rPr>
        <w:t xml:space="preserve"> </w:t>
      </w:r>
      <w:r>
        <w:rPr/>
        <w:t>d</w:t>
      </w:r>
      <w:r>
        <w:rPr>
          <w:spacing w:val="-1"/>
        </w:rPr>
        <w:t>a</w:t>
      </w:r>
      <w:r>
        <w:rPr/>
        <w:t>ta s</w:t>
      </w:r>
      <w:r>
        <w:rPr>
          <w:spacing w:val="-1"/>
        </w:rPr>
        <w:t>e</w:t>
      </w:r>
      <w:r>
        <w:rPr/>
        <w:t>t should have</w:t>
      </w:r>
      <w:r>
        <w:rPr>
          <w:spacing w:val="-1"/>
        </w:rPr>
        <w:t xml:space="preserve"> </w:t>
      </w:r>
      <w:r>
        <w:rPr/>
        <w:t>one</w:t>
      </w:r>
      <w:r>
        <w:rPr>
          <w:spacing w:val="-1"/>
        </w:rPr>
        <w:t xml:space="preserve"> </w:t>
      </w:r>
      <w:r>
        <w:rPr/>
        <w:t>obs</w:t>
      </w:r>
      <w:r>
        <w:rPr>
          <w:spacing w:val="1"/>
        </w:rPr>
        <w:t>e</w:t>
      </w:r>
      <w:r>
        <w:rPr/>
        <w:t>rv</w:t>
      </w:r>
      <w:r>
        <w:rPr>
          <w:spacing w:val="-2"/>
        </w:rPr>
        <w:t>a</w:t>
      </w:r>
      <w:r>
        <w:rPr/>
        <w:t>t</w:t>
      </w:r>
      <w:r>
        <w:rPr>
          <w:spacing w:val="1"/>
        </w:rPr>
        <w:t>i</w:t>
      </w:r>
      <w:r>
        <w:rPr/>
        <w:t xml:space="preserve">on with a </w:t>
      </w:r>
      <w:r>
        <w:rPr>
          <w:spacing w:val="-1"/>
        </w:rPr>
        <w:t>c</w:t>
      </w:r>
      <w:r>
        <w:rPr/>
        <w:t>h</w:t>
      </w:r>
      <w:r>
        <w:rPr>
          <w:spacing w:val="1"/>
        </w:rPr>
        <w:t>a</w:t>
      </w:r>
      <w:r>
        <w:rPr/>
        <w:t>r</w:t>
      </w:r>
      <w:r>
        <w:rPr>
          <w:spacing w:val="-2"/>
        </w:rPr>
        <w:t>a</w:t>
      </w:r>
      <w:r>
        <w:rPr>
          <w:spacing w:val="-1"/>
        </w:rPr>
        <w:t>c</w:t>
      </w:r>
      <w:r>
        <w:rPr/>
        <w:t>t</w:t>
      </w:r>
      <w:r>
        <w:rPr>
          <w:spacing w:val="2"/>
        </w:rPr>
        <w:t>e</w:t>
      </w:r>
      <w:r>
        <w:rPr/>
        <w:t xml:space="preserve">r </w:t>
      </w:r>
      <w:r>
        <w:rPr>
          <w:spacing w:val="2"/>
        </w:rPr>
        <w:t>s</w:t>
      </w:r>
      <w:r>
        <w:rPr/>
        <w:t>tring</w:t>
      </w:r>
      <w:r>
        <w:rPr>
          <w:spacing w:val="-2"/>
        </w:rPr>
        <w:t xml:space="preserve"> </w:t>
      </w:r>
      <w:r>
        <w:rPr>
          <w:spacing w:val="-1"/>
        </w:rPr>
        <w:t>f</w:t>
      </w:r>
      <w:r>
        <w:rPr/>
        <w:t>or</w:t>
      </w:r>
      <w:r>
        <w:rPr>
          <w:spacing w:val="1"/>
        </w:rPr>
        <w:t xml:space="preserve"> </w:t>
      </w:r>
      <w:r>
        <w:rPr>
          <w:spacing w:val="-1"/>
        </w:rPr>
        <w:t>e</w:t>
      </w:r>
      <w:r>
        <w:rPr>
          <w:spacing w:val="1"/>
        </w:rPr>
        <w:t>a</w:t>
      </w:r>
      <w:r>
        <w:rPr>
          <w:spacing w:val="-1"/>
        </w:rPr>
        <w:t>c</w:t>
      </w:r>
      <w:r>
        <w:rPr/>
        <w:t>h model</w:t>
      </w:r>
      <w:r>
        <w:rPr>
          <w:spacing w:val="-1"/>
        </w:rPr>
        <w:t>e</w:t>
      </w:r>
      <w:r>
        <w:rPr/>
        <w:t xml:space="preserve">d </w:t>
      </w:r>
      <w:r>
        <w:rPr>
          <w:spacing w:val="2"/>
        </w:rPr>
        <w:t>v</w:t>
      </w:r>
      <w:r>
        <w:rPr>
          <w:spacing w:val="-1"/>
        </w:rPr>
        <w:t>a</w:t>
      </w:r>
      <w:r>
        <w:rPr/>
        <w:t>ri</w:t>
      </w:r>
      <w:r>
        <w:rPr>
          <w:spacing w:val="-1"/>
        </w:rPr>
        <w:t>a</w:t>
      </w:r>
      <w:r>
        <w:rPr/>
        <w:t xml:space="preserve">ble </w:t>
      </w:r>
      <w:r>
        <w:rPr>
          <w:spacing w:val="-1"/>
        </w:rPr>
        <w:t>(</w:t>
      </w:r>
      <w:r>
        <w:rPr/>
        <w:t>ot</w:t>
      </w:r>
      <w:r>
        <w:rPr>
          <w:spacing w:val="3"/>
        </w:rPr>
        <w:t>h</w:t>
      </w:r>
      <w:r>
        <w:rPr>
          <w:spacing w:val="-1"/>
        </w:rPr>
        <w:t>e</w:t>
      </w:r>
      <w:r>
        <w:rPr/>
        <w:t>r th</w:t>
      </w:r>
      <w:r>
        <w:rPr>
          <w:spacing w:val="-1"/>
        </w:rPr>
        <w:t>a</w:t>
      </w:r>
      <w:r>
        <w:rPr/>
        <w:t xml:space="preserve">n the </w:t>
      </w:r>
      <w:r>
        <w:rPr>
          <w:i/>
          <w:iCs/>
        </w:rPr>
        <w:t>t</w:t>
      </w:r>
      <w:r>
        <w:rPr>
          <w:i/>
          <w:iCs/>
          <w:spacing w:val="1"/>
        </w:rPr>
        <w:t>i</w:t>
      </w:r>
      <w:r>
        <w:rPr>
          <w:i/>
          <w:iCs/>
        </w:rPr>
        <w:t>me</w:t>
      </w:r>
      <w:r>
        <w:rPr/>
        <w:t xml:space="preserve"> v</w:t>
      </w:r>
      <w:r>
        <w:rPr>
          <w:spacing w:val="-1"/>
        </w:rPr>
        <w:t>a</w:t>
      </w:r>
      <w:r>
        <w:rPr/>
        <w:t>ri</w:t>
      </w:r>
      <w:r>
        <w:rPr>
          <w:spacing w:val="-1"/>
        </w:rPr>
        <w:t>a</w:t>
      </w:r>
      <w:r>
        <w:rPr/>
        <w:t>ble)</w:t>
      </w:r>
      <w:r>
        <w:rPr>
          <w:spacing w:val="-1"/>
        </w:rPr>
        <w:t xml:space="preserve"> </w:t>
      </w:r>
      <w:r>
        <w:rPr/>
        <w:t>wh</w:t>
      </w:r>
      <w:r>
        <w:rPr>
          <w:spacing w:val="2"/>
        </w:rPr>
        <w:t>i</w:t>
      </w:r>
      <w:r>
        <w:rPr>
          <w:spacing w:val="-1"/>
        </w:rPr>
        <w:t>c</w:t>
      </w:r>
      <w:r>
        <w:rPr/>
        <w:t>h h</w:t>
      </w:r>
      <w:r>
        <w:rPr>
          <w:spacing w:val="-1"/>
        </w:rPr>
        <w:t>a</w:t>
      </w:r>
      <w:r>
        <w:rPr/>
        <w:t>s</w:t>
      </w:r>
      <w:r>
        <w:rPr>
          <w:spacing w:val="2"/>
        </w:rPr>
        <w:t xml:space="preserve"> </w:t>
      </w:r>
      <w:r>
        <w:rPr/>
        <w:t>the v</w:t>
      </w:r>
      <w:r>
        <w:rPr>
          <w:spacing w:val="-1"/>
        </w:rPr>
        <w:t>a</w:t>
      </w:r>
      <w:r>
        <w:rPr/>
        <w:t>lue of</w:t>
      </w:r>
      <w:r>
        <w:rPr>
          <w:spacing w:val="-1"/>
        </w:rPr>
        <w:t xml:space="preserve"> </w:t>
      </w:r>
      <w:r>
        <w:rPr/>
        <w:t>w</w:t>
      </w:r>
      <w:r>
        <w:rPr>
          <w:spacing w:val="2"/>
        </w:rPr>
        <w:t>h</w:t>
      </w:r>
      <w:r>
        <w:rPr>
          <w:spacing w:val="-1"/>
        </w:rPr>
        <w:t>a</w:t>
      </w:r>
      <w:r>
        <w:rPr/>
        <w:t xml:space="preserve">t </w:t>
      </w:r>
      <w:r>
        <w:rPr>
          <w:spacing w:val="1"/>
        </w:rPr>
        <w:t>t</w:t>
      </w:r>
      <w:r>
        <w:rPr/>
        <w:t>he</w:t>
      </w:r>
      <w:r>
        <w:rPr>
          <w:spacing w:val="-1"/>
        </w:rPr>
        <w:t xml:space="preserve"> </w:t>
      </w:r>
      <w:r>
        <w:rPr/>
        <w:t>d</w:t>
      </w:r>
      <w:r>
        <w:rPr>
          <w:spacing w:val="-1"/>
        </w:rPr>
        <w:t>e</w:t>
      </w:r>
      <w:r>
        <w:rPr>
          <w:spacing w:val="2"/>
        </w:rPr>
        <w:t>s</w:t>
      </w:r>
      <w:r>
        <w:rPr/>
        <w:t>ir</w:t>
      </w:r>
      <w:r>
        <w:rPr>
          <w:spacing w:val="-1"/>
        </w:rPr>
        <w:t>e</w:t>
      </w:r>
      <w:r>
        <w:rPr/>
        <w:t>d</w:t>
      </w:r>
      <w:r>
        <w:rPr>
          <w:spacing w:val="2"/>
        </w:rPr>
        <w:t xml:space="preserve"> </w:t>
      </w:r>
      <w:r>
        <w:rPr/>
        <w:t>lab</w:t>
      </w:r>
      <w:r>
        <w:rPr>
          <w:spacing w:val="-1"/>
        </w:rPr>
        <w:t>e</w:t>
      </w:r>
      <w:r>
        <w:rPr/>
        <w:t>l should b</w:t>
      </w:r>
      <w:r>
        <w:rPr>
          <w:spacing w:val="-1"/>
        </w:rPr>
        <w:t>e</w:t>
      </w:r>
      <w:r>
        <w:rPr/>
        <w:t>. The</w:t>
      </w:r>
      <w:r>
        <w:rPr>
          <w:spacing w:val="1"/>
        </w:rPr>
        <w:t xml:space="preserve"> </w:t>
      </w:r>
      <w:r>
        <w:rPr/>
        <w:t>ma</w:t>
      </w:r>
      <w:r>
        <w:rPr>
          <w:spacing w:val="-1"/>
        </w:rPr>
        <w:t>c</w:t>
      </w:r>
      <w:r>
        <w:rPr/>
        <w:t xml:space="preserve">ro </w:t>
      </w:r>
      <w:r>
        <w:rPr>
          <w:spacing w:val="-1"/>
        </w:rPr>
        <w:t>w</w:t>
      </w:r>
      <w:r>
        <w:rPr/>
        <w:t>i</w:t>
      </w:r>
      <w:r>
        <w:rPr>
          <w:spacing w:val="1"/>
        </w:rPr>
        <w:t>l</w:t>
      </w:r>
      <w:r>
        <w:rPr/>
        <w:t>l gen</w:t>
      </w:r>
      <w:r>
        <w:rPr>
          <w:spacing w:val="1"/>
        </w:rPr>
        <w:t>e</w:t>
      </w:r>
      <w:r>
        <w:rPr/>
        <w:t>r</w:t>
      </w:r>
      <w:r>
        <w:rPr>
          <w:spacing w:val="-2"/>
        </w:rPr>
        <w:t>a</w:t>
      </w:r>
      <w:r>
        <w:rPr/>
        <w:t>te a d</w:t>
      </w:r>
      <w:r>
        <w:rPr>
          <w:spacing w:val="-1"/>
        </w:rPr>
        <w:t>e</w:t>
      </w:r>
      <w:r>
        <w:rPr/>
        <w:t>f</w:t>
      </w:r>
      <w:r>
        <w:rPr>
          <w:spacing w:val="-2"/>
        </w:rPr>
        <w:t>a</w:t>
      </w:r>
      <w:r>
        <w:rPr/>
        <w:t>ult</w:t>
      </w:r>
      <w:r>
        <w:rPr>
          <w:spacing w:val="1"/>
        </w:rPr>
        <w:t xml:space="preserve"> </w:t>
      </w:r>
      <w:r>
        <w:rPr/>
        <w:t>lab</w:t>
      </w:r>
      <w:r>
        <w:rPr>
          <w:spacing w:val="-1"/>
        </w:rPr>
        <w:t>e</w:t>
      </w:r>
      <w:r>
        <w:rPr/>
        <w:t>l of</w:t>
      </w:r>
      <w:r>
        <w:rPr>
          <w:spacing w:val="2"/>
        </w:rPr>
        <w:t xml:space="preserve"> </w:t>
      </w:r>
      <w:r>
        <w:rPr>
          <w:spacing w:val="-2"/>
        </w:rPr>
        <w:t>"</w:t>
      </w:r>
      <w:r>
        <w:rPr/>
        <w:t>M</w:t>
      </w:r>
      <w:r>
        <w:rPr>
          <w:spacing w:val="1"/>
        </w:rPr>
        <w:t>e</w:t>
      </w:r>
      <w:r>
        <w:rPr>
          <w:spacing w:val="-1"/>
        </w:rPr>
        <w:t>a</w:t>
      </w:r>
      <w:r>
        <w:rPr/>
        <w:t xml:space="preserve">n </w:t>
      </w:r>
      <w:r>
        <w:rPr>
          <w:spacing w:val="-1"/>
        </w:rPr>
        <w:t>c</w:t>
      </w:r>
      <w:r>
        <w:rPr>
          <w:spacing w:val="2"/>
        </w:rPr>
        <w:t>o</w:t>
      </w:r>
      <w:r>
        <w:rPr/>
        <w:t>v</w:t>
      </w:r>
      <w:r>
        <w:rPr>
          <w:spacing w:val="1"/>
        </w:rPr>
        <w:t>X</w:t>
      </w:r>
      <w:r>
        <w:rPr/>
        <w:t>"</w:t>
      </w:r>
      <w:r>
        <w:rPr>
          <w:spacing w:val="-2"/>
        </w:rPr>
        <w:t xml:space="preserve"> </w:t>
      </w:r>
      <w:r>
        <w:rPr>
          <w:spacing w:val="2"/>
        </w:rPr>
        <w:t>(</w:t>
      </w:r>
      <w:r>
        <w:rPr/>
        <w:t>wh</w:t>
      </w:r>
      <w:r>
        <w:rPr>
          <w:spacing w:val="-1"/>
        </w:rPr>
        <w:t>e</w:t>
      </w:r>
      <w:r>
        <w:rPr>
          <w:spacing w:val="1"/>
        </w:rPr>
        <w:t>r</w:t>
      </w:r>
      <w:r>
        <w:rPr/>
        <w:t>e</w:t>
      </w:r>
      <w:r>
        <w:rPr>
          <w:spacing w:val="-1"/>
        </w:rPr>
        <w:t xml:space="preserve"> </w:t>
      </w:r>
      <w:r>
        <w:rPr>
          <w:i/>
          <w:iCs/>
          <w:spacing w:val="-1"/>
        </w:rPr>
        <w:t>c</w:t>
      </w:r>
      <w:r>
        <w:rPr>
          <w:i/>
          <w:iCs/>
        </w:rPr>
        <w:t>ovX</w:t>
      </w:r>
      <w:r>
        <w:rPr/>
        <w:t xml:space="preserve"> is the</w:t>
      </w:r>
      <w:r>
        <w:rPr>
          <w:spacing w:val="-1"/>
        </w:rPr>
        <w:t xml:space="preserve"> </w:t>
      </w:r>
      <w:r>
        <w:rPr>
          <w:spacing w:val="2"/>
        </w:rPr>
        <w:t>v</w:t>
      </w:r>
      <w:r>
        <w:rPr>
          <w:spacing w:val="-1"/>
        </w:rPr>
        <w:t>a</w:t>
      </w:r>
      <w:r>
        <w:rPr/>
        <w:t>ri</w:t>
      </w:r>
      <w:r>
        <w:rPr>
          <w:spacing w:val="-1"/>
        </w:rPr>
        <w:t>a</w:t>
      </w:r>
      <w:r>
        <w:rPr/>
        <w:t xml:space="preserve">ble listed in the </w:t>
      </w:r>
      <w:r>
        <w:rPr>
          <w:i/>
          <w:iCs/>
          <w:spacing w:val="-1"/>
        </w:rPr>
        <w:t>c</w:t>
      </w:r>
      <w:r>
        <w:rPr>
          <w:i/>
          <w:iCs/>
        </w:rPr>
        <w:t>ovX</w:t>
      </w:r>
      <w:r>
        <w:rPr>
          <w:spacing w:val="2"/>
        </w:rPr>
        <w:t xml:space="preserve"> </w:t>
      </w:r>
      <w:r>
        <w:rPr/>
        <w:t>ma</w:t>
      </w:r>
      <w:r>
        <w:rPr>
          <w:spacing w:val="-1"/>
        </w:rPr>
        <w:t>c</w:t>
      </w:r>
      <w:r>
        <w:rPr/>
        <w:t>ro vari</w:t>
      </w:r>
      <w:r>
        <w:rPr>
          <w:spacing w:val="-1"/>
        </w:rPr>
        <w:t>a</w:t>
      </w:r>
      <w:r>
        <w:rPr/>
        <w:t>ble.</w:t>
      </w:r>
      <w:r>
        <w:rPr>
          <w:spacing w:val="2"/>
        </w:rPr>
        <w:t>)</w:t>
      </w:r>
      <w:r>
        <w:rPr/>
        <w:t xml:space="preserve">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tsize </w:t>
      </w:r>
      <w:r>
        <w:rPr>
          <w:rFonts w:ascii="SAS Monospace" w:hAnsi="SAS Monospace"/>
        </w:rPr>
        <w:tab/>
      </w:r>
      <w:r>
        <w:rPr>
          <w:spacing w:val="-1"/>
        </w:rPr>
        <w:tab/>
        <w:tab/>
        <w:t>(</w:t>
      </w:r>
      <w:r>
        <w:rPr/>
        <w:t>opt</w:t>
      </w:r>
      <w:r>
        <w:rPr>
          <w:spacing w:val="1"/>
        </w:rPr>
        <w:t>i</w:t>
      </w:r>
      <w:r>
        <w:rPr/>
        <w:t>on</w:t>
      </w:r>
      <w:r>
        <w:rPr>
          <w:spacing w:val="-1"/>
        </w:rPr>
        <w:t>a</w:t>
      </w:r>
      <w:r>
        <w:rPr/>
        <w:t>l, de</w:t>
      </w:r>
      <w:r>
        <w:rPr>
          <w:spacing w:val="-1"/>
        </w:rPr>
        <w:t>fa</w:t>
      </w:r>
      <w:r>
        <w:rPr/>
        <w:t>ult</w:t>
      </w:r>
      <w:r>
        <w:rPr>
          <w:spacing w:val="1"/>
        </w:rPr>
        <w:t xml:space="preserve"> </w:t>
      </w:r>
      <w:r>
        <w:rPr/>
        <w:t>=</w:t>
      </w:r>
      <w:r>
        <w:rPr>
          <w:spacing w:val="-1"/>
        </w:rPr>
        <w:t xml:space="preserve"> </w:t>
      </w:r>
      <w:r>
        <w:rPr/>
        <w:t>1)</w:t>
      </w:r>
    </w:p>
    <w:p>
      <w:pPr>
        <w:pStyle w:val="BodyA"/>
        <w:widowControl w:val="false"/>
        <w:spacing w:lineRule="auto" w:line="240" w:before="16" w:after="0"/>
        <w:contextualSpacing/>
        <w:jc w:val="both"/>
        <w:rPr>
          <w:rFonts w:eastAsia="Times New Roman" w:cs="Times New Roman"/>
        </w:rPr>
      </w:pPr>
      <w:r>
        <w:rPr>
          <w:spacing w:val="-1"/>
        </w:rPr>
        <w:t>Re</w:t>
      </w:r>
      <w:r>
        <w:rPr/>
        <w:t>lative si</w:t>
      </w:r>
      <w:r>
        <w:rPr>
          <w:spacing w:val="1"/>
        </w:rPr>
        <w:t>z</w:t>
      </w:r>
      <w:r>
        <w:rPr/>
        <w:t>e</w:t>
      </w:r>
      <w:r>
        <w:rPr>
          <w:spacing w:val="-1"/>
        </w:rPr>
        <w:t xml:space="preserve"> </w:t>
      </w:r>
      <w:r>
        <w:rPr/>
        <w:t>of the</w:t>
      </w:r>
      <w:r>
        <w:rPr>
          <w:spacing w:val="-1"/>
        </w:rPr>
        <w:t xml:space="preserve"> </w:t>
      </w:r>
      <w:r>
        <w:rPr/>
        <w:t>t</w:t>
      </w:r>
      <w:r>
        <w:rPr>
          <w:spacing w:val="1"/>
        </w:rPr>
        <w:t>i</w:t>
      </w:r>
      <w:r>
        <w:rPr/>
        <w:t>t</w:t>
      </w:r>
      <w:r>
        <w:rPr>
          <w:spacing w:val="1"/>
        </w:rPr>
        <w:t>l</w:t>
      </w:r>
      <w:r>
        <w:rPr>
          <w:spacing w:val="-1"/>
        </w:rPr>
        <w:t>e</w:t>
      </w:r>
      <w:r>
        <w:rPr/>
        <w:t>s used in g</w:t>
      </w:r>
      <w:r>
        <w:rPr>
          <w:spacing w:val="-1"/>
        </w:rPr>
        <w:t>e</w:t>
      </w:r>
      <w:r>
        <w:rPr/>
        <w:t>n</w:t>
      </w:r>
      <w:r>
        <w:rPr>
          <w:spacing w:val="1"/>
        </w:rPr>
        <w:t>e</w:t>
      </w:r>
      <w:r>
        <w:rPr/>
        <w:t>r</w:t>
      </w:r>
      <w:r>
        <w:rPr>
          <w:spacing w:val="-2"/>
        </w:rPr>
        <w:t>a</w:t>
      </w:r>
      <w:r>
        <w:rPr/>
        <w:t>t</w:t>
      </w:r>
      <w:r>
        <w:rPr>
          <w:spacing w:val="1"/>
        </w:rPr>
        <w:t>i</w:t>
      </w:r>
      <w:r>
        <w:rPr/>
        <w:t>ng</w:t>
      </w:r>
      <w:r>
        <w:rPr>
          <w:spacing w:val="-2"/>
        </w:rPr>
        <w:t xml:space="preserve"> </w:t>
      </w:r>
      <w:r>
        <w:rPr/>
        <w:t>t</w:t>
      </w:r>
      <w:r>
        <w:rPr>
          <w:spacing w:val="3"/>
        </w:rPr>
        <w:t>h</w:t>
      </w:r>
      <w:r>
        <w:rPr/>
        <w:t>e</w:t>
      </w:r>
      <w:r>
        <w:rPr>
          <w:spacing w:val="1"/>
        </w:rPr>
        <w:t xml:space="preserve"> </w:t>
      </w:r>
      <w:r>
        <w:rPr>
          <w:spacing w:val="-2"/>
        </w:rPr>
        <w:t>g</w:t>
      </w:r>
      <w:r>
        <w:rPr>
          <w:spacing w:val="1"/>
        </w:rPr>
        <w:t>r</w:t>
      </w:r>
      <w:r>
        <w:rPr>
          <w:spacing w:val="-1"/>
        </w:rPr>
        <w:t>a</w:t>
      </w:r>
      <w:r>
        <w:rPr/>
        <w:t>phs wh</w:t>
      </w:r>
      <w:r>
        <w:rPr>
          <w:spacing w:val="-1"/>
        </w:rPr>
        <w:t>e</w:t>
      </w:r>
      <w:r>
        <w:rPr/>
        <w:t>n s</w:t>
      </w:r>
      <w:r>
        <w:rPr>
          <w:spacing w:val="-1"/>
        </w:rPr>
        <w:t>e</w:t>
      </w:r>
      <w:r>
        <w:rPr/>
        <w:t>t</w:t>
      </w:r>
      <w:r>
        <w:rPr>
          <w:spacing w:val="1"/>
        </w:rPr>
        <w:t>t</w:t>
      </w:r>
      <w:r>
        <w:rPr/>
        <w:t>ing</w:t>
      </w:r>
      <w:r>
        <w:rPr>
          <w:spacing w:val="-2"/>
        </w:rPr>
        <w:t xml:space="preserve"> </w:t>
      </w:r>
      <w:r>
        <w:rPr>
          <w:spacing w:val="-1"/>
        </w:rPr>
        <w:t>r</w:t>
      </w:r>
      <w:r>
        <w:rPr/>
        <w:t>u</w:t>
      </w:r>
      <w:r>
        <w:rPr>
          <w:spacing w:val="2"/>
        </w:rPr>
        <w:t>n</w:t>
      </w:r>
      <w:r>
        <w:rPr>
          <w:spacing w:val="-2"/>
        </w:rPr>
        <w:t>g</w:t>
      </w:r>
      <w:r>
        <w:rPr>
          <w:spacing w:val="1"/>
        </w:rPr>
        <w:t>r</w:t>
      </w:r>
      <w:r>
        <w:rPr>
          <w:spacing w:val="-1"/>
        </w:rPr>
        <w:t>a</w:t>
      </w:r>
      <w:r>
        <w:rPr>
          <w:lang w:val="de-DE"/>
        </w:rPr>
        <w:t>phs =</w:t>
      </w:r>
      <w:r>
        <w:rPr>
          <w:spacing w:val="-1"/>
        </w:rPr>
        <w:t xml:space="preserve"> </w:t>
      </w:r>
      <w:r>
        <w:rPr/>
        <w:t xml:space="preserve">1. </w:t>
      </w:r>
      <w:r>
        <w:rPr>
          <w:spacing w:val="2"/>
        </w:rPr>
        <w:t>D</w:t>
      </w:r>
      <w:r>
        <w:rPr>
          <w:spacing w:val="1"/>
        </w:rPr>
        <w:t>e</w:t>
      </w:r>
      <w:r>
        <w:rPr/>
        <w:t>p</w:t>
      </w:r>
      <w:r>
        <w:rPr>
          <w:spacing w:val="-1"/>
        </w:rPr>
        <w:t>e</w:t>
      </w:r>
      <w:r>
        <w:rPr/>
        <w:t>nding</w:t>
      </w:r>
      <w:r>
        <w:rPr>
          <w:spacing w:val="-2"/>
        </w:rPr>
        <w:t xml:space="preserve"> </w:t>
      </w:r>
      <w:r>
        <w:rPr/>
        <w:t xml:space="preserve">on the </w:t>
      </w:r>
      <w:r>
        <w:rPr>
          <w:spacing w:val="2"/>
        </w:rPr>
        <w:t>l</w:t>
      </w:r>
      <w:r>
        <w:rPr>
          <w:spacing w:val="-1"/>
        </w:rPr>
        <w:t>e</w:t>
      </w:r>
      <w:r>
        <w:rPr>
          <w:spacing w:val="2"/>
        </w:rPr>
        <w:t>n</w:t>
      </w:r>
      <w:r>
        <w:rPr>
          <w:spacing w:val="-2"/>
        </w:rPr>
        <w:t>g</w:t>
      </w:r>
      <w:r>
        <w:rPr/>
        <w:t>th of</w:t>
      </w:r>
      <w:r>
        <w:rPr>
          <w:spacing w:val="2"/>
        </w:rPr>
        <w:t xml:space="preserve"> </w:t>
      </w:r>
      <w:r>
        <w:rPr/>
        <w:t>the ti</w:t>
      </w:r>
      <w:r>
        <w:rPr>
          <w:spacing w:val="1"/>
        </w:rPr>
        <w:t>t</w:t>
      </w:r>
      <w:r>
        <w:rPr/>
        <w:t>les th</w:t>
      </w:r>
      <w:r>
        <w:rPr>
          <w:spacing w:val="-1"/>
        </w:rPr>
        <w:t>a</w:t>
      </w:r>
      <w:r>
        <w:rPr/>
        <w:t>t a</w:t>
      </w:r>
      <w:r>
        <w:rPr>
          <w:spacing w:val="-1"/>
        </w:rPr>
        <w:t>r</w:t>
      </w:r>
      <w:r>
        <w:rPr/>
        <w:t>e</w:t>
      </w:r>
      <w:r>
        <w:rPr>
          <w:spacing w:val="-1"/>
        </w:rPr>
        <w:t xml:space="preserve"> </w:t>
      </w:r>
      <w:r>
        <w:rPr>
          <w:spacing w:val="3"/>
        </w:rPr>
        <w:t>b</w:t>
      </w:r>
      <w:r>
        <w:rPr>
          <w:spacing w:val="-1"/>
        </w:rPr>
        <w:t>e</w:t>
      </w:r>
      <w:r>
        <w:rPr/>
        <w:t>i</w:t>
      </w:r>
      <w:r>
        <w:rPr>
          <w:spacing w:val="3"/>
        </w:rPr>
        <w:t>n</w:t>
      </w:r>
      <w:r>
        <w:rPr/>
        <w:t>g</w:t>
      </w:r>
      <w:r>
        <w:rPr>
          <w:spacing w:val="-2"/>
        </w:rPr>
        <w:t xml:space="preserve"> </w:t>
      </w:r>
      <w:r>
        <w:rPr>
          <w:spacing w:val="2"/>
        </w:rPr>
        <w:t>u</w:t>
      </w:r>
      <w:r>
        <w:rPr/>
        <w:t>s</w:t>
      </w:r>
      <w:r>
        <w:rPr>
          <w:spacing w:val="-1"/>
        </w:rPr>
        <w:t>e</w:t>
      </w:r>
      <w:r>
        <w:rPr/>
        <w:t>d, th</w:t>
      </w:r>
      <w:r>
        <w:rPr>
          <w:spacing w:val="1"/>
        </w:rPr>
        <w:t>i</w:t>
      </w:r>
      <w:r>
        <w:rPr/>
        <w:t>s value</w:t>
      </w:r>
      <w:r>
        <w:rPr>
          <w:spacing w:val="-1"/>
        </w:rPr>
        <w:t xml:space="preserve"> ca</w:t>
      </w:r>
      <w:r>
        <w:rPr/>
        <w:t xml:space="preserve">n </w:t>
      </w:r>
      <w:r>
        <w:rPr>
          <w:spacing w:val="2"/>
        </w:rPr>
        <w:t>b</w:t>
      </w:r>
      <w:r>
        <w:rPr/>
        <w:t>e mod</w:t>
      </w:r>
      <w:r>
        <w:rPr>
          <w:spacing w:val="1"/>
        </w:rPr>
        <w:t>i</w:t>
      </w:r>
      <w:r>
        <w:rPr/>
        <w:t>fi</w:t>
      </w:r>
      <w:r>
        <w:rPr>
          <w:spacing w:val="-1"/>
        </w:rPr>
        <w:t>e</w:t>
      </w:r>
      <w:r>
        <w:rPr/>
        <w:t>d to alter</w:t>
      </w:r>
      <w:r>
        <w:rPr>
          <w:spacing w:val="-1"/>
        </w:rPr>
        <w:t xml:space="preserve"> </w:t>
      </w:r>
      <w:r>
        <w:rPr/>
        <w:t>the si</w:t>
      </w:r>
      <w:r>
        <w:rPr>
          <w:spacing w:val="1"/>
        </w:rPr>
        <w:t>z</w:t>
      </w:r>
      <w:r>
        <w:rPr/>
        <w:t>e</w:t>
      </w:r>
      <w:r>
        <w:rPr>
          <w:spacing w:val="-1"/>
        </w:rPr>
        <w:t xml:space="preserve"> </w:t>
      </w:r>
      <w:r>
        <w:rPr/>
        <w:t>of the t</w:t>
      </w:r>
      <w:r>
        <w:rPr>
          <w:spacing w:val="1"/>
        </w:rPr>
        <w:t>i</w:t>
      </w:r>
      <w:r>
        <w:rPr/>
        <w:t>t</w:t>
      </w:r>
      <w:r>
        <w:rPr>
          <w:spacing w:val="1"/>
        </w:rPr>
        <w:t>l</w:t>
      </w:r>
      <w:r>
        <w:rPr>
          <w:spacing w:val="-1"/>
        </w:rPr>
        <w:t>e</w:t>
      </w:r>
      <w:r>
        <w:rPr>
          <w:lang w:val="de-DE"/>
        </w:rPr>
        <w:t xml:space="preserve">s so </w:t>
      </w:r>
      <w:r>
        <w:rPr>
          <w:spacing w:val="1"/>
        </w:rPr>
        <w:t>t</w:t>
      </w:r>
      <w:r>
        <w:rPr/>
        <w:t>h</w:t>
      </w:r>
      <w:r>
        <w:rPr>
          <w:spacing w:val="-1"/>
        </w:rPr>
        <w:t>a</w:t>
      </w:r>
      <w:r>
        <w:rPr/>
        <w:t xml:space="preserve">t </w:t>
      </w:r>
      <w:r>
        <w:rPr>
          <w:spacing w:val="1"/>
        </w:rPr>
        <w:t>t</w:t>
      </w:r>
      <w:r>
        <w:rPr/>
        <w:t>h</w:t>
      </w:r>
      <w:r>
        <w:rPr>
          <w:spacing w:val="1"/>
        </w:rPr>
        <w:t>e</w:t>
      </w:r>
      <w:r>
        <w:rPr/>
        <w:t>y</w:t>
      </w:r>
      <w:r>
        <w:rPr>
          <w:spacing w:val="-3"/>
        </w:rPr>
        <w:t xml:space="preserve"> </w:t>
      </w:r>
      <w:r>
        <w:rPr/>
        <w:t>will</w:t>
      </w:r>
      <w:r>
        <w:rPr>
          <w:spacing w:val="1"/>
        </w:rPr>
        <w:t xml:space="preserve"> </w:t>
      </w:r>
      <w:r>
        <w:rPr>
          <w:spacing w:val="-1"/>
        </w:rPr>
        <w:t>f</w:t>
      </w:r>
      <w:r>
        <w:rPr/>
        <w:t>it</w:t>
      </w:r>
      <w:r>
        <w:rPr>
          <w:spacing w:val="1"/>
        </w:rPr>
        <w:t xml:space="preserve"> </w:t>
      </w:r>
      <w:r>
        <w:rPr/>
        <w:t>on the p</w:t>
      </w:r>
      <w:r>
        <w:rPr>
          <w:spacing w:val="-1"/>
        </w:rPr>
        <w:t>a</w:t>
      </w:r>
      <w:r>
        <w:rPr>
          <w:spacing w:val="-2"/>
        </w:rPr>
        <w:t>g</w:t>
      </w:r>
      <w:r>
        <w:rPr>
          <w:spacing w:val="-1"/>
        </w:rPr>
        <w:t>e</w:t>
      </w:r>
      <w:r>
        <w:rPr/>
        <w:t>.  This should typically not be l</w:t>
      </w:r>
      <w:r>
        <w:rPr>
          <w:spacing w:val="-1"/>
        </w:rPr>
        <w:t>a</w:t>
      </w:r>
      <w:r>
        <w:rPr/>
        <w:t>rg</w:t>
      </w:r>
      <w:r>
        <w:rPr>
          <w:spacing w:val="-2"/>
        </w:rPr>
        <w:t>e</w:t>
      </w:r>
      <w:r>
        <w:rPr/>
        <w:t>r th</w:t>
      </w:r>
      <w:r>
        <w:rPr>
          <w:spacing w:val="-1"/>
        </w:rPr>
        <w:t>a</w:t>
      </w:r>
      <w:r>
        <w:rPr/>
        <w:t>n</w:t>
      </w:r>
      <w:r>
        <w:rPr>
          <w:spacing w:val="2"/>
        </w:rPr>
        <w:t xml:space="preserve"> </w:t>
      </w:r>
      <w:r>
        <w:rPr>
          <w:spacing w:val="-1"/>
        </w:rPr>
        <w:t>a</w:t>
      </w:r>
      <w:r>
        <w:rPr>
          <w:spacing w:val="1"/>
        </w:rPr>
        <w:t>r</w:t>
      </w:r>
      <w:r>
        <w:rPr/>
        <w:t xml:space="preserve">ound 1.5. </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graphfile </w:t>
      </w:r>
      <w:r>
        <w:rPr>
          <w:spacing w:val="-1"/>
        </w:rPr>
        <w:tab/>
        <w:tab/>
        <w:tab/>
        <w:t>(</w:t>
      </w:r>
      <w:r>
        <w:rPr/>
        <w:t>opt</w:t>
      </w:r>
      <w:r>
        <w:rPr>
          <w:spacing w:val="1"/>
        </w:rPr>
        <w:t>i</w:t>
      </w:r>
      <w:r>
        <w:rPr/>
        <w:t>on</w:t>
      </w:r>
      <w:r>
        <w:rPr>
          <w:spacing w:val="-1"/>
        </w:rPr>
        <w:t>a</w:t>
      </w:r>
      <w:r>
        <w:rPr/>
        <w:t>l, d</w:t>
      </w:r>
      <w:r>
        <w:rPr>
          <w:spacing w:val="2"/>
        </w:rPr>
        <w:t>e</w:t>
      </w:r>
      <w:r>
        <w:rPr/>
        <w:t>f</w:t>
      </w:r>
      <w:r>
        <w:rPr>
          <w:spacing w:val="-2"/>
        </w:rPr>
        <w:t>a</w:t>
      </w:r>
      <w:r>
        <w:rPr>
          <w:spacing w:val="2"/>
        </w:rPr>
        <w:t>u</w:t>
      </w:r>
      <w:r>
        <w:rPr/>
        <w:t>l</w:t>
      </w:r>
      <w:r>
        <w:rPr>
          <w:spacing w:val="1"/>
        </w:rPr>
        <w:t>t</w:t>
      </w:r>
      <w:r>
        <w:rPr>
          <w:spacing w:val="-1"/>
        </w:rPr>
        <w:t>=</w:t>
      </w:r>
      <w:r>
        <w:rPr>
          <w:spacing w:val="-2"/>
        </w:rPr>
        <w:t>g</w:t>
      </w:r>
      <w:r>
        <w:rPr/>
        <w:t>file.</w:t>
      </w:r>
      <w:r>
        <w:rPr>
          <w:spacing w:val="-1"/>
        </w:rPr>
        <w:t>p</w:t>
      </w:r>
      <w:r>
        <w:rPr>
          <w:spacing w:val="2"/>
        </w:rPr>
        <w:t>d</w:t>
      </w:r>
      <w:r>
        <w:rPr/>
        <w:t>f)</w:t>
      </w:r>
    </w:p>
    <w:p>
      <w:pPr>
        <w:pStyle w:val="BodyA"/>
        <w:widowControl w:val="false"/>
        <w:spacing w:lineRule="auto" w:line="240" w:before="16" w:after="0"/>
        <w:contextualSpacing/>
        <w:rPr>
          <w:rFonts w:eastAsia="Times New Roman" w:cs="Times New Roman"/>
        </w:rPr>
      </w:pPr>
      <w:r>
        <w:rPr>
          <w:spacing w:val="-1"/>
        </w:rPr>
        <w:t>F</w:t>
      </w:r>
      <w:r>
        <w:rPr/>
        <w:t>i</w:t>
      </w:r>
      <w:r>
        <w:rPr>
          <w:spacing w:val="1"/>
        </w:rPr>
        <w:t>l</w:t>
      </w:r>
      <w:r>
        <w:rPr/>
        <w:t>e</w:t>
      </w:r>
      <w:r>
        <w:rPr>
          <w:spacing w:val="1"/>
        </w:rPr>
        <w:t xml:space="preserve"> </w:t>
      </w:r>
      <w:r>
        <w:rPr/>
        <w:t>whi</w:t>
      </w:r>
      <w:r>
        <w:rPr>
          <w:spacing w:val="-1"/>
        </w:rPr>
        <w:t>c</w:t>
      </w:r>
      <w:r>
        <w:rPr/>
        <w:t xml:space="preserve">h </w:t>
      </w:r>
      <w:r>
        <w:rPr>
          <w:spacing w:val="2"/>
        </w:rPr>
        <w:t>w</w:t>
      </w:r>
      <w:r>
        <w:rPr/>
        <w:t>i</w:t>
      </w:r>
      <w:r>
        <w:rPr>
          <w:spacing w:val="1"/>
        </w:rPr>
        <w:t>l</w:t>
      </w:r>
      <w:r>
        <w:rPr/>
        <w:t>l ho</w:t>
      </w:r>
      <w:r>
        <w:rPr>
          <w:spacing w:val="1"/>
        </w:rPr>
        <w:t>l</w:t>
      </w:r>
      <w:r>
        <w:rPr/>
        <w:t xml:space="preserve">d the </w:t>
      </w:r>
      <w:r>
        <w:rPr>
          <w:spacing w:val="-2"/>
        </w:rPr>
        <w:t>g</w:t>
      </w:r>
      <w:r>
        <w:rPr>
          <w:spacing w:val="-1"/>
        </w:rPr>
        <w:t>e</w:t>
      </w:r>
      <w:r>
        <w:rPr>
          <w:spacing w:val="2"/>
        </w:rPr>
        <w:t>n</w:t>
      </w:r>
      <w:r>
        <w:rPr>
          <w:spacing w:val="-1"/>
        </w:rPr>
        <w:t>e</w:t>
      </w:r>
      <w:r>
        <w:rPr/>
        <w:t>r</w:t>
      </w:r>
      <w:r>
        <w:rPr>
          <w:spacing w:val="-2"/>
        </w:rPr>
        <w:t>a</w:t>
      </w:r>
      <w:r>
        <w:rPr>
          <w:spacing w:val="3"/>
        </w:rPr>
        <w:t>t</w:t>
      </w:r>
      <w:r>
        <w:rPr>
          <w:spacing w:val="-1"/>
        </w:rPr>
        <w:t>e</w:t>
      </w:r>
      <w:r>
        <w:rPr/>
        <w:t>d</w:t>
      </w:r>
      <w:r>
        <w:rPr>
          <w:spacing w:val="2"/>
        </w:rPr>
        <w:t xml:space="preserve"> </w:t>
      </w:r>
      <w:r>
        <w:rPr>
          <w:spacing w:val="-2"/>
        </w:rPr>
        <w:t>g</w:t>
      </w:r>
      <w:r>
        <w:rPr/>
        <w:t>r</w:t>
      </w:r>
      <w:r>
        <w:rPr>
          <w:spacing w:val="-2"/>
        </w:rPr>
        <w:t>a</w:t>
      </w:r>
      <w:r>
        <w:rPr>
          <w:lang w:val="de-DE"/>
        </w:rPr>
        <w:t>phs</w:t>
      </w:r>
      <w:r>
        <w:rPr>
          <w:spacing w:val="2"/>
        </w:rPr>
        <w:t xml:space="preserve"> </w:t>
      </w:r>
      <w:r>
        <w:rPr/>
        <w:t>wh</w:t>
      </w:r>
      <w:r>
        <w:rPr>
          <w:spacing w:val="-1"/>
        </w:rPr>
        <w:t>e</w:t>
      </w:r>
      <w:r>
        <w:rPr/>
        <w:t xml:space="preserve">n </w:t>
      </w:r>
      <w:r>
        <w:rPr>
          <w:spacing w:val="1"/>
        </w:rPr>
        <w:t>r</w:t>
      </w:r>
      <w:r>
        <w:rPr/>
        <w:t>unning</w:t>
      </w:r>
      <w:r>
        <w:rPr>
          <w:spacing w:val="57"/>
        </w:rPr>
        <w:t xml:space="preserve"> </w:t>
      </w:r>
      <w:r>
        <w:rPr/>
        <w:t>the m</w:t>
      </w:r>
      <w:r>
        <w:rPr>
          <w:spacing w:val="1"/>
        </w:rPr>
        <w:t>a</w:t>
      </w:r>
      <w:r>
        <w:rPr>
          <w:spacing w:val="-1"/>
        </w:rPr>
        <w:t>c</w:t>
      </w:r>
      <w:r>
        <w:rPr/>
        <w:t xml:space="preserve">ro </w:t>
      </w:r>
      <w:r>
        <w:rPr>
          <w:spacing w:val="-1"/>
        </w:rPr>
        <w:t>w</w:t>
      </w:r>
      <w:r>
        <w:rPr/>
        <w:t>i</w:t>
      </w:r>
      <w:r>
        <w:rPr>
          <w:spacing w:val="1"/>
        </w:rPr>
        <w:t>t</w:t>
      </w:r>
      <w:r>
        <w:rPr/>
        <w:t xml:space="preserve">h </w:t>
      </w:r>
      <w:r>
        <w:rPr>
          <w:i/>
          <w:iCs/>
          <w:spacing w:val="1"/>
        </w:rPr>
        <w:t>r</w:t>
      </w:r>
      <w:r>
        <w:rPr>
          <w:i/>
          <w:iCs/>
        </w:rPr>
        <w:t>un</w:t>
      </w:r>
      <w:r>
        <w:rPr>
          <w:i/>
          <w:iCs/>
          <w:spacing w:val="-2"/>
        </w:rPr>
        <w:t>g</w:t>
      </w:r>
      <w:r>
        <w:rPr>
          <w:i/>
          <w:iCs/>
          <w:spacing w:val="1"/>
        </w:rPr>
        <w:t>r</w:t>
      </w:r>
      <w:r>
        <w:rPr>
          <w:i/>
          <w:iCs/>
          <w:spacing w:val="-1"/>
        </w:rPr>
        <w:t>a</w:t>
      </w:r>
      <w:r>
        <w:rPr>
          <w:i/>
          <w:iCs/>
          <w:lang w:val="de-DE"/>
        </w:rPr>
        <w:t>phs</w:t>
      </w:r>
      <w:r>
        <w:rPr>
          <w:spacing w:val="-1"/>
        </w:rPr>
        <w:t>=</w:t>
      </w:r>
      <w:r>
        <w:rPr/>
        <w:t>1. This should</w:t>
      </w:r>
      <w:r>
        <w:rPr>
          <w:spacing w:val="3"/>
        </w:rPr>
        <w:t xml:space="preserve"> </w:t>
      </w:r>
      <w:r>
        <w:rPr/>
        <w:t>be</w:t>
      </w:r>
      <w:r>
        <w:rPr>
          <w:spacing w:val="-1"/>
        </w:rPr>
        <w:t xml:space="preserve"> </w:t>
      </w:r>
      <w:r>
        <w:rPr/>
        <w:t>a</w:t>
      </w:r>
      <w:r>
        <w:rPr>
          <w:spacing w:val="-1"/>
        </w:rPr>
        <w:t xml:space="preserve"> </w:t>
      </w:r>
      <w:r>
        <w:rPr>
          <w:lang w:val="da-DK"/>
        </w:rPr>
        <w:t xml:space="preserve">pdf </w:t>
      </w:r>
      <w:r>
        <w:rPr>
          <w:spacing w:val="-1"/>
        </w:rPr>
        <w:t>f</w:t>
      </w:r>
      <w:r>
        <w:rPr/>
        <w:t>i</w:t>
      </w:r>
      <w:r>
        <w:rPr>
          <w:spacing w:val="1"/>
        </w:rPr>
        <w:t>l</w:t>
      </w:r>
      <w:r>
        <w:rPr>
          <w:spacing w:val="3"/>
        </w:rPr>
        <w:t>e.</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runnc </w:t>
      </w:r>
      <w:r>
        <w:rPr>
          <w:rFonts w:ascii="SAS Monospace" w:hAnsi="SAS Monospace"/>
        </w:rPr>
        <w:tab/>
      </w:r>
      <w:r>
        <w:rPr>
          <w:spacing w:val="-2"/>
        </w:rPr>
        <w:tab/>
        <w:tab/>
      </w:r>
      <w:r>
        <w:rPr>
          <w:spacing w:val="-1"/>
        </w:rPr>
        <w:t>(</w:t>
      </w:r>
      <w:r>
        <w:rPr/>
        <w:t>opt</w:t>
      </w:r>
      <w:r>
        <w:rPr>
          <w:spacing w:val="1"/>
        </w:rPr>
        <w:t>i</w:t>
      </w:r>
      <w:r>
        <w:rPr/>
        <w:t>on</w:t>
      </w:r>
      <w:r>
        <w:rPr>
          <w:spacing w:val="-1"/>
        </w:rPr>
        <w:t>al</w:t>
      </w:r>
      <w:r>
        <w:rPr/>
        <w:t>, d</w:t>
      </w:r>
      <w:r>
        <w:rPr>
          <w:spacing w:val="1"/>
        </w:rPr>
        <w:t>e</w:t>
      </w:r>
      <w:r>
        <w:rPr/>
        <w:t>f</w:t>
      </w:r>
      <w:r>
        <w:rPr>
          <w:spacing w:val="-2"/>
        </w:rPr>
        <w:t>a</w:t>
      </w:r>
      <w:r>
        <w:rPr/>
        <w:t>ult</w:t>
      </w:r>
      <w:r>
        <w:rPr>
          <w:spacing w:val="1"/>
        </w:rPr>
        <w:t xml:space="preserve"> </w:t>
      </w:r>
      <w:r>
        <w:rPr/>
        <w:t>=</w:t>
      </w:r>
      <w:r>
        <w:rPr>
          <w:spacing w:val="1"/>
        </w:rPr>
        <w:t xml:space="preserve"> </w:t>
      </w:r>
      <w:r>
        <w:rPr/>
        <w:t>1)</w:t>
      </w:r>
    </w:p>
    <w:p>
      <w:pPr>
        <w:pStyle w:val="BodyA"/>
        <w:widowControl w:val="false"/>
        <w:spacing w:lineRule="auto" w:line="240" w:before="16" w:after="0"/>
        <w:contextualSpacing/>
        <w:rPr>
          <w:rFonts w:eastAsia="Times New Roman" w:cs="Times New Roman"/>
        </w:rPr>
      </w:pPr>
      <w:r>
        <w:rPr>
          <w:spacing w:val="-2"/>
        </w:rPr>
        <w:t>I</w:t>
      </w:r>
      <w:r>
        <w:rPr/>
        <w:t>nd</w:t>
      </w:r>
      <w:r>
        <w:rPr>
          <w:spacing w:val="3"/>
        </w:rPr>
        <w:t>i</w:t>
      </w:r>
      <w:r>
        <w:rPr>
          <w:spacing w:val="-1"/>
        </w:rPr>
        <w:t>ca</w:t>
      </w:r>
      <w:r>
        <w:rPr/>
        <w:t xml:space="preserve">tes </w:t>
      </w:r>
      <w:r>
        <w:rPr>
          <w:spacing w:val="-1"/>
        </w:rPr>
        <w:t>w</w:t>
      </w:r>
      <w:r>
        <w:rPr/>
        <w:t>h</w:t>
      </w:r>
      <w:r>
        <w:rPr>
          <w:spacing w:val="-1"/>
        </w:rPr>
        <w:t>e</w:t>
      </w:r>
      <w:r>
        <w:rPr/>
        <w:t>t</w:t>
      </w:r>
      <w:r>
        <w:rPr>
          <w:spacing w:val="3"/>
        </w:rPr>
        <w:t>h</w:t>
      </w:r>
      <w:r>
        <w:rPr>
          <w:spacing w:val="-1"/>
        </w:rPr>
        <w:t>e</w:t>
      </w:r>
      <w:r>
        <w:rPr/>
        <w:t>r the</w:t>
      </w:r>
      <w:r>
        <w:rPr>
          <w:spacing w:val="-1"/>
        </w:rPr>
        <w:t xml:space="preserve"> </w:t>
      </w:r>
      <w:r>
        <w:rPr/>
        <w:t>m</w:t>
      </w:r>
      <w:r>
        <w:rPr>
          <w:spacing w:val="2"/>
        </w:rPr>
        <w:t>a</w:t>
      </w:r>
      <w:r>
        <w:rPr>
          <w:spacing w:val="-1"/>
        </w:rPr>
        <w:t>c</w:t>
      </w:r>
      <w:r>
        <w:rPr/>
        <w:t>ro</w:t>
      </w:r>
      <w:r>
        <w:rPr>
          <w:spacing w:val="1"/>
        </w:rPr>
        <w:t xml:space="preserve"> </w:t>
      </w:r>
      <w:r>
        <w:rPr/>
        <w:t>should run</w:t>
      </w:r>
      <w:r>
        <w:rPr>
          <w:spacing w:val="-1"/>
        </w:rPr>
        <w:t xml:space="preserve"> </w:t>
      </w:r>
      <w:r>
        <w:rPr/>
        <w:t>the n</w:t>
      </w:r>
      <w:r>
        <w:rPr>
          <w:spacing w:val="-1"/>
        </w:rPr>
        <w:t>a</w:t>
      </w:r>
      <w:r>
        <w:rPr/>
        <w:t>tur</w:t>
      </w:r>
      <w:r>
        <w:rPr>
          <w:spacing w:val="-1"/>
        </w:rPr>
        <w:t>a</w:t>
      </w:r>
      <w:r>
        <w:rPr/>
        <w:t>l c</w:t>
      </w:r>
      <w:r>
        <w:rPr>
          <w:spacing w:val="2"/>
        </w:rPr>
        <w:t>o</w:t>
      </w:r>
      <w:r>
        <w:rPr/>
        <w:t>u</w:t>
      </w:r>
      <w:r>
        <w:rPr>
          <w:spacing w:val="-1"/>
        </w:rPr>
        <w:t>r</w:t>
      </w:r>
      <w:r>
        <w:rPr/>
        <w:t>se in</w:t>
      </w:r>
      <w:r>
        <w:rPr>
          <w:spacing w:val="1"/>
        </w:rPr>
        <w:t>t</w:t>
      </w:r>
      <w:r>
        <w:rPr>
          <w:spacing w:val="-1"/>
        </w:rPr>
        <w:t>e</w:t>
      </w:r>
      <w:r>
        <w:rPr/>
        <w:t>rv</w:t>
      </w:r>
      <w:r>
        <w:rPr>
          <w:spacing w:val="-2"/>
        </w:rPr>
        <w:t>e</w:t>
      </w:r>
      <w:r>
        <w:rPr/>
        <w:t>nt</w:t>
      </w:r>
      <w:r>
        <w:rPr>
          <w:spacing w:val="1"/>
        </w:rPr>
        <w:t>i</w:t>
      </w:r>
      <w:r>
        <w:rPr/>
        <w:t xml:space="preserve">on. </w:t>
      </w:r>
      <w:r>
        <w:rPr>
          <w:spacing w:val="1"/>
        </w:rPr>
        <w:t>W</w:t>
      </w:r>
      <w:r>
        <w:rPr/>
        <w:t>h</w:t>
      </w:r>
      <w:r>
        <w:rPr>
          <w:spacing w:val="-1"/>
        </w:rPr>
        <w:t>e</w:t>
      </w:r>
      <w:r>
        <w:rPr/>
        <w:t>n</w:t>
      </w:r>
      <w:r>
        <w:rPr>
          <w:spacing w:val="3"/>
        </w:rPr>
        <w:t xml:space="preserve"> </w:t>
      </w:r>
      <w:r>
        <w:rPr>
          <w:i/>
          <w:iCs/>
        </w:rPr>
        <w:t>runnc</w:t>
      </w:r>
      <w:r>
        <w:rPr>
          <w:spacing w:val="-2"/>
        </w:rPr>
        <w:t xml:space="preserve"> </w:t>
      </w:r>
      <w:r>
        <w:rPr/>
        <w:t>=</w:t>
      </w:r>
      <w:r>
        <w:rPr>
          <w:spacing w:val="-1"/>
        </w:rPr>
        <w:t xml:space="preserve"> </w:t>
      </w:r>
      <w:r>
        <w:rPr/>
        <w:t xml:space="preserve">0 </w:t>
      </w:r>
      <w:r>
        <w:rPr>
          <w:spacing w:val="-1"/>
        </w:rPr>
        <w:t>a</w:t>
      </w:r>
      <w:r>
        <w:rPr/>
        <w:t xml:space="preserve">nd  </w:t>
      </w:r>
      <w:r>
        <w:rPr>
          <w:i/>
          <w:iCs/>
        </w:rPr>
        <w:t>num</w:t>
      </w:r>
      <w:r>
        <w:rPr>
          <w:i/>
          <w:iCs/>
          <w:spacing w:val="1"/>
        </w:rPr>
        <w:t>i</w:t>
      </w:r>
      <w:r>
        <w:rPr>
          <w:i/>
          <w:iCs/>
          <w:lang w:val="fr-FR"/>
        </w:rPr>
        <w:t>nt</w:t>
      </w:r>
      <w:r>
        <w:rPr>
          <w:lang w:val="fr-FR"/>
        </w:rPr>
        <w:t xml:space="preserve"> = 0</w:t>
      </w:r>
      <w:r>
        <w:rPr/>
        <w:t>, the GFORMULA ma</w:t>
      </w:r>
      <w:r>
        <w:rPr>
          <w:spacing w:val="-1"/>
        </w:rPr>
        <w:t>c</w:t>
      </w:r>
      <w:r>
        <w:rPr/>
        <w:t xml:space="preserve">ro </w:t>
      </w:r>
      <w:r>
        <w:rPr>
          <w:spacing w:val="-1"/>
        </w:rPr>
        <w:t>w</w:t>
      </w:r>
      <w:r>
        <w:rPr/>
        <w:t>i</w:t>
      </w:r>
      <w:r>
        <w:rPr>
          <w:spacing w:val="1"/>
        </w:rPr>
        <w:t>l</w:t>
      </w:r>
      <w:r>
        <w:rPr/>
        <w:t>l on</w:t>
      </w:r>
      <w:r>
        <w:rPr>
          <w:spacing w:val="3"/>
        </w:rPr>
        <w:t>l</w:t>
      </w:r>
      <w:r>
        <w:rPr/>
        <w:t>y</w:t>
      </w:r>
      <w:r>
        <w:rPr>
          <w:spacing w:val="-3"/>
        </w:rPr>
        <w:t xml:space="preserve"> </w:t>
      </w:r>
      <w:r>
        <w:rPr/>
        <w:t>calculate the</w:t>
      </w:r>
      <w:r>
        <w:rPr>
          <w:spacing w:val="-1"/>
        </w:rPr>
        <w:t xml:space="preserve"> model </w:t>
      </w:r>
      <w:r>
        <w:rPr>
          <w:spacing w:val="2"/>
        </w:rPr>
        <w:t>p</w:t>
      </w:r>
      <w:r>
        <w:rPr>
          <w:spacing w:val="-1"/>
        </w:rPr>
        <w:t>a</w:t>
      </w:r>
      <w:r>
        <w:rPr/>
        <w:t>r</w:t>
      </w:r>
      <w:r>
        <w:rPr>
          <w:spacing w:val="-2"/>
        </w:rPr>
        <w:t>a</w:t>
      </w:r>
      <w:r>
        <w:rPr>
          <w:spacing w:val="2"/>
        </w:rPr>
        <w:t>m</w:t>
      </w:r>
      <w:r>
        <w:rPr>
          <w:spacing w:val="-1"/>
        </w:rPr>
        <w:t>e</w:t>
      </w:r>
      <w:r>
        <w:rPr/>
        <w:t>t</w:t>
      </w:r>
      <w:r>
        <w:rPr>
          <w:spacing w:val="2"/>
        </w:rPr>
        <w:t>e</w:t>
      </w:r>
      <w:r>
        <w:rPr/>
        <w:t xml:space="preserve">r </w:t>
      </w:r>
      <w:r>
        <w:rPr>
          <w:spacing w:val="-2"/>
        </w:rPr>
        <w:t>e</w:t>
      </w:r>
      <w:r>
        <w:rPr/>
        <w:t>s</w:t>
      </w:r>
      <w:r>
        <w:rPr>
          <w:spacing w:val="1"/>
        </w:rPr>
        <w:t>t</w:t>
      </w:r>
      <w:r>
        <w:rPr/>
        <w:t>i</w:t>
      </w:r>
      <w:r>
        <w:rPr>
          <w:spacing w:val="1"/>
        </w:rPr>
        <w:t>m</w:t>
      </w:r>
      <w:r>
        <w:rPr>
          <w:spacing w:val="-1"/>
        </w:rPr>
        <w:t>a</w:t>
      </w:r>
      <w:r>
        <w:rPr/>
        <w:t>tes. This</w:t>
      </w:r>
      <w:r>
        <w:rPr>
          <w:spacing w:val="2"/>
        </w:rPr>
        <w:t xml:space="preserve"> </w:t>
      </w:r>
      <w:r>
        <w:rPr/>
        <w:t>m</w:t>
      </w:r>
      <w:r>
        <w:rPr>
          <w:spacing w:val="1"/>
        </w:rPr>
        <w:t>i</w:t>
      </w:r>
      <w:r>
        <w:rPr>
          <w:spacing w:val="-2"/>
        </w:rPr>
        <w:t>g</w:t>
      </w:r>
      <w:r>
        <w:rPr/>
        <w:t>ht be us</w:t>
      </w:r>
      <w:r>
        <w:rPr>
          <w:spacing w:val="-1"/>
        </w:rPr>
        <w:t>e</w:t>
      </w:r>
      <w:r>
        <w:rPr/>
        <w:t>ful</w:t>
      </w:r>
      <w:r>
        <w:rPr>
          <w:spacing w:val="1"/>
        </w:rPr>
        <w:t xml:space="preserve"> </w:t>
      </w:r>
      <w:r>
        <w:rPr/>
        <w:t>f</w:t>
      </w:r>
      <w:r>
        <w:rPr>
          <w:spacing w:val="1"/>
        </w:rPr>
        <w:t>o</w:t>
      </w:r>
      <w:r>
        <w:rPr/>
        <w:t xml:space="preserve">r </w:t>
      </w:r>
      <w:r>
        <w:rPr>
          <w:spacing w:val="-1"/>
        </w:rPr>
        <w:t>r</w:t>
      </w:r>
      <w:r>
        <w:rPr/>
        <w:t>unn</w:t>
      </w:r>
      <w:r>
        <w:rPr>
          <w:spacing w:val="3"/>
        </w:rPr>
        <w:t>i</w:t>
      </w:r>
      <w:r>
        <w:rPr/>
        <w:t>ng</w:t>
      </w:r>
      <w:r>
        <w:rPr>
          <w:spacing w:val="-2"/>
        </w:rPr>
        <w:t xml:space="preserve"> </w:t>
      </w:r>
      <w:r>
        <w:rPr/>
        <w:t>b</w:t>
      </w:r>
      <w:r>
        <w:rPr>
          <w:spacing w:val="-1"/>
        </w:rPr>
        <w:t>a</w:t>
      </w:r>
      <w:r>
        <w:rPr/>
        <w:t>sic</w:t>
      </w:r>
      <w:r>
        <w:rPr>
          <w:spacing w:val="2"/>
        </w:rPr>
        <w:t xml:space="preserve"> </w:t>
      </w:r>
      <w:r>
        <w:rPr/>
        <w:t>di</w:t>
      </w:r>
      <w:r>
        <w:rPr>
          <w:spacing w:val="2"/>
        </w:rPr>
        <w:t>a</w:t>
      </w:r>
      <w:r>
        <w:rPr>
          <w:spacing w:val="-2"/>
        </w:rPr>
        <w:t>g</w:t>
      </w:r>
      <w:r>
        <w:rPr/>
        <w:t>nostics of</w:t>
      </w:r>
      <w:r>
        <w:rPr>
          <w:spacing w:val="-1"/>
        </w:rPr>
        <w:t xml:space="preserve"> </w:t>
      </w:r>
      <w:r>
        <w:rPr/>
        <w:t xml:space="preserve">the </w:t>
      </w:r>
      <w:r>
        <w:rPr>
          <w:spacing w:val="-1"/>
        </w:rPr>
        <w:t>c</w:t>
      </w:r>
      <w:r>
        <w:rPr/>
        <w:t>ov</w:t>
      </w:r>
      <w:r>
        <w:rPr>
          <w:spacing w:val="1"/>
        </w:rPr>
        <w:t>a</w:t>
      </w:r>
      <w:r>
        <w:rPr/>
        <w:t>ri</w:t>
      </w:r>
      <w:r>
        <w:rPr>
          <w:spacing w:val="-1"/>
        </w:rPr>
        <w:t>a</w:t>
      </w:r>
      <w:r>
        <w:rPr/>
        <w:t>te mod</w:t>
      </w:r>
      <w:r>
        <w:rPr>
          <w:spacing w:val="-1"/>
        </w:rPr>
        <w:t>e</w:t>
      </w:r>
      <w:r>
        <w:rPr/>
        <w:t>ls.</w:t>
      </w:r>
      <w:r>
        <w:rPr>
          <w:spacing w:val="3"/>
        </w:rPr>
        <w:t xml:space="preserve"> </w:t>
      </w:r>
      <w:r>
        <w:rPr>
          <w:spacing w:val="1"/>
        </w:rPr>
        <w:t>W</w:t>
      </w:r>
      <w:r>
        <w:rPr/>
        <w:t>h</w:t>
      </w:r>
      <w:r>
        <w:rPr>
          <w:spacing w:val="-1"/>
        </w:rPr>
        <w:t>e</w:t>
      </w:r>
      <w:r>
        <w:rPr/>
        <w:t xml:space="preserve">n </w:t>
      </w:r>
      <w:r>
        <w:rPr>
          <w:i/>
          <w:iCs/>
        </w:rPr>
        <w:t>runnc</w:t>
      </w:r>
      <w:r>
        <w:rPr>
          <w:spacing w:val="-1"/>
        </w:rPr>
        <w:t xml:space="preserve"> </w:t>
      </w:r>
      <w:r>
        <w:rPr/>
        <w:t>=</w:t>
      </w:r>
      <w:r>
        <w:rPr>
          <w:spacing w:val="-1"/>
        </w:rPr>
        <w:t xml:space="preserve"> </w:t>
      </w:r>
      <w:r>
        <w:rPr>
          <w:spacing w:val="2"/>
        </w:rPr>
        <w:t>0</w:t>
      </w:r>
      <w:r>
        <w:rPr/>
        <w:t xml:space="preserve">, </w:t>
      </w:r>
      <w:r>
        <w:rPr>
          <w:i/>
          <w:iCs/>
        </w:rPr>
        <w:t>num</w:t>
      </w:r>
      <w:r>
        <w:rPr>
          <w:i/>
          <w:iCs/>
          <w:spacing w:val="1"/>
        </w:rPr>
        <w:t>i</w:t>
      </w:r>
      <w:r>
        <w:rPr>
          <w:i/>
          <w:iCs/>
          <w:lang w:val="fr-FR"/>
        </w:rPr>
        <w:t>nt</w:t>
      </w:r>
      <w:r>
        <w:rPr>
          <w:lang w:val="fr-FR"/>
        </w:rPr>
        <w:t xml:space="preserve"> &gt;</w:t>
      </w:r>
      <w:r>
        <w:rPr>
          <w:spacing w:val="2"/>
        </w:rPr>
        <w:t xml:space="preserve"> </w:t>
      </w:r>
      <w:r>
        <w:rPr/>
        <w:t xml:space="preserve">0 </w:t>
      </w:r>
      <w:r>
        <w:rPr>
          <w:spacing w:val="-1"/>
        </w:rPr>
        <w:t>a</w:t>
      </w:r>
      <w:r>
        <w:rPr/>
        <w:t xml:space="preserve">nd </w:t>
      </w:r>
      <w:r>
        <w:rPr>
          <w:i/>
          <w:iCs/>
        </w:rPr>
        <w:t>r</w:t>
      </w:r>
      <w:r>
        <w:rPr>
          <w:i/>
          <w:iCs/>
          <w:spacing w:val="-2"/>
        </w:rPr>
        <w:t>e</w:t>
      </w:r>
      <w:r>
        <w:rPr>
          <w:i/>
          <w:iCs/>
        </w:rPr>
        <w:t>fint</w:t>
      </w:r>
      <w:r>
        <w:rPr/>
        <w:t xml:space="preserve"> ^= 0 the GFORMULA ma</w:t>
      </w:r>
      <w:r>
        <w:rPr>
          <w:spacing w:val="-1"/>
        </w:rPr>
        <w:t>c</w:t>
      </w:r>
      <w:r>
        <w:rPr/>
        <w:t xml:space="preserve">ro </w:t>
      </w:r>
      <w:r>
        <w:rPr>
          <w:spacing w:val="-1"/>
        </w:rPr>
        <w:t>w</w:t>
      </w:r>
      <w:r>
        <w:rPr/>
        <w:t>i</w:t>
      </w:r>
      <w:r>
        <w:rPr>
          <w:spacing w:val="1"/>
        </w:rPr>
        <w:t>l</w:t>
      </w:r>
      <w:r>
        <w:rPr/>
        <w:t>l sk</w:t>
      </w:r>
      <w:r>
        <w:rPr>
          <w:spacing w:val="1"/>
        </w:rPr>
        <w:t>i</w:t>
      </w:r>
      <w:r>
        <w:rPr/>
        <w:t>p ov</w:t>
      </w:r>
      <w:r>
        <w:rPr>
          <w:spacing w:val="-1"/>
        </w:rPr>
        <w:t>e</w:t>
      </w:r>
      <w:r>
        <w:rPr/>
        <w:t>r simu</w:t>
      </w:r>
      <w:r>
        <w:rPr>
          <w:spacing w:val="1"/>
        </w:rPr>
        <w:t>l</w:t>
      </w:r>
      <w:r>
        <w:rPr>
          <w:spacing w:val="-1"/>
        </w:rPr>
        <w:t>a</w:t>
      </w:r>
      <w:r>
        <w:rPr/>
        <w:t>t</w:t>
      </w:r>
      <w:r>
        <w:rPr>
          <w:spacing w:val="1"/>
        </w:rPr>
        <w:t>i</w:t>
      </w:r>
      <w:r>
        <w:rPr/>
        <w:t>ng</w:t>
      </w:r>
      <w:r>
        <w:rPr>
          <w:spacing w:val="-2"/>
        </w:rPr>
        <w:t xml:space="preserve"> </w:t>
      </w:r>
      <w:r>
        <w:rPr/>
        <w:t>the n</w:t>
      </w:r>
      <w:r>
        <w:rPr>
          <w:spacing w:val="-1"/>
        </w:rPr>
        <w:t>a</w:t>
      </w:r>
      <w:r>
        <w:rPr/>
        <w:t>tu</w:t>
      </w:r>
      <w:r>
        <w:rPr>
          <w:spacing w:val="2"/>
        </w:rPr>
        <w:t>r</w:t>
      </w:r>
      <w:r>
        <w:rPr>
          <w:spacing w:val="-1"/>
        </w:rPr>
        <w:t>a</w:t>
      </w:r>
      <w:r>
        <w:rPr/>
        <w:t>l cou</w:t>
      </w:r>
      <w:r>
        <w:rPr>
          <w:spacing w:val="-1"/>
        </w:rPr>
        <w:t>r</w:t>
      </w:r>
      <w:r>
        <w:rPr>
          <w:spacing w:val="2"/>
        </w:rPr>
        <w:t>s</w:t>
      </w:r>
      <w:r>
        <w:rPr/>
        <w:t>e</w:t>
      </w:r>
      <w:r>
        <w:rPr>
          <w:spacing w:val="1"/>
        </w:rPr>
        <w:t xml:space="preserve"> </w:t>
      </w:r>
      <w:r>
        <w:rPr/>
        <w:t>in</w:t>
      </w:r>
      <w:r>
        <w:rPr>
          <w:spacing w:val="1"/>
        </w:rPr>
        <w:t>t</w:t>
      </w:r>
      <w:r>
        <w:rPr>
          <w:spacing w:val="-1"/>
        </w:rPr>
        <w:t>e</w:t>
      </w:r>
      <w:r>
        <w:rPr/>
        <w:t>rv</w:t>
      </w:r>
      <w:r>
        <w:rPr>
          <w:spacing w:val="-2"/>
        </w:rPr>
        <w:t>e</w:t>
      </w:r>
      <w:r>
        <w:rPr/>
        <w:t>nt</w:t>
      </w:r>
      <w:r>
        <w:rPr>
          <w:spacing w:val="1"/>
        </w:rPr>
        <w:t>i</w:t>
      </w:r>
      <w:r>
        <w:rPr/>
        <w:t>on. This could be</w:t>
      </w:r>
      <w:r>
        <w:rPr>
          <w:spacing w:val="-1"/>
        </w:rPr>
        <w:t xml:space="preserve"> </w:t>
      </w:r>
      <w:r>
        <w:rPr/>
        <w:t>use</w:t>
      </w:r>
      <w:r>
        <w:rPr>
          <w:spacing w:val="-1"/>
        </w:rPr>
        <w:t>f</w:t>
      </w:r>
      <w:r>
        <w:rPr/>
        <w:t>ul wh</w:t>
      </w:r>
      <w:r>
        <w:rPr>
          <w:spacing w:val="-1"/>
        </w:rPr>
        <w:t>e</w:t>
      </w:r>
      <w:r>
        <w:rPr/>
        <w:t>n t</w:t>
      </w:r>
      <w:r>
        <w:rPr>
          <w:spacing w:val="3"/>
        </w:rPr>
        <w:t>h</w:t>
      </w:r>
      <w:r>
        <w:rPr/>
        <w:t>e user</w:t>
      </w:r>
      <w:r>
        <w:rPr>
          <w:spacing w:val="-1"/>
        </w:rPr>
        <w:t xml:space="preserve"> </w:t>
      </w:r>
      <w:r>
        <w:rPr/>
        <w:t>is on</w:t>
      </w:r>
      <w:r>
        <w:rPr>
          <w:spacing w:val="3"/>
        </w:rPr>
        <w:t>l</w:t>
      </w:r>
      <w:r>
        <w:rPr/>
        <w:t>y</w:t>
      </w:r>
      <w:r>
        <w:rPr>
          <w:spacing w:val="-5"/>
        </w:rPr>
        <w:t xml:space="preserve"> </w:t>
      </w:r>
      <w:r>
        <w:rPr/>
        <w:t>in</w:t>
      </w:r>
      <w:r>
        <w:rPr>
          <w:spacing w:val="1"/>
        </w:rPr>
        <w:t>t</w:t>
      </w:r>
      <w:r>
        <w:rPr/>
        <w:t>e</w:t>
      </w:r>
      <w:r>
        <w:rPr>
          <w:spacing w:val="1"/>
        </w:rPr>
        <w:t>r</w:t>
      </w:r>
      <w:r>
        <w:rPr>
          <w:spacing w:val="-1"/>
        </w:rPr>
        <w:t>e</w:t>
      </w:r>
      <w:r>
        <w:rPr/>
        <w:t>sted in</w:t>
      </w:r>
      <w:r>
        <w:rPr>
          <w:spacing w:val="2"/>
        </w:rPr>
        <w:t xml:space="preserve"> </w:t>
      </w:r>
      <w:r>
        <w:rPr/>
        <w:t>a</w:t>
      </w:r>
      <w:r>
        <w:rPr>
          <w:spacing w:val="-1"/>
        </w:rPr>
        <w:t xml:space="preserve"> </w:t>
      </w:r>
      <w:r>
        <w:rPr/>
        <w:t>sin</w:t>
      </w:r>
      <w:r>
        <w:rPr>
          <w:spacing w:val="-2"/>
        </w:rPr>
        <w:t>g</w:t>
      </w:r>
      <w:r>
        <w:rPr/>
        <w:t>le int</w:t>
      </w:r>
      <w:r>
        <w:rPr>
          <w:spacing w:val="2"/>
        </w:rPr>
        <w:t>e</w:t>
      </w:r>
      <w:r>
        <w:rPr/>
        <w:t>rv</w:t>
      </w:r>
      <w:r>
        <w:rPr>
          <w:spacing w:val="-2"/>
        </w:rPr>
        <w:t>e</w:t>
      </w:r>
      <w:r>
        <w:rPr/>
        <w:t>nt</w:t>
      </w:r>
      <w:r>
        <w:rPr>
          <w:spacing w:val="1"/>
        </w:rPr>
        <w:t>i</w:t>
      </w:r>
      <w:r>
        <w:rPr/>
        <w:t>on (</w:t>
      </w:r>
      <w:r>
        <w:rPr>
          <w:spacing w:val="-1"/>
        </w:rPr>
        <w:t>f</w:t>
      </w:r>
      <w:r>
        <w:rPr/>
        <w:t>or</w:t>
      </w:r>
      <w:r>
        <w:rPr>
          <w:spacing w:val="1"/>
        </w:rPr>
        <w:t xml:space="preserve"> </w:t>
      </w:r>
      <w:r>
        <w:rPr>
          <w:spacing w:val="-1"/>
        </w:rPr>
        <w:t>e</w:t>
      </w:r>
      <w:r>
        <w:rPr>
          <w:spacing w:val="2"/>
        </w:rPr>
        <w:t>x</w:t>
      </w:r>
      <w:r>
        <w:rPr>
          <w:spacing w:val="-1"/>
        </w:rPr>
        <w:t>a</w:t>
      </w:r>
      <w:r>
        <w:rPr/>
        <w:t>mp</w:t>
      </w:r>
      <w:r>
        <w:rPr>
          <w:spacing w:val="1"/>
        </w:rPr>
        <w:t>l</w:t>
      </w:r>
      <w:r>
        <w:rPr>
          <w:spacing w:val="-1"/>
        </w:rPr>
        <w:t>e</w:t>
      </w:r>
      <w:r>
        <w:rPr/>
        <w:t xml:space="preserve">, </w:t>
      </w:r>
      <w:r>
        <w:rPr>
          <w:i/>
          <w:iCs/>
          <w:spacing w:val="-1"/>
        </w:rPr>
        <w:t>r</w:t>
      </w:r>
      <w:r>
        <w:rPr>
          <w:i/>
          <w:iCs/>
        </w:rPr>
        <w:t>unnc</w:t>
      </w:r>
      <w:r>
        <w:rPr>
          <w:spacing w:val="-1"/>
        </w:rPr>
        <w:t xml:space="preserve"> </w:t>
      </w:r>
      <w:r>
        <w:rPr/>
        <w:t>=</w:t>
      </w:r>
      <w:r>
        <w:rPr>
          <w:spacing w:val="-1"/>
        </w:rPr>
        <w:t xml:space="preserve"> </w:t>
      </w:r>
      <w:r>
        <w:rPr/>
        <w:t xml:space="preserve">0, </w:t>
      </w:r>
      <w:r>
        <w:rPr>
          <w:i/>
          <w:iCs/>
        </w:rPr>
        <w:t>nu</w:t>
      </w:r>
      <w:r>
        <w:rPr>
          <w:i/>
          <w:iCs/>
          <w:spacing w:val="3"/>
        </w:rPr>
        <w:t>m</w:t>
      </w:r>
      <w:r>
        <w:rPr>
          <w:i/>
          <w:iCs/>
        </w:rPr>
        <w:t>int</w:t>
      </w:r>
      <w:r>
        <w:rPr>
          <w:spacing w:val="1"/>
        </w:rPr>
        <w:t xml:space="preserve"> </w:t>
      </w:r>
      <w:r>
        <w:rPr/>
        <w:t>=</w:t>
      </w:r>
      <w:r>
        <w:rPr>
          <w:spacing w:val="-1"/>
        </w:rPr>
        <w:t xml:space="preserve"> </w:t>
      </w:r>
      <w:r>
        <w:rPr/>
        <w:t xml:space="preserve">1 </w:t>
      </w:r>
      <w:r>
        <w:rPr>
          <w:spacing w:val="-1"/>
        </w:rPr>
        <w:t>a</w:t>
      </w:r>
      <w:r>
        <w:rPr/>
        <w:t xml:space="preserve">nd </w:t>
      </w:r>
      <w:r>
        <w:rPr>
          <w:i/>
          <w:iCs/>
        </w:rPr>
        <w:t>r</w:t>
      </w:r>
      <w:r>
        <w:rPr>
          <w:i/>
          <w:iCs/>
          <w:spacing w:val="-2"/>
        </w:rPr>
        <w:t>e</w:t>
      </w:r>
      <w:r>
        <w:rPr>
          <w:i/>
          <w:iCs/>
          <w:lang w:val="fr-FR"/>
        </w:rPr>
        <w:t>fint</w:t>
      </w:r>
      <w:r>
        <w:rPr>
          <w:lang w:val="fr-FR"/>
        </w:rPr>
        <w:t xml:space="preserve"> =</w:t>
      </w:r>
      <w:r>
        <w:rPr>
          <w:spacing w:val="-1"/>
        </w:rPr>
        <w:t xml:space="preserve"> </w:t>
      </w:r>
      <w:r>
        <w:rPr/>
        <w:t>1 will</w:t>
      </w:r>
      <w:r>
        <w:rPr>
          <w:spacing w:val="1"/>
        </w:rPr>
        <w:t xml:space="preserve"> </w:t>
      </w:r>
      <w:r>
        <w:rPr>
          <w:spacing w:val="-2"/>
        </w:rPr>
        <w:t>g</w:t>
      </w:r>
      <w:r>
        <w:rPr>
          <w:spacing w:val="-1"/>
        </w:rPr>
        <w:t>e</w:t>
      </w:r>
      <w:r>
        <w:rPr/>
        <w:t>n</w:t>
      </w:r>
      <w:r>
        <w:rPr>
          <w:spacing w:val="1"/>
        </w:rPr>
        <w:t>e</w:t>
      </w:r>
      <w:r>
        <w:rPr/>
        <w:t>r</w:t>
      </w:r>
      <w:r>
        <w:rPr>
          <w:spacing w:val="-2"/>
        </w:rPr>
        <w:t>a</w:t>
      </w:r>
      <w:r>
        <w:rPr/>
        <w:t>te</w:t>
      </w:r>
      <w:r>
        <w:rPr>
          <w:spacing w:val="2"/>
        </w:rPr>
        <w:t xml:space="preserve"> </w:t>
      </w:r>
      <w:r>
        <w:rPr/>
        <w:t>a</w:t>
      </w:r>
      <w:r>
        <w:rPr>
          <w:spacing w:val="-1"/>
        </w:rPr>
        <w:t xml:space="preserve"> </w:t>
      </w:r>
      <w:r>
        <w:rPr/>
        <w:t>sin</w:t>
      </w:r>
      <w:r>
        <w:rPr>
          <w:spacing w:val="-2"/>
        </w:rPr>
        <w:t>g</w:t>
      </w:r>
      <w:r>
        <w:rPr>
          <w:spacing w:val="3"/>
        </w:rPr>
        <w:t>l</w:t>
      </w:r>
      <w:r>
        <w:rPr/>
        <w:t>e</w:t>
      </w:r>
      <w:r>
        <w:rPr>
          <w:spacing w:val="-1"/>
        </w:rPr>
        <w:t xml:space="preserve"> </w:t>
      </w:r>
      <w:r>
        <w:rPr/>
        <w:t>in</w:t>
      </w:r>
      <w:r>
        <w:rPr>
          <w:spacing w:val="1"/>
        </w:rPr>
        <w:t>t</w:t>
      </w:r>
      <w:r>
        <w:rPr>
          <w:spacing w:val="-1"/>
        </w:rPr>
        <w:t>e</w:t>
      </w:r>
      <w:r>
        <w:rPr/>
        <w:t>rv</w:t>
      </w:r>
      <w:r>
        <w:rPr>
          <w:spacing w:val="-2"/>
        </w:rPr>
        <w:t>e</w:t>
      </w:r>
      <w:r>
        <w:rPr/>
        <w:t>nt</w:t>
      </w:r>
      <w:r>
        <w:rPr>
          <w:spacing w:val="1"/>
        </w:rPr>
        <w:t>i</w:t>
      </w:r>
      <w:r>
        <w:rPr/>
        <w:t>on</w:t>
      </w:r>
      <w:r>
        <w:rPr>
          <w:spacing w:val="2"/>
        </w:rPr>
        <w:t>)</w:t>
      </w:r>
      <w:r>
        <w:rPr/>
        <w:t>)</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weight </w:t>
      </w:r>
      <w:r>
        <w:rPr>
          <w:rFonts w:ascii="SAS Monospace" w:hAnsi="SAS Monospace"/>
        </w:rPr>
        <w:tab/>
      </w:r>
      <w:r>
        <w:rPr>
          <w:lang w:val="de-DE"/>
        </w:rPr>
        <w:tab/>
        <w:tab/>
        <w:t>(</w:t>
      </w:r>
      <w:r>
        <w:rPr>
          <w:spacing w:val="2"/>
        </w:rPr>
        <w:t>o</w:t>
      </w:r>
      <w:r>
        <w:rPr/>
        <w:t>pt</w:t>
      </w:r>
      <w:r>
        <w:rPr>
          <w:spacing w:val="1"/>
        </w:rPr>
        <w:t>i</w:t>
      </w:r>
      <w:r>
        <w:rPr/>
        <w:t>on</w:t>
      </w:r>
      <w:r>
        <w:rPr>
          <w:spacing w:val="-1"/>
        </w:rPr>
        <w:t>a</w:t>
      </w:r>
      <w:r>
        <w:rPr/>
        <w:t>l, de</w:t>
      </w:r>
      <w:r>
        <w:rPr>
          <w:spacing w:val="-1"/>
        </w:rPr>
        <w:t>fa</w:t>
      </w:r>
      <w:r>
        <w:rPr/>
        <w:t>ult</w:t>
      </w:r>
      <w:r>
        <w:rPr>
          <w:spacing w:val="3"/>
        </w:rPr>
        <w:t xml:space="preserve"> </w:t>
      </w:r>
      <w:r>
        <w:rPr/>
        <w:t>=</w:t>
      </w:r>
      <w:r>
        <w:rPr>
          <w:spacing w:val="-1"/>
        </w:rPr>
        <w:t xml:space="preserve"> </w:t>
      </w:r>
      <w:r>
        <w:rPr/>
        <w:t>)</w:t>
      </w:r>
    </w:p>
    <w:p>
      <w:pPr>
        <w:pStyle w:val="BodyA"/>
        <w:widowControl w:val="false"/>
        <w:spacing w:lineRule="auto" w:line="240" w:before="16" w:after="0"/>
        <w:contextualSpacing/>
        <w:rPr>
          <w:rFonts w:cs="Times New Roman"/>
          <w:sz w:val="24"/>
          <w:szCs w:val="24"/>
        </w:rPr>
      </w:pPr>
      <w:r>
        <w:rPr>
          <w:spacing w:val="1"/>
        </w:rPr>
        <w:t xml:space="preserve">A </w:t>
      </w:r>
      <w:r>
        <w:rPr>
          <w:spacing w:val="2"/>
        </w:rPr>
        <w:t>w</w:t>
      </w:r>
      <w:r>
        <w:rPr>
          <w:spacing w:val="-1"/>
        </w:rPr>
        <w:t>e</w:t>
      </w:r>
      <w:r>
        <w:rPr/>
        <w:t>i</w:t>
      </w:r>
      <w:r>
        <w:rPr>
          <w:spacing w:val="-2"/>
        </w:rPr>
        <w:t>g</w:t>
      </w:r>
      <w:r>
        <w:rPr/>
        <w:t>ht</w:t>
      </w:r>
      <w:r>
        <w:rPr>
          <w:spacing w:val="1"/>
        </w:rPr>
        <w:t xml:space="preserve"> </w:t>
      </w:r>
      <w:r>
        <w:rPr/>
        <w:t>v</w:t>
      </w:r>
      <w:r>
        <w:rPr>
          <w:spacing w:val="1"/>
        </w:rPr>
        <w:t>a</w:t>
      </w:r>
      <w:r>
        <w:rPr/>
        <w:t>ri</w:t>
      </w:r>
      <w:r>
        <w:rPr>
          <w:spacing w:val="-1"/>
        </w:rPr>
        <w:t>a</w:t>
      </w:r>
      <w:r>
        <w:rPr/>
        <w:t>ble to be in</w:t>
      </w:r>
      <w:r>
        <w:rPr>
          <w:spacing w:val="-1"/>
        </w:rPr>
        <w:t>c</w:t>
      </w:r>
      <w:r>
        <w:rPr/>
        <w:t>l</w:t>
      </w:r>
      <w:r>
        <w:rPr>
          <w:spacing w:val="3"/>
        </w:rPr>
        <w:t>u</w:t>
      </w:r>
      <w:r>
        <w:rPr/>
        <w:t>d</w:t>
      </w:r>
      <w:r>
        <w:rPr>
          <w:spacing w:val="-1"/>
        </w:rPr>
        <w:t>e</w:t>
      </w:r>
      <w:r>
        <w:rPr/>
        <w:t xml:space="preserve">d in all of the </w:t>
      </w:r>
      <w:r>
        <w:rPr>
          <w:spacing w:val="-1"/>
        </w:rPr>
        <w:t>c</w:t>
      </w:r>
      <w:r>
        <w:rPr/>
        <w:t>ov</w:t>
      </w:r>
      <w:r>
        <w:rPr>
          <w:spacing w:val="-1"/>
        </w:rPr>
        <w:t>a</w:t>
      </w:r>
      <w:r>
        <w:rPr/>
        <w:t>ri</w:t>
      </w:r>
      <w:r>
        <w:rPr>
          <w:spacing w:val="-1"/>
        </w:rPr>
        <w:t>a</w:t>
      </w:r>
      <w:r>
        <w:rPr>
          <w:spacing w:val="3"/>
        </w:rPr>
        <w:t>t</w:t>
      </w:r>
      <w:r>
        <w:rPr/>
        <w:t>e</w:t>
      </w:r>
      <w:r>
        <w:rPr>
          <w:spacing w:val="-1"/>
        </w:rPr>
        <w:t xml:space="preserve"> </w:t>
      </w:r>
      <w:r>
        <w:rPr>
          <w:spacing w:val="1"/>
        </w:rPr>
        <w:t>m</w:t>
      </w:r>
      <w:r>
        <w:rPr/>
        <w:t>od</w:t>
      </w:r>
      <w:r>
        <w:rPr>
          <w:spacing w:val="-1"/>
        </w:rPr>
        <w:t>e</w:t>
      </w:r>
      <w:r>
        <w:rPr/>
        <w:t>ls. The</w:t>
      </w:r>
      <w:r>
        <w:rPr>
          <w:spacing w:val="-1"/>
        </w:rPr>
        <w:t xml:space="preserve"> </w:t>
      </w:r>
      <w:r>
        <w:rPr/>
        <w:t>v</w:t>
      </w:r>
      <w:r>
        <w:rPr>
          <w:spacing w:val="-1"/>
        </w:rPr>
        <w:t>a</w:t>
      </w:r>
      <w:r>
        <w:rPr/>
        <w:t xml:space="preserve">lue </w:t>
      </w:r>
      <w:r>
        <w:rPr>
          <w:spacing w:val="2"/>
        </w:rPr>
        <w:t>o</w:t>
      </w:r>
      <w:r>
        <w:rPr/>
        <w:t>f the</w:t>
      </w:r>
      <w:r>
        <w:rPr>
          <w:spacing w:val="-1"/>
        </w:rPr>
        <w:t xml:space="preserve"> </w:t>
      </w:r>
      <w:r>
        <w:rPr/>
        <w:t>v</w:t>
      </w:r>
      <w:r>
        <w:rPr>
          <w:spacing w:val="-1"/>
        </w:rPr>
        <w:t>a</w:t>
      </w:r>
      <w:r>
        <w:rPr/>
        <w:t>ri</w:t>
      </w:r>
      <w:r>
        <w:rPr>
          <w:spacing w:val="-1"/>
        </w:rPr>
        <w:t>a</w:t>
      </w:r>
      <w:r>
        <w:rPr/>
        <w:t xml:space="preserve">ble should </w:t>
      </w:r>
      <w:r>
        <w:rPr>
          <w:spacing w:val="2"/>
        </w:rPr>
        <w:t>b</w:t>
      </w:r>
      <w:r>
        <w:rPr/>
        <w:t>e</w:t>
      </w:r>
      <w:r>
        <w:rPr>
          <w:spacing w:val="-1"/>
        </w:rPr>
        <w:t xml:space="preserve"> </w:t>
      </w:r>
      <w:r>
        <w:rPr/>
        <w:t>n</w:t>
      </w:r>
      <w:r>
        <w:rPr>
          <w:spacing w:val="2"/>
        </w:rPr>
        <w:t>o</w:t>
      </w:r>
      <w:r>
        <w:rPr>
          <w:spacing w:val="1"/>
        </w:rPr>
        <w:t>n</w:t>
      </w:r>
      <w:r>
        <w:rPr>
          <w:spacing w:val="-1"/>
        </w:rPr>
        <w:t>-</w:t>
      </w:r>
      <w:r>
        <w:rPr/>
        <w:t>n</w:t>
      </w:r>
      <w:r>
        <w:rPr>
          <w:spacing w:val="1"/>
        </w:rPr>
        <w:t>e</w:t>
      </w:r>
      <w:r>
        <w:rPr>
          <w:spacing w:val="-2"/>
        </w:rPr>
        <w:t>g</w:t>
      </w:r>
      <w:r>
        <w:rPr>
          <w:spacing w:val="-1"/>
        </w:rPr>
        <w:t>a</w:t>
      </w:r>
      <w:r>
        <w:rPr/>
        <w:t>t</w:t>
      </w:r>
      <w:r>
        <w:rPr>
          <w:spacing w:val="1"/>
        </w:rPr>
        <w:t>i</w:t>
      </w:r>
      <w:r>
        <w:rPr/>
        <w:t>ve</w:t>
      </w:r>
      <w:r>
        <w:rPr>
          <w:spacing w:val="-1"/>
        </w:rPr>
        <w:t xml:space="preserve"> a</w:t>
      </w:r>
      <w:r>
        <w:rPr/>
        <w:t>nd</w:t>
      </w:r>
      <w:r>
        <w:rPr>
          <w:spacing w:val="2"/>
        </w:rPr>
        <w:t xml:space="preserve"> </w:t>
      </w:r>
      <w:r>
        <w:rPr>
          <w:spacing w:val="-1"/>
        </w:rPr>
        <w:t>ca</w:t>
      </w:r>
      <w:r>
        <w:rPr/>
        <w:t xml:space="preserve">n </w:t>
      </w:r>
      <w:r>
        <w:rPr>
          <w:spacing w:val="2"/>
        </w:rPr>
        <w:t>h</w:t>
      </w:r>
      <w:r>
        <w:rPr>
          <w:spacing w:val="-1"/>
        </w:rPr>
        <w:t>a</w:t>
      </w:r>
      <w:r>
        <w:rPr/>
        <w:t>ve</w:t>
      </w:r>
      <w:r>
        <w:rPr>
          <w:spacing w:val="1"/>
        </w:rPr>
        <w:t xml:space="preserve"> </w:t>
      </w:r>
      <w:r>
        <w:rPr/>
        <w:t>no</w:t>
      </w:r>
      <w:r>
        <w:rPr>
          <w:spacing w:val="2"/>
        </w:rPr>
        <w:t>n</w:t>
      </w:r>
      <w:r>
        <w:rPr>
          <w:spacing w:val="-1"/>
        </w:rPr>
        <w:t>-</w:t>
      </w:r>
      <w:r>
        <w:rPr/>
        <w:t>in</w:t>
      </w:r>
      <w:r>
        <w:rPr>
          <w:spacing w:val="1"/>
        </w:rPr>
        <w:t>t</w:t>
      </w:r>
      <w:r>
        <w:rPr>
          <w:spacing w:val="-1"/>
        </w:rPr>
        <w:t>e</w:t>
      </w:r>
      <w:r>
        <w:rPr/>
        <w:t>g</w:t>
      </w:r>
      <w:r>
        <w:rPr>
          <w:spacing w:val="-1"/>
        </w:rPr>
        <w:t>e</w:t>
      </w:r>
      <w:r>
        <w:rPr/>
        <w:t>r v</w:t>
      </w:r>
      <w:r>
        <w:rPr>
          <w:spacing w:val="-2"/>
        </w:rPr>
        <w:t>a</w:t>
      </w:r>
      <w:r>
        <w:rPr/>
        <w:t>l</w:t>
      </w:r>
      <w:r>
        <w:rPr>
          <w:spacing w:val="3"/>
        </w:rPr>
        <w:t>u</w:t>
      </w:r>
      <w:r>
        <w:rPr>
          <w:spacing w:val="-1"/>
        </w:rPr>
        <w:t>e</w:t>
      </w:r>
      <w:r>
        <w:rPr/>
        <w:t xml:space="preserve">s. </w:t>
      </w:r>
      <w:r>
        <w:rPr>
          <w:spacing w:val="1"/>
        </w:rPr>
        <w:t>S</w:t>
      </w:r>
      <w:r>
        <w:rPr>
          <w:spacing w:val="-1"/>
        </w:rPr>
        <w:t>e</w:t>
      </w:r>
      <w:r>
        <w:rPr/>
        <w:t>e the SAS</w:t>
      </w:r>
      <w:r>
        <w:rPr>
          <w:spacing w:val="1"/>
        </w:rPr>
        <w:t xml:space="preserve"> </w:t>
      </w:r>
      <w:r>
        <w:rPr/>
        <w:t>do</w:t>
      </w:r>
      <w:r>
        <w:rPr>
          <w:spacing w:val="-1"/>
        </w:rPr>
        <w:t>c</w:t>
      </w:r>
      <w:r>
        <w:rPr/>
        <w:t>ument</w:t>
      </w:r>
      <w:r>
        <w:rPr>
          <w:spacing w:val="-1"/>
        </w:rPr>
        <w:t>a</w:t>
      </w:r>
      <w:r>
        <w:rPr/>
        <w:t>t</w:t>
      </w:r>
      <w:r>
        <w:rPr>
          <w:spacing w:val="1"/>
        </w:rPr>
        <w:t>i</w:t>
      </w:r>
      <w:r>
        <w:rPr/>
        <w:t>on on the use</w:t>
      </w:r>
      <w:r>
        <w:rPr>
          <w:spacing w:val="-1"/>
        </w:rPr>
        <w:t xml:space="preserve"> </w:t>
      </w:r>
      <w:r>
        <w:rPr/>
        <w:t>of th</w:t>
      </w:r>
      <w:r>
        <w:rPr>
          <w:spacing w:val="1"/>
        </w:rPr>
        <w:t>i</w:t>
      </w:r>
      <w:r>
        <w:rPr/>
        <w:t>s va</w:t>
      </w:r>
      <w:r>
        <w:rPr>
          <w:spacing w:val="-1"/>
        </w:rPr>
        <w:t>r</w:t>
      </w:r>
      <w:r>
        <w:rPr/>
        <w:t>iab</w:t>
      </w:r>
      <w:r>
        <w:rPr>
          <w:spacing w:val="2"/>
        </w:rPr>
        <w:t>l</w:t>
      </w:r>
      <w:r>
        <w:rPr>
          <w:spacing w:val="-1"/>
        </w:rPr>
        <w:t>e</w:t>
      </w:r>
      <w:r>
        <w:rPr/>
        <w:t>. This va</w:t>
      </w:r>
      <w:r>
        <w:rPr>
          <w:spacing w:val="-1"/>
        </w:rPr>
        <w:t>r</w:t>
      </w:r>
      <w:r>
        <w:rPr/>
        <w:t>iable</w:t>
      </w:r>
      <w:r>
        <w:rPr>
          <w:spacing w:val="-1"/>
        </w:rPr>
        <w:t xml:space="preserve"> </w:t>
      </w:r>
      <w:r>
        <w:rPr/>
        <w:t>will</w:t>
      </w:r>
      <w:r>
        <w:rPr>
          <w:spacing w:val="3"/>
        </w:rPr>
        <w:t xml:space="preserve"> </w:t>
      </w:r>
      <w:r>
        <w:rPr/>
        <w:t>be</w:t>
      </w:r>
      <w:r>
        <w:rPr>
          <w:spacing w:val="-1"/>
        </w:rPr>
        <w:t xml:space="preserve"> </w:t>
      </w:r>
      <w:r>
        <w:rPr/>
        <w:t>used</w:t>
      </w:r>
      <w:r>
        <w:rPr>
          <w:spacing w:val="-1"/>
        </w:rPr>
        <w:t xml:space="preserve"> only in the estimation of the regression models but not </w:t>
      </w:r>
      <w:r>
        <w:rPr/>
        <w:t xml:space="preserve">in </w:t>
      </w:r>
      <w:r>
        <w:rPr>
          <w:spacing w:val="1"/>
        </w:rPr>
        <w:t>t</w:t>
      </w:r>
      <w:r>
        <w:rPr/>
        <w:t xml:space="preserve">he </w:t>
      </w:r>
      <w:r>
        <w:rPr>
          <w:spacing w:val="-2"/>
        </w:rPr>
        <w:t>g</w:t>
      </w:r>
      <w:r>
        <w:rPr>
          <w:spacing w:val="-1"/>
        </w:rPr>
        <w:t>e</w:t>
      </w:r>
      <w:r>
        <w:rPr>
          <w:spacing w:val="2"/>
        </w:rPr>
        <w:t>n</w:t>
      </w:r>
      <w:r>
        <w:rPr>
          <w:spacing w:val="-1"/>
        </w:rPr>
        <w:t>e</w:t>
      </w:r>
      <w:r>
        <w:rPr/>
        <w:t>r</w:t>
      </w:r>
      <w:r>
        <w:rPr>
          <w:spacing w:val="-2"/>
        </w:rPr>
        <w:t>a</w:t>
      </w:r>
      <w:r>
        <w:rPr/>
        <w:t>t</w:t>
      </w:r>
      <w:r>
        <w:rPr>
          <w:spacing w:val="1"/>
        </w:rPr>
        <w:t>i</w:t>
      </w:r>
      <w:r>
        <w:rPr/>
        <w:t>on of</w:t>
      </w:r>
      <w:r>
        <w:rPr>
          <w:spacing w:val="-1"/>
        </w:rPr>
        <w:t xml:space="preserve"> </w:t>
      </w:r>
      <w:r>
        <w:rPr/>
        <w:t>t</w:t>
      </w:r>
      <w:r>
        <w:rPr>
          <w:spacing w:val="3"/>
        </w:rPr>
        <w:t>h</w:t>
      </w:r>
      <w:r>
        <w:rPr/>
        <w:t>e</w:t>
      </w:r>
      <w:r>
        <w:rPr>
          <w:spacing w:val="-1"/>
        </w:rPr>
        <w:t xml:space="preserve"> </w:t>
      </w:r>
      <w:r>
        <w:rPr/>
        <w:t>si</w:t>
      </w:r>
      <w:r>
        <w:rPr>
          <w:spacing w:val="1"/>
        </w:rPr>
        <w:t>m</w:t>
      </w:r>
      <w:r>
        <w:rPr/>
        <w:t>ulat</w:t>
      </w:r>
      <w:r>
        <w:rPr>
          <w:spacing w:val="-1"/>
        </w:rPr>
        <w:t>e</w:t>
      </w:r>
      <w:r>
        <w:rPr/>
        <w:t>d d</w:t>
      </w:r>
      <w:r>
        <w:rPr>
          <w:spacing w:val="-1"/>
        </w:rPr>
        <w:t>a</w:t>
      </w:r>
      <w:r>
        <w:rPr/>
        <w:t>ta s</w:t>
      </w:r>
      <w:r>
        <w:rPr>
          <w:spacing w:val="-1"/>
        </w:rPr>
        <w:t>e</w:t>
      </w:r>
      <w:r>
        <w:rPr/>
        <w:t>ts.</w:t>
      </w:r>
    </w:p>
    <w:p>
      <w:pPr>
        <w:pStyle w:val="BodyA"/>
        <w:widowControl w:val="false"/>
        <w:spacing w:lineRule="auto" w:line="240" w:before="16" w:after="0"/>
        <w:contextualSpacing/>
        <w:rPr>
          <w:rFonts w:cs="Times New Roman"/>
          <w:sz w:val="24"/>
          <w:szCs w:val="24"/>
        </w:rPr>
      </w:pPr>
      <w:r>
        <w:rPr/>
        <w:t xml:space="preserve"> </w:t>
      </w:r>
    </w:p>
    <w:p>
      <w:pPr>
        <w:pStyle w:val="BodyA"/>
        <w:widowControl w:val="false"/>
        <w:spacing w:lineRule="auto" w:line="240" w:before="16" w:after="0"/>
        <w:contextualSpacing/>
        <w:rPr>
          <w:rFonts w:cs="Times New Roman"/>
          <w:sz w:val="24"/>
          <w:szCs w:val="24"/>
        </w:rPr>
      </w:pPr>
      <w:r>
        <w:rPr>
          <w:rFonts w:ascii="SAS Monospace" w:hAnsi="SAS Monospace"/>
          <w:sz w:val="20"/>
          <w:szCs w:val="20"/>
        </w:rPr>
        <w:t>extcovlimit</w:t>
      </w:r>
      <w:r>
        <w:rPr/>
        <w:tab/>
        <w:t xml:space="preserve">                               (optional, default = 0)</w:t>
      </w:r>
    </w:p>
    <w:p>
      <w:pPr>
        <w:pStyle w:val="BodyA"/>
        <w:widowControl w:val="false"/>
        <w:spacing w:lineRule="auto" w:line="240" w:before="16" w:after="0"/>
        <w:contextualSpacing/>
        <w:rPr>
          <w:rFonts w:cs="Times New Roman"/>
          <w:sz w:val="24"/>
          <w:szCs w:val="24"/>
        </w:rPr>
      </w:pPr>
      <w:r>
        <w:rPr/>
        <w:t>For continuous variables with otype 3,4, 6 or 7 allows for the simulated value to be outside the observed range by a specified percent. The possible values are = 1 for 10% and =2 for 20% above or below the observed limits.</w:t>
      </w:r>
    </w:p>
    <w:p>
      <w:pPr>
        <w:pStyle w:val="BodyA"/>
        <w:widowControl w:val="false"/>
        <w:spacing w:lineRule="auto" w:line="240" w:before="16" w:after="0"/>
        <w:contextualSpacing/>
        <w:rPr>
          <w:rFonts w:cs="Times New Roman"/>
          <w:sz w:val="24"/>
          <w:szCs w:val="24"/>
        </w:rPr>
      </w:pPr>
      <w:r>
        <w:rPr/>
      </w:r>
    </w:p>
    <w:p>
      <w:pPr>
        <w:pStyle w:val="BodyA"/>
        <w:widowControl w:val="false"/>
        <w:spacing w:lineRule="auto" w:line="240" w:before="16" w:after="0"/>
        <w:contextualSpacing/>
        <w:rPr>
          <w:rFonts w:cs="Times New Roman"/>
          <w:sz w:val="24"/>
          <w:szCs w:val="24"/>
        </w:rPr>
      </w:pPr>
      <w:r>
        <w:rPr>
          <w:rFonts w:ascii="SAS Monospace" w:hAnsi="SAS Monospace"/>
          <w:sz w:val="20"/>
          <w:szCs w:val="20"/>
        </w:rPr>
        <w:t>printlogstats</w:t>
      </w:r>
      <w:r>
        <w:rPr>
          <w:rFonts w:ascii="SAS Monospace" w:hAnsi="SAS Monospace"/>
        </w:rPr>
        <w:t xml:space="preserve">    </w:t>
        <w:tab/>
      </w:r>
      <w:r>
        <w:rPr/>
        <w:t>(optional, default = 1)</w:t>
      </w:r>
    </w:p>
    <w:p>
      <w:pPr>
        <w:pStyle w:val="BodyA"/>
        <w:widowControl w:val="false"/>
        <w:spacing w:lineRule="auto" w:line="240" w:before="16" w:after="0"/>
        <w:contextualSpacing/>
        <w:rPr>
          <w:rFonts w:cs="Times New Roman"/>
          <w:sz w:val="24"/>
          <w:szCs w:val="24"/>
        </w:rPr>
      </w:pPr>
      <w:r>
        <w:rPr/>
        <w:t>Indicator of whether or not to include diagnostic output in the log file, including seeds , number intervened on for each intervention and bootstrap, number of times variables generated outside bounds, etc. This may be useful when calling the gformula macro from another macro.</w:t>
      </w:r>
    </w:p>
    <w:p>
      <w:pPr>
        <w:pStyle w:val="BodyA"/>
        <w:widowControl w:val="false"/>
        <w:spacing w:lineRule="auto" w:line="240" w:before="16" w:after="0"/>
        <w:contextualSpacing/>
        <w:rPr>
          <w:rFonts w:cs="Times New Roman"/>
          <w:sz w:val="24"/>
          <w:szCs w:val="24"/>
        </w:rPr>
      </w:pPr>
      <w:r>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minimalistic</w:t>
      </w:r>
      <w:r>
        <w:rPr>
          <w:rFonts w:eastAsia="Times New Roman" w:cs="Times New Roman" w:ascii="SAS Monospace" w:hAnsi="SAS Monospace"/>
        </w:rPr>
        <w:tab/>
        <w:tab/>
      </w:r>
      <w:r>
        <w:rPr>
          <w:rFonts w:eastAsia="Times New Roman" w:cs="Times New Roman"/>
        </w:rPr>
        <w:t>(optional = no )</w:t>
      </w:r>
    </w:p>
    <w:p>
      <w:pPr>
        <w:pStyle w:val="BodyA"/>
        <w:widowControl w:val="false"/>
        <w:spacing w:lineRule="auto" w:line="240" w:before="16" w:after="0"/>
        <w:contextualSpacing/>
        <w:rPr>
          <w:rFonts w:eastAsia="Times New Roman" w:cs="Times New Roman"/>
        </w:rPr>
      </w:pPr>
      <w:r>
        <w:rPr>
          <w:rFonts w:eastAsia="Times New Roman" w:cs="Times New Roman"/>
        </w:rPr>
        <w:t>Indicator of whether or not to reduce the number of variables that are saved when creating the data sets under each intervention. When set to yes, this will set the following macro variables: rungraphs = 0 , print_cov_means = 0, and check_cov_models = 0. In addition, this will reduce the number of variables that are saved when running the Monte-Carlo simulation part of the macro. Only those variables that are needed for the final table will be saved. Generally, these are variables based on the outcome.</w:t>
      </w:r>
    </w:p>
    <w:p>
      <w:pPr>
        <w:pStyle w:val="BodyA"/>
        <w:widowControl w:val="false"/>
        <w:spacing w:lineRule="auto" w:line="240" w:before="16" w:after="0"/>
        <w:contextualSpacing/>
        <w:rPr>
          <w:rFonts w:eastAsia="Times New Roman" w:cs="Times New Roman"/>
        </w:rPr>
      </w:pPr>
      <w:r>
        <w:rPr>
          <w:rFonts w:eastAsia="Times New Roman" w:cs="Times New Roman"/>
        </w:rPr>
      </w:r>
    </w:p>
    <w:p>
      <w:pPr>
        <w:pStyle w:val="BodyA"/>
        <w:widowControl w:val="false"/>
        <w:spacing w:lineRule="auto" w:line="240" w:before="16" w:after="0"/>
        <w:contextualSpacing/>
        <w:rPr>
          <w:rFonts w:eastAsia="Times New Roman" w:cs="Times New Roman"/>
        </w:rPr>
      </w:pPr>
      <w:r>
        <w:rPr>
          <w:rFonts w:ascii="SAS Monospace" w:hAnsi="SAS Monospace"/>
          <w:sz w:val="20"/>
          <w:szCs w:val="20"/>
        </w:rPr>
        <w:t xml:space="preserve">testing </w:t>
      </w:r>
      <w:r>
        <w:rPr>
          <w:rFonts w:eastAsia="Times New Roman" w:cs="Times New Roman" w:ascii="SAS Monospace" w:hAnsi="SAS Monospace"/>
        </w:rPr>
        <w:tab/>
      </w:r>
      <w:r>
        <w:rPr>
          <w:rFonts w:eastAsia="Times New Roman" w:cs="Times New Roman"/>
        </w:rPr>
        <w:tab/>
        <w:tab/>
        <w:t>(optional, default= no)</w:t>
      </w:r>
    </w:p>
    <w:p>
      <w:pPr>
        <w:pStyle w:val="BodyA"/>
        <w:widowControl w:val="false"/>
        <w:spacing w:lineRule="auto" w:line="240" w:before="16" w:after="0"/>
        <w:contextualSpacing/>
        <w:rPr>
          <w:rFonts w:eastAsia="Times New Roman" w:cs="Times New Roman"/>
        </w:rPr>
      </w:pPr>
      <w:r>
        <w:rPr>
          <w:rFonts w:eastAsia="Times New Roman" w:cs="Times New Roman"/>
        </w:rPr>
        <w:t xml:space="preserve">Indicates whether or not to run the macro in a testing mode. When equal to yes,  only one sample will be run.  In this case the macro will set </w:t>
      </w:r>
      <w:r>
        <w:rPr>
          <w:rFonts w:eastAsia="Times New Roman" w:cs="Times New Roman"/>
          <w:i/>
        </w:rPr>
        <w:t>nsamples</w:t>
      </w:r>
      <w:r>
        <w:rPr>
          <w:rFonts w:eastAsia="Times New Roman" w:cs="Times New Roman"/>
        </w:rPr>
        <w:t xml:space="preserve"> = 0 and </w:t>
      </w:r>
      <w:r>
        <w:rPr>
          <w:rFonts w:eastAsia="Times New Roman" w:cs="Times New Roman"/>
          <w:i/>
        </w:rPr>
        <w:t>mimimalistic</w:t>
      </w:r>
      <w:r>
        <w:rPr>
          <w:rFonts w:eastAsia="Times New Roman" w:cs="Times New Roman"/>
        </w:rPr>
        <w:t xml:space="preserve"> = no. When more than the natural course is run  each simulated data set based on the intervention will be saved with all the desired variables for each observation.  The results for each intervention will be saved in a data set named simuldata&amp;intcount, were intcount ranges from 0 to &amp;numint. These data sets will be saved in the library listed in the savelib variable. This will essentially double the time needed to run the macro with a single sample.  </w:t>
      </w:r>
      <w:r>
        <w:rPr>
          <w:rFonts w:eastAsia="Times New Roman" w:cs="Times New Roman"/>
          <w:i/>
        </w:rPr>
        <w:t>Simuldata</w:t>
      </w:r>
      <w:r>
        <w:rPr>
          <w:rFonts w:eastAsia="Times New Roman" w:cs="Times New Roman"/>
        </w:rPr>
        <w:t xml:space="preserve">  must be set to a name for this option to work.  </w:t>
      </w:r>
    </w:p>
    <w:p>
      <w:pPr>
        <w:pStyle w:val="BodyA"/>
        <w:widowControl w:val="false"/>
        <w:spacing w:lineRule="auto" w:line="240" w:before="16" w:after="0"/>
        <w:contextualSpacing/>
        <w:rPr>
          <w:rFonts w:eastAsia="Times New Roman" w:cs="Times New Roman"/>
          <w:sz w:val="24"/>
          <w:szCs w:val="24"/>
        </w:rPr>
      </w:pPr>
      <w:r>
        <w:rPr>
          <w:rFonts w:eastAsia="Times New Roman" w:cs="Times New Roman"/>
          <w:sz w:val="24"/>
          <w:szCs w:val="24"/>
        </w:rPr>
      </w:r>
    </w:p>
    <w:p>
      <w:pPr>
        <w:pStyle w:val="BodyA"/>
        <w:widowControl w:val="false"/>
        <w:spacing w:lineRule="auto" w:line="240" w:before="0" w:after="0"/>
        <w:ind w:left="260" w:right="19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16" w:after="200"/>
        <w:rPr>
          <w:rFonts w:cs="Times New Roman"/>
          <w:sz w:val="24"/>
          <w:szCs w:val="24"/>
        </w:rPr>
      </w:pPr>
      <w:bookmarkStart w:id="7" w:name="_Toc101525277"/>
      <w:r>
        <w:rPr/>
        <w:t>Frequently asked questions</w:t>
      </w:r>
      <w:bookmarkEnd w:id="7"/>
      <w:r>
        <w:rPr/>
        <w:t xml:space="preserve"> </w:t>
      </w:r>
    </w:p>
    <w:p>
      <w:pPr>
        <w:pStyle w:val="BodyA"/>
        <w:widowControl w:val="false"/>
        <w:spacing w:lineRule="auto" w:line="237" w:before="0" w:after="0"/>
        <w:ind w:left="260" w:right="197" w:hanging="0"/>
        <w:rPr>
          <w:b/>
          <w:b/>
          <w:bCs/>
        </w:rPr>
      </w:pPr>
      <w:r>
        <w:rPr>
          <w:b/>
          <w:bCs/>
        </w:rPr>
      </w:r>
    </w:p>
    <w:p>
      <w:pPr>
        <w:pStyle w:val="BodyA"/>
        <w:widowControl w:val="false"/>
        <w:numPr>
          <w:ilvl w:val="0"/>
          <w:numId w:val="2"/>
        </w:numPr>
        <w:spacing w:lineRule="auto" w:line="240" w:before="0" w:after="0"/>
        <w:rPr>
          <w:b/>
          <w:b/>
        </w:rPr>
      </w:pPr>
      <w:r>
        <w:rPr>
          <w:b/>
        </w:rPr>
        <w:t>How to include a function of time for a time-varying covariate model?</w:t>
      </w:r>
    </w:p>
    <w:p>
      <w:pPr>
        <w:pStyle w:val="BodyA"/>
        <w:widowControl w:val="false"/>
        <w:spacing w:lineRule="auto" w:line="240" w:before="0" w:after="0"/>
        <w:rPr>
          <w:rFonts w:cs="Times New Roman"/>
          <w:sz w:val="24"/>
          <w:szCs w:val="24"/>
        </w:rPr>
      </w:pPr>
      <w:r>
        <w:rPr/>
        <w:t>Sometimes we might want to include different functions of time for different covariates. For example, when patients enrolled in a study have a visit typically every fixed amount of time (say, every 6 months), including a period function of time might be helpful to better predict and capture the visit process. In this case,  we will use the following set of parameters</w:t>
      </w:r>
      <w:r>
        <w:rPr>
          <w:i/>
        </w:rPr>
        <w:t xml:space="preserve">: timefuncgen, covXaddvard </w:t>
      </w:r>
      <w:r>
        <w:rPr/>
        <w:t>and</w:t>
      </w:r>
      <w:r>
        <w:rPr>
          <w:i/>
        </w:rPr>
        <w:t xml:space="preserve"> covXsaddvars</w:t>
      </w:r>
      <w:r>
        <w:rPr/>
        <w:t xml:space="preserve">. </w:t>
      </w:r>
    </w:p>
    <w:p>
      <w:pPr>
        <w:pStyle w:val="BodyA"/>
        <w:widowControl w:val="false"/>
        <w:spacing w:lineRule="auto" w:line="240" w:before="0" w:after="0"/>
        <w:rPr>
          <w:rFonts w:cs="Times New Roman"/>
          <w:sz w:val="24"/>
          <w:szCs w:val="24"/>
        </w:rPr>
      </w:pPr>
      <w:r>
        <w:rPr/>
        <w:t xml:space="preserve">For example, if two new variables mytime1 and mytime2 are to be included in the model (and simulations) for covariate </w:t>
      </w:r>
      <w:r>
        <w:rPr>
          <w:i/>
        </w:rPr>
        <w:t>cov3</w:t>
      </w:r>
      <w:r>
        <w:rPr/>
        <w:t>, the user will need to supply a macro before the GFORMULA macro call to define the simulated values of mytime1 and mytime2  as follows:</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%macro create_mytime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 xml:space="preserve">mytime1 = func1(&amp;time) ; </w:t>
      </w:r>
    </w:p>
    <w:p>
      <w:pPr>
        <w:pStyle w:val="BodyA"/>
        <w:widowControl w:val="false"/>
        <w:spacing w:lineRule="auto" w:line="240" w:before="0" w:after="0"/>
        <w:ind w:left="1440" w:firstLine="720"/>
        <w:rPr>
          <w:rFonts w:ascii="SAS Monospace" w:hAnsi="SAS Monospace"/>
          <w:sz w:val="18"/>
          <w:szCs w:val="18"/>
        </w:rPr>
      </w:pPr>
      <w:r>
        <w:rPr>
          <w:rFonts w:ascii="SAS Monospace" w:hAnsi="SAS Monospace"/>
          <w:sz w:val="18"/>
          <w:szCs w:val="18"/>
        </w:rPr>
        <w:t xml:space="preserve">/* for example mytime1 = sin(&amp;time) and mytime2 = cosin(&amp;time) */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mytime2 = func2(&amp;time)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%mend ;</w:t>
      </w:r>
    </w:p>
    <w:p>
      <w:pPr>
        <w:pStyle w:val="BodyA"/>
        <w:widowControl w:val="false"/>
        <w:spacing w:lineRule="auto" w:line="240" w:before="0" w:after="0"/>
        <w:ind w:left="720" w:hanging="0"/>
        <w:rPr>
          <w:rFonts w:cs="Times New Roman"/>
          <w:sz w:val="24"/>
          <w:szCs w:val="24"/>
        </w:rPr>
      </w:pPr>
      <w:r>
        <w:rPr/>
      </w:r>
    </w:p>
    <w:p>
      <w:pPr>
        <w:pStyle w:val="BodyA"/>
        <w:widowControl w:val="false"/>
        <w:spacing w:lineRule="auto" w:line="240" w:before="0" w:after="0"/>
        <w:rPr>
          <w:rFonts w:cs="Times New Roman"/>
          <w:sz w:val="24"/>
          <w:szCs w:val="24"/>
        </w:rPr>
      </w:pPr>
      <w:r>
        <w:rPr/>
        <w:t xml:space="preserve">where func1 and func2 are two functions. The variables mytime1 and mytime2 must be defined in the input dataset. Then, in the g-formula call the user would set </w:t>
      </w:r>
      <w:r>
        <w:rPr>
          <w:i/>
        </w:rPr>
        <w:t>timefuncgen = create_mytime</w:t>
      </w:r>
      <w:r>
        <w:rPr/>
        <w:t xml:space="preserve">. Finally, the user should specify the options </w:t>
      </w:r>
      <w:r>
        <w:rPr>
          <w:i/>
        </w:rPr>
        <w:t>cov3addvars=mytime1 mytime2</w:t>
      </w:r>
      <w:r>
        <w:rPr/>
        <w:t xml:space="preserve">, and use the parameter </w:t>
      </w:r>
      <w:r>
        <w:rPr>
          <w:i/>
        </w:rPr>
        <w:t>cov3saddvars=new_time</w:t>
      </w:r>
      <w:r>
        <w:rPr/>
        <w:t xml:space="preserve"> to supply a macro in </w:t>
      </w:r>
      <w:r>
        <w:rPr>
          <w:i/>
        </w:rPr>
        <w:t>cov3saddvars=new_time</w:t>
      </w:r>
      <w:r>
        <w:rPr/>
        <w:t xml:space="preserve"> listing the two variables, also to appear before the GFORMULA macro call:</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%macro new_time ;</w:t>
      </w:r>
    </w:p>
    <w:p>
      <w:pPr>
        <w:pStyle w:val="BodyA"/>
        <w:widowControl w:val="false"/>
        <w:spacing w:lineRule="auto" w:line="240" w:before="0" w:after="0"/>
        <w:ind w:left="720" w:firstLine="720"/>
        <w:rPr>
          <w:rFonts w:ascii="SAS Monospace" w:hAnsi="SAS Monospace"/>
          <w:sz w:val="18"/>
          <w:szCs w:val="18"/>
        </w:rPr>
      </w:pPr>
      <w:r>
        <w:rPr>
          <w:rFonts w:ascii="SAS Monospace" w:hAnsi="SAS Monospace"/>
          <w:sz w:val="18"/>
          <w:szCs w:val="18"/>
        </w:rPr>
        <w:t>smytime1 smytime2</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%mend ;</w:t>
      </w:r>
    </w:p>
    <w:p>
      <w:pPr>
        <w:pStyle w:val="BodyA"/>
        <w:widowControl w:val="false"/>
        <w:spacing w:lineRule="auto" w:line="240" w:before="0" w:after="0"/>
        <w:ind w:left="720" w:hanging="0"/>
        <w:rPr>
          <w:rFonts w:eastAsia="Times New Roman" w:cs="Times New Roman"/>
        </w:rPr>
      </w:pPr>
      <w:r>
        <w:rPr>
          <w:rFonts w:eastAsia="Times New Roman" w:cs="Times New Roman"/>
        </w:rPr>
      </w:r>
    </w:p>
    <w:p>
      <w:pPr>
        <w:pStyle w:val="BodyA"/>
        <w:widowControl w:val="false"/>
        <w:numPr>
          <w:ilvl w:val="0"/>
          <w:numId w:val="2"/>
        </w:numPr>
        <w:spacing w:lineRule="auto" w:line="240" w:before="0" w:after="0"/>
        <w:jc w:val="both"/>
        <w:rPr>
          <w:b/>
          <w:b/>
          <w:bCs/>
        </w:rPr>
      </w:pPr>
      <w:r>
        <w:rPr>
          <w:b/>
        </w:rPr>
        <w:t xml:space="preserve">How to include an interaction term between two covariates in the outcome model? </w:t>
      </w:r>
    </w:p>
    <w:p>
      <w:pPr>
        <w:pStyle w:val="Default"/>
        <w:jc w:val="both"/>
        <w:rPr>
          <w:rFonts w:ascii="Calibri" w:hAnsi="Calibri" w:eastAsia="Times New Roman" w:cs="Times New Roman"/>
        </w:rPr>
      </w:pPr>
      <w:r>
        <w:rPr>
          <w:rFonts w:ascii="Calibri" w:hAnsi="Calibri"/>
        </w:rPr>
        <w:t xml:space="preserve">We will use the parameter </w:t>
      </w:r>
      <w:r>
        <w:rPr>
          <w:rFonts w:ascii="Calibri" w:hAnsi="Calibri"/>
          <w:i/>
        </w:rPr>
        <w:t>outcinteract</w:t>
      </w:r>
      <w:r>
        <w:rPr>
          <w:rFonts w:ascii="Calibri" w:hAnsi="Calibri"/>
        </w:rPr>
        <w:t xml:space="preserve">. Say we defined </w:t>
      </w:r>
      <w:r>
        <w:rPr>
          <w:rFonts w:ascii="Calibri" w:hAnsi="Calibri"/>
          <w:i/>
          <w:iCs/>
        </w:rPr>
        <w:t>outctype=binsurv, fixedcov=sex race</w:t>
      </w:r>
      <w:r>
        <w:rPr>
          <w:rFonts w:ascii="Calibri" w:hAnsi="Calibri"/>
        </w:rPr>
        <w:t xml:space="preserve"> and </w:t>
      </w:r>
      <w:r>
        <w:rPr>
          <w:rFonts w:ascii="Calibri" w:hAnsi="Calibri"/>
          <w:i/>
          <w:iCs/>
        </w:rPr>
        <w:t>cov4=CD4</w:t>
      </w:r>
      <w:r>
        <w:rPr>
          <w:rFonts w:ascii="Calibri" w:hAnsi="Calibri"/>
        </w:rPr>
        <w:t>.  If we wished to include an interaction term between race and the most recent value of CD4 cell count in the regression model for the hazard of the event in any interval </w:t>
      </w:r>
      <w:r>
        <w:rPr>
          <w:rFonts w:ascii="Calibri" w:hAnsi="Calibri"/>
          <w:lang w:val="nl-NL"/>
        </w:rPr>
        <w:t>k, we</w:t>
      </w:r>
      <w:r>
        <w:rPr>
          <w:rFonts w:ascii="Calibri" w:hAnsi="Calibri"/>
        </w:rPr>
        <w:t xml:space="preserve"> would then define </w:t>
      </w:r>
      <w:r>
        <w:rPr>
          <w:rFonts w:ascii="Calibri" w:hAnsi="Calibri"/>
          <w:i/>
          <w:iCs/>
        </w:rPr>
        <w:t>outcinteract=b2*4</w:t>
      </w:r>
      <w:r>
        <w:rPr>
          <w:rFonts w:ascii="Calibri" w:hAnsi="Calibri"/>
        </w:rPr>
        <w:t xml:space="preserve">.  If we wished to include an interaction between sex and interval k we would define </w:t>
      </w:r>
      <w:r>
        <w:rPr>
          <w:rFonts w:ascii="Calibri" w:hAnsi="Calibri"/>
          <w:i/>
          <w:iCs/>
        </w:rPr>
        <w:t>outcinteract=b1*0</w:t>
      </w:r>
      <w:r>
        <w:rPr>
          <w:rFonts w:ascii="Calibri" w:hAnsi="Calibri"/>
        </w:rPr>
        <w:t xml:space="preserve">.  If we wished to include both interactions we would define </w:t>
      </w:r>
      <w:r>
        <w:rPr>
          <w:rFonts w:ascii="Calibri" w:hAnsi="Calibri"/>
          <w:i/>
          <w:iCs/>
        </w:rPr>
        <w:t>outcinteract=b2*4 bl*0</w:t>
      </w:r>
      <w:r>
        <w:rPr>
          <w:rFonts w:ascii="Calibri" w:hAnsi="Calibri"/>
        </w:rPr>
        <w:t>.</w:t>
      </w:r>
    </w:p>
    <w:p>
      <w:pPr>
        <w:pStyle w:val="Normal"/>
        <w:rPr>
          <w:rFonts w:eastAsia="Calibri" w:cs="Calibri"/>
          <w:b/>
          <w:b/>
          <w:bCs/>
          <w:color w:val="000000"/>
          <w:u w:val="none" w:color="000000"/>
        </w:rPr>
      </w:pPr>
      <w:r>
        <w:rPr>
          <w:rFonts w:eastAsia="Calibri" w:cs="Calibri"/>
          <w:b/>
          <w:bCs/>
          <w:color w:val="000000"/>
          <w:u w:val="none" w:color="000000"/>
        </w:rPr>
      </w:r>
    </w:p>
    <w:p>
      <w:pPr>
        <w:pStyle w:val="BodyA"/>
        <w:widowControl w:val="false"/>
        <w:numPr>
          <w:ilvl w:val="0"/>
          <w:numId w:val="2"/>
        </w:numPr>
        <w:spacing w:lineRule="auto" w:line="240" w:before="0" w:after="0"/>
        <w:jc w:val="both"/>
        <w:rPr>
          <w:b/>
          <w:b/>
          <w:bCs/>
        </w:rPr>
      </w:pPr>
      <w:r>
        <w:rPr>
          <w:b/>
        </w:rPr>
        <w:t xml:space="preserve">How to, in general, incorporate deterministic knowledge of the data in place of parametric model assumptions?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 xml:space="preserve">Sometimes we have information about relationships between time-varying covariates that can be used in place of arbitrary parametric model assumptions to avoid extrapolation where unnecessary.  For example, consider the case where we have two time-varying covariates corresponding to indicators of whether a subject has had a myocardial infarction (MI) by a given time and whether a subject has had coronary artery bypass surgery (CABG). Suppose further that, as expected, we see in the data that subjects who have  MI=0 at a given time k also have CABG=0 (as subjects who have not had MI by that time would not have the CABG procedure by that time as the procedure is not indicated).  In this case, we would like to avoid fitting a model for the probability of CABG amongst records with MI=0 because we know this probability is zero.  Further in the simulation, we would like to incorporate the assumption that this deterministic relationship would not change under any treatment intervention; i.e. we want to generate CABG in the simulation according to the estimated regression model coefficients when we generate MI=1 but otherwise, when we generate MI=0, we  want to set CABG to 0 with probability 1.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 xml:space="preserve">We can  use the following parameters to incorporate a priori knowledge of deterministic relationships between covariates: </w:t>
      </w:r>
      <w:r>
        <w:rPr>
          <w:rFonts w:cs="Arial Unicode MS" w:ascii="Calibri" w:hAnsi="Calibri"/>
          <w:i/>
          <w:color w:val="000000"/>
          <w:sz w:val="22"/>
          <w:szCs w:val="22"/>
          <w:u w:val="none" w:color="000000"/>
        </w:rPr>
        <w:t>covXwherem, covXwherenosim, and covXnosimelsemacro.</w:t>
      </w:r>
      <w:r>
        <w:rPr>
          <w:rFonts w:cs="Arial Unicode MS" w:ascii="Calibri" w:hAnsi="Calibri"/>
          <w:color w:val="000000"/>
          <w:sz w:val="22"/>
          <w:szCs w:val="22"/>
          <w:u w:val="none" w:color="000000"/>
        </w:rPr>
        <w:t xml:space="preserve">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Returning to our example, for covX=CABG, we can set covXwherem=(MI=1) which tells the algorithm to only fit a model for the probability of CABG using histories consistent with MI=1.  We can then set covXwherenosim=(MI=0) which tells the algorithm to not simulate based on the saved regression coefficients when the condition MI=0 holds.  Finally we set covXnosimelse to the name of a user-defined macro (e.g. covXnosimelse=mymacro) where mymacro contains the code with the rule of how to assign covX when the condition covXwherenosim holds, here:</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r>
    </w:p>
    <w:p>
      <w:pPr>
        <w:pStyle w:val="Normal"/>
        <w:rPr>
          <w:rFonts w:ascii="SAS Monospace" w:hAnsi="SAS Monospace"/>
          <w:i/>
          <w:i/>
          <w:sz w:val="18"/>
          <w:szCs w:val="18"/>
          <w:u w:val="none" w:color="000000"/>
        </w:rPr>
      </w:pPr>
      <w:r>
        <w:rPr>
          <w:rFonts w:cs="Arial Unicode MS" w:ascii="SAS Monospace" w:hAnsi="SAS Monospace"/>
          <w:i/>
          <w:color w:val="000000"/>
          <w:sz w:val="18"/>
          <w:szCs w:val="18"/>
          <w:u w:val="none" w:color="000000"/>
        </w:rPr>
        <w:t>%macro mymacro;</w:t>
      </w:r>
      <w:r>
        <w:rPr>
          <w:rFonts w:ascii="SAS Monospace" w:hAnsi="SAS Monospace"/>
          <w:i/>
          <w:sz w:val="18"/>
          <w:szCs w:val="18"/>
          <w:u w:val="none" w:color="000000"/>
        </w:rPr>
        <w:t xml:space="preserve"> * Force the simulated value of CABG=0 when current value of MI=0;</w:t>
      </w:r>
    </w:p>
    <w:p>
      <w:pPr>
        <w:pStyle w:val="Normal"/>
        <w:ind w:firstLine="720"/>
        <w:rPr>
          <w:rFonts w:ascii="SAS Monospace" w:hAnsi="SAS Monospace"/>
          <w:i/>
          <w:i/>
          <w:sz w:val="18"/>
          <w:szCs w:val="18"/>
          <w:u w:val="none" w:color="000000"/>
        </w:rPr>
      </w:pPr>
      <w:r>
        <w:rPr>
          <w:rFonts w:ascii="SAS Monospace" w:hAnsi="SAS Monospace"/>
          <w:i/>
          <w:sz w:val="18"/>
          <w:szCs w:val="18"/>
          <w:u w:val="none" w:color="000000"/>
        </w:rPr>
        <w:t>CABG=0;</w:t>
      </w:r>
    </w:p>
    <w:p>
      <w:pPr>
        <w:pStyle w:val="Normal"/>
        <w:rPr>
          <w:rFonts w:ascii="SAS Monospace" w:hAnsi="SAS Monospace" w:cs="Arial Unicode MS"/>
          <w:i/>
          <w:i/>
          <w:color w:val="000000"/>
          <w:sz w:val="18"/>
          <w:szCs w:val="18"/>
          <w:u w:val="none" w:color="000000"/>
        </w:rPr>
      </w:pPr>
      <w:r>
        <w:rPr>
          <w:rFonts w:cs="Arial Unicode MS" w:ascii="SAS Monospace" w:hAnsi="SAS Monospace"/>
          <w:i/>
          <w:color w:val="000000"/>
          <w:sz w:val="18"/>
          <w:szCs w:val="18"/>
          <w:u w:val="none" w:color="000000"/>
        </w:rPr>
        <w:t xml:space="preserve">%end;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 xml:space="preserve">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t xml:space="preserve">The macro </w:t>
      </w:r>
      <w:r>
        <w:rPr>
          <w:rFonts w:cs="Arial Unicode MS" w:ascii="Calibri" w:hAnsi="Calibri"/>
          <w:i/>
          <w:color w:val="000000"/>
          <w:sz w:val="22"/>
          <w:szCs w:val="22"/>
          <w:u w:val="none" w:color="000000"/>
        </w:rPr>
        <w:t>mymacro</w:t>
      </w:r>
      <w:r>
        <w:rPr>
          <w:rFonts w:cs="Arial Unicode MS" w:ascii="Calibri" w:hAnsi="Calibri"/>
          <w:color w:val="000000"/>
          <w:sz w:val="22"/>
          <w:szCs w:val="22"/>
          <w:u w:val="none" w:color="000000"/>
        </w:rPr>
        <w:t xml:space="preserve"> should appear in the program before the GFOMULA macro call.  Note the above would require that MI is listed prior to CABG in the ordering of time-varying covariates, e.g. if cov4=CABG then MI must be assigned to either cov1, cov2 or cov3.  </w:t>
      </w:r>
    </w:p>
    <w:p>
      <w:pPr>
        <w:pStyle w:val="Normal"/>
        <w:rPr>
          <w:rFonts w:ascii="Calibri" w:hAnsi="Calibri" w:cs="Arial Unicode MS"/>
          <w:color w:val="000000"/>
          <w:sz w:val="22"/>
          <w:szCs w:val="22"/>
          <w:u w:val="none" w:color="000000"/>
        </w:rPr>
      </w:pPr>
      <w:r>
        <w:rPr>
          <w:rFonts w:cs="Arial Unicode MS" w:ascii="Calibri" w:hAnsi="Calibri"/>
          <w:color w:val="000000"/>
          <w:sz w:val="22"/>
          <w:szCs w:val="22"/>
          <w:u w:val="none" w:color="000000"/>
        </w:rPr>
      </w:r>
    </w:p>
    <w:p>
      <w:pPr>
        <w:pStyle w:val="BodyA"/>
        <w:widowControl w:val="false"/>
        <w:numPr>
          <w:ilvl w:val="0"/>
          <w:numId w:val="2"/>
        </w:numPr>
        <w:spacing w:lineRule="auto" w:line="240" w:before="0" w:after="0"/>
        <w:jc w:val="both"/>
        <w:rPr>
          <w:rFonts w:cs="Times New Roman"/>
          <w:sz w:val="24"/>
          <w:szCs w:val="24"/>
        </w:rPr>
      </w:pPr>
      <w:r>
        <w:rPr>
          <w:b/>
        </w:rPr>
        <w:t xml:space="preserve">How to include an additional baseline or time-varying covariate in the models? </w:t>
      </w:r>
    </w:p>
    <w:p>
      <w:pPr>
        <w:pStyle w:val="BodyA"/>
        <w:widowControl w:val="false"/>
        <w:spacing w:lineRule="auto" w:line="240" w:before="0" w:after="0"/>
        <w:jc w:val="both"/>
        <w:rPr>
          <w:rFonts w:cs="Times New Roman"/>
          <w:sz w:val="24"/>
          <w:szCs w:val="24"/>
        </w:rPr>
      </w:pPr>
      <w:r>
        <w:rPr/>
        <w:t xml:space="preserve">We will need use the parameters </w:t>
      </w:r>
      <w:r>
        <w:rPr>
          <w:i/>
        </w:rPr>
        <w:t>covXaddvar and keepsimuldata</w:t>
      </w:r>
      <w:r>
        <w:rPr/>
        <w:t>.</w:t>
      </w:r>
      <w:r>
        <w:rPr>
          <w:b/>
        </w:rPr>
        <w:t xml:space="preserve"> </w:t>
      </w:r>
      <w:r>
        <w:rPr/>
        <w:t xml:space="preserve">For example, assume that the baseline covariates sex and baseage (age at baseline) are not listed in </w:t>
      </w:r>
      <w:r>
        <w:rPr>
          <w:i/>
        </w:rPr>
        <w:t>fixedcov</w:t>
      </w:r>
      <w:r>
        <w:rPr/>
        <w:t>, but we want them to appear in the model for the time-varying covariate cov1=hbp, blood pressure to improve model fit. In the G-FORMULA call we use the following syntax for cov1:</w:t>
      </w:r>
    </w:p>
    <w:p>
      <w:pPr>
        <w:pStyle w:val="BodyA"/>
        <w:widowControl w:val="false"/>
        <w:spacing w:lineRule="auto" w:line="240" w:before="0" w:after="0"/>
        <w:jc w:val="both"/>
        <w:rPr>
          <w:rFonts w:ascii="SAS Monospace" w:hAnsi="SAS Monospace"/>
          <w:b/>
          <w:b/>
          <w:bCs/>
          <w:sz w:val="20"/>
          <w:szCs w:val="20"/>
        </w:rPr>
      </w:pPr>
      <w:r>
        <w:rPr>
          <w:rFonts w:ascii="SAS Monospace" w:hAnsi="SAS Monospace"/>
          <w:b/>
          <w:bCs/>
          <w:sz w:val="20"/>
          <w:szCs w:val="20"/>
        </w:rPr>
      </w:r>
    </w:p>
    <w:p>
      <w:pPr>
        <w:pStyle w:val="BodyA"/>
        <w:widowControl w:val="false"/>
        <w:spacing w:lineRule="auto" w:line="240" w:before="0" w:after="0"/>
        <w:jc w:val="both"/>
        <w:rPr>
          <w:rFonts w:ascii="SAS Monospace" w:hAnsi="SAS Monospace"/>
          <w:b/>
          <w:b/>
          <w:bCs/>
          <w:sz w:val="20"/>
          <w:szCs w:val="20"/>
        </w:rPr>
      </w:pPr>
      <w:r>
        <w:rPr>
          <w:rFonts w:ascii="SAS Monospace" w:hAnsi="SAS Monospace"/>
          <w:b/>
          <w:bCs/>
          <w:sz w:val="20"/>
          <w:szCs w:val="20"/>
        </w:rPr>
        <w:t>...</w:t>
      </w:r>
    </w:p>
    <w:p>
      <w:pPr>
        <w:pStyle w:val="NoSpacing"/>
        <w:rPr>
          <w:rFonts w:ascii="SAS Monospace" w:hAnsi="SAS Monospace" w:eastAsia="Calibri" w:cs="Calibri"/>
          <w:color w:val="000000"/>
          <w:sz w:val="18"/>
          <w:szCs w:val="18"/>
          <w:u w:val="none" w:color="000000"/>
        </w:rPr>
      </w:pPr>
      <w:r>
        <w:rPr>
          <w:rFonts w:eastAsia="Calibri" w:cs="Calibri" w:ascii="SAS Monospace" w:hAnsi="SAS Monospace"/>
          <w:color w:val="000000"/>
          <w:sz w:val="18"/>
          <w:szCs w:val="18"/>
          <w:u w:val="none" w:color="000000"/>
        </w:rPr>
        <w:t xml:space="preserve">cov1=hbp,cov1addvars=sex baseage, </w:t>
      </w:r>
    </w:p>
    <w:p>
      <w:pPr>
        <w:pStyle w:val="NoSpacing"/>
        <w:rPr>
          <w:rFonts w:ascii="SAS Monospace" w:hAnsi="SAS Monospace" w:eastAsia="Calibri" w:cs="Calibri"/>
          <w:color w:val="000000"/>
          <w:sz w:val="20"/>
          <w:szCs w:val="20"/>
          <w:u w:val="none" w:color="000000"/>
        </w:rPr>
      </w:pPr>
      <w:r>
        <w:rPr>
          <w:rFonts w:eastAsia="Calibri" w:cs="Calibri" w:ascii="SAS Monospace" w:hAnsi="SAS Monospace"/>
          <w:color w:val="000000"/>
          <w:sz w:val="18"/>
          <w:szCs w:val="18"/>
          <w:u w:val="none" w:color="000000"/>
        </w:rPr>
        <w:t>keepsimuldata=sex baseage</w:t>
      </w:r>
      <w:r>
        <w:rPr>
          <w:rFonts w:eastAsia="Calibri" w:cs="Calibri" w:ascii="SAS Monospace" w:hAnsi="SAS Monospace"/>
          <w:color w:val="000000"/>
          <w:sz w:val="20"/>
          <w:szCs w:val="20"/>
          <w:u w:val="none" w:color="000000"/>
        </w:rPr>
        <w:t>,</w:t>
      </w:r>
    </w:p>
    <w:p>
      <w:pPr>
        <w:pStyle w:val="NoSpacing"/>
        <w:rPr>
          <w:rFonts w:ascii="SAS Monospace" w:hAnsi="SAS Monospace" w:eastAsia="Calibri" w:cs="Calibri"/>
          <w:color w:val="000000"/>
          <w:sz w:val="20"/>
          <w:szCs w:val="20"/>
          <w:u w:val="none" w:color="000000"/>
        </w:rPr>
      </w:pPr>
      <w:r>
        <w:rPr>
          <w:rFonts w:eastAsia="Calibri" w:cs="Calibri" w:ascii="SAS Monospace" w:hAnsi="SAS Monospace"/>
          <w:color w:val="000000"/>
          <w:sz w:val="20"/>
          <w:szCs w:val="20"/>
          <w:u w:val="none" w:color="000000"/>
        </w:rPr>
        <w:t>...</w:t>
      </w:r>
    </w:p>
    <w:p>
      <w:pPr>
        <w:pStyle w:val="NoSpacing"/>
        <w:rPr>
          <w:rFonts w:cs="Times New Roman"/>
          <w:sz w:val="24"/>
          <w:szCs w:val="24"/>
        </w:rPr>
      </w:pPr>
      <w:r>
        <w:rPr/>
      </w:r>
    </w:p>
    <w:p>
      <w:pPr>
        <w:pStyle w:val="BodyA"/>
        <w:widowControl w:val="false"/>
        <w:numPr>
          <w:ilvl w:val="0"/>
          <w:numId w:val="2"/>
        </w:numPr>
        <w:spacing w:lineRule="auto" w:line="240" w:before="0" w:after="0"/>
        <w:jc w:val="both"/>
        <w:rPr>
          <w:b/>
          <w:b/>
          <w:bCs/>
        </w:rPr>
      </w:pPr>
      <w:r>
        <w:rPr>
          <w:b/>
        </w:rPr>
        <w:t xml:space="preserve">I am running the g-formula procedure with a large number of bootstrap samples. Is there any way to speed up the process? </w:t>
      </w:r>
    </w:p>
    <w:p>
      <w:pPr>
        <w:pStyle w:val="BodyA"/>
        <w:widowControl w:val="false"/>
        <w:spacing w:lineRule="auto" w:line="240" w:before="0" w:after="0"/>
        <w:rPr>
          <w:rFonts w:cs="Times New Roman"/>
          <w:sz w:val="24"/>
          <w:szCs w:val="24"/>
        </w:rPr>
      </w:pPr>
      <w:r>
        <w:rPr/>
        <w:t xml:space="preserve">The GFORMULA macro allows running the bootstrap samples in parts where all the intermediate results must be saved to permanent datasets so that they can be put back together to obtain the final results. Running the bootstraps in parts will produce the same results as running all samples in a single run, but it might considerably speed up the process. The total number of bootstrap samples can then be divided into smaller parts. The program Example3.sas provided with the documentation illustrates the code. </w:t>
      </w:r>
    </w:p>
    <w:p>
      <w:pPr>
        <w:pStyle w:val="Normal"/>
        <w:rPr>
          <w:rFonts w:cs="Times New Roman"/>
          <w:sz w:val="24"/>
          <w:szCs w:val="24"/>
        </w:rPr>
      </w:pPr>
      <w:r>
        <w:rPr/>
      </w:r>
    </w:p>
    <w:p>
      <w:pPr>
        <w:pStyle w:val="BodyA"/>
        <w:widowControl w:val="false"/>
        <w:numPr>
          <w:ilvl w:val="0"/>
          <w:numId w:val="2"/>
        </w:numPr>
        <w:spacing w:lineRule="auto" w:line="240" w:before="0" w:after="0"/>
        <w:jc w:val="both"/>
        <w:rPr>
          <w:b/>
          <w:b/>
          <w:bCs/>
        </w:rPr>
      </w:pPr>
      <w:r>
        <w:rPr>
          <w:b/>
        </w:rPr>
        <w:t>How to model covariates that are not measured in every interval in interval-cohort studies?</w:t>
      </w:r>
    </w:p>
    <w:p>
      <w:pPr>
        <w:pStyle w:val="BodyA"/>
        <w:widowControl w:val="false"/>
        <w:spacing w:lineRule="auto" w:line="240" w:before="54" w:after="0"/>
        <w:rPr>
          <w:rFonts w:cs="Times New Roman"/>
          <w:sz w:val="24"/>
          <w:szCs w:val="24"/>
        </w:rPr>
      </w:pPr>
      <w:r>
        <w:rPr/>
        <w:t>In interval cohort studies, covariate measurements are taken at the end of regularly</w:t>
      </w:r>
    </w:p>
    <w:p>
      <w:pPr>
        <w:pStyle w:val="BodyA"/>
        <w:widowControl w:val="false"/>
        <w:spacing w:lineRule="auto" w:line="240" w:before="0" w:after="0"/>
        <w:ind w:right="202" w:hanging="0"/>
        <w:rPr>
          <w:rFonts w:cs="Times New Roman"/>
          <w:sz w:val="24"/>
          <w:szCs w:val="24"/>
        </w:rPr>
      </w:pPr>
      <w:r>
        <w:rPr/>
        <w:t xml:space="preserve">spaced intervals, usually of relatively great length.  In such cohorts, some time-varying covariates may not be measured in every interval by design.  For example, in the Nurses’ Health Study (NHS), covariate data are collected every two years by return of a mailed questionnaire.  Questions on physical activity were not asked in the questionnaire during some of the two-year intervals. In the construction of the NHS, in these “skipped” intervals, all subjects’ activity measurements are carried forward from the last interval in which it was measured (the validity of this choice of data construction, of course, requires untestable assumptions).  For any skipped interval k, we know, that, for all subjects (i.e. all covariate histories), the physical activity measurement in the data at k is equivalent to that in interval k-1 (by the choice of data construction). We cab explicilty account for this information on the data structure in the g-formula call.  If the user specifies skipped times (intervals) for covX in </w:t>
      </w:r>
      <w:r>
        <w:rPr>
          <w:i/>
        </w:rPr>
        <w:t>covXskip</w:t>
      </w:r>
      <w:r>
        <w:rPr/>
        <w:t xml:space="preserve">, then records corresponding to these times are automatically left out of the model fitting procedure specified by covXotype in the parametric model estimation.  In simulation step, values of covX are carried forward at skipped times in generating the intervention covariate histories.  For these variables, one might also choose to use a </w:t>
      </w:r>
      <w:r>
        <w:rPr>
          <w:i/>
        </w:rPr>
        <w:t>covXptype</w:t>
      </w:r>
      <w:r>
        <w:rPr/>
        <w:t xml:space="preserve"> with the prefix skp-.  See Table 2.  </w:t>
      </w:r>
    </w:p>
    <w:p>
      <w:pPr>
        <w:pStyle w:val="BodyA"/>
        <w:widowControl w:val="false"/>
        <w:spacing w:lineRule="auto" w:line="240" w:before="0" w:after="0"/>
        <w:ind w:right="202" w:hanging="0"/>
        <w:rPr>
          <w:rFonts w:cs="Times New Roman"/>
          <w:sz w:val="24"/>
          <w:szCs w:val="24"/>
        </w:rPr>
      </w:pPr>
      <w:r>
        <w:rPr/>
      </w:r>
    </w:p>
    <w:p>
      <w:pPr>
        <w:pStyle w:val="BodyA"/>
        <w:widowControl w:val="false"/>
        <w:spacing w:lineRule="auto" w:line="240" w:before="0" w:after="0"/>
        <w:jc w:val="both"/>
        <w:rPr>
          <w:b/>
          <w:b/>
          <w:bCs/>
        </w:rPr>
      </w:pPr>
      <w:r>
        <w:rPr>
          <w:b/>
          <w:bCs/>
        </w:rPr>
      </w:r>
    </w:p>
    <w:p>
      <w:pPr>
        <w:pStyle w:val="BodyA"/>
        <w:widowControl w:val="false"/>
        <w:numPr>
          <w:ilvl w:val="0"/>
          <w:numId w:val="2"/>
        </w:numPr>
        <w:spacing w:lineRule="auto" w:line="240" w:before="0" w:after="0"/>
        <w:jc w:val="both"/>
        <w:rPr>
          <w:b/>
          <w:b/>
        </w:rPr>
      </w:pPr>
      <w:r>
        <w:rPr>
          <w:b/>
        </w:rPr>
        <w:t xml:space="preserve">How to model random visit/measurement processes in clinical cohorts? </w:t>
      </w:r>
    </w:p>
    <w:p>
      <w:pPr>
        <w:pStyle w:val="BodyA"/>
        <w:widowControl w:val="false"/>
        <w:spacing w:lineRule="auto" w:line="240" w:before="54" w:after="0"/>
        <w:rPr>
          <w:rFonts w:cs="Times New Roman"/>
          <w:sz w:val="24"/>
          <w:szCs w:val="24"/>
        </w:rPr>
      </w:pPr>
      <w:r>
        <w:rPr/>
        <w:t xml:space="preserve">We will use the parameters: </w:t>
      </w:r>
      <w:r>
        <w:rPr>
          <w:i/>
        </w:rPr>
        <w:t>covXrandomvisitp, covXvisitpcount,</w:t>
      </w:r>
      <w:r>
        <w:rPr/>
        <w:t>and</w:t>
      </w:r>
      <w:r>
        <w:rPr>
          <w:i/>
        </w:rPr>
        <w:t xml:space="preserve">  covXvisitpmaxgap</w:t>
      </w:r>
      <w:r>
        <w:rPr/>
        <w:t>. In clinical cohorts, the data are not usually recorded in ‘waves’ or ‘sweeps’, but are recorded everytime there is a visit at the clinic. Therefore, times at which the time-varying covariates and outcome are measured will vary by subject. It is typical to construct the data such that (i) the last measured value of a covariate covX is carried forward at a time where  there is no visit/measurement (</w:t>
      </w:r>
      <w:r>
        <w:rPr>
          <w:i/>
        </w:rPr>
        <w:t>covXrandomvisitp</w:t>
      </w:r>
      <w:r>
        <w:rPr/>
        <w:t>=0)  and (ii) a subject is censored when he/she is not seen for a specified consecutive number of time intervals (</w:t>
      </w:r>
      <w:r>
        <w:rPr>
          <w:i/>
        </w:rPr>
        <w:t>covXvisitpcount)</w:t>
      </w:r>
      <w:r>
        <w:rPr/>
        <w:t>.  There are implications for both confounding control and parametric modelling in such settings.  First, following Hernán et al. (2009), under such data structures, the visit process history should be considered part of the confounder history.  Here causal inference relies on the assumption that given the most recent measurement of covX along with its measurement history, we can control confounding and selection bias by unmeasured  risk factors.  In such settings one may choose to censor subjects after a certain number of intervals without a new measurement of covX.  For example, the assumption that the last measured value of covX is sufficient to control unmeasured confounding might be considered reasonable after 3 months without a visit but not after 12 months without a visit.  In this case, we must additionally rely on the assumption that measured variables  are sufficient to control selection bias due to this source of censoring.</w:t>
      </w:r>
    </w:p>
    <w:p>
      <w:pPr>
        <w:pStyle w:val="BodyA"/>
        <w:widowControl w:val="false"/>
        <w:spacing w:lineRule="auto" w:line="240" w:before="54" w:after="0"/>
        <w:rPr>
          <w:rFonts w:cs="Times New Roman"/>
          <w:sz w:val="24"/>
          <w:szCs w:val="24"/>
        </w:rPr>
      </w:pPr>
      <w:r>
        <w:rPr/>
      </w:r>
    </w:p>
    <w:p>
      <w:pPr>
        <w:pStyle w:val="BodyA"/>
        <w:widowControl w:val="false"/>
        <w:spacing w:lineRule="auto" w:line="240" w:before="54" w:after="0"/>
        <w:rPr>
          <w:rFonts w:cs="Times New Roman"/>
          <w:sz w:val="24"/>
          <w:szCs w:val="24"/>
        </w:rPr>
      </w:pPr>
      <w:r>
        <w:rPr/>
        <w:t>Following Young et al., 2011, in these settings where  (i) last measured values are carried forward at times of no new measurements (ii) the visit/measurement process is itself defined as a time-varying confounder and (iii) we censor after a certain number of consecutive times with no visit/measurement, there are certain deterministic relationships in the data that can be used in place of arbitrary parametric assumptions in both step 1 and step 2 of the parametric g-formula estimation algorithm.  First, we know that if the visit indicator (</w:t>
      </w:r>
      <w:r>
        <w:rPr>
          <w:i/>
        </w:rPr>
        <w:t xml:space="preserve">covXrandomvisitp) </w:t>
      </w:r>
      <w:r>
        <w:rPr/>
        <w:t xml:space="preserve">is 0,  covX is always equal to its lagged value.  We also know that the number of consecutive records for a given subject where </w:t>
      </w:r>
      <w:r>
        <w:rPr>
          <w:i/>
        </w:rPr>
        <w:t>covXrandomvisitp</w:t>
      </w:r>
      <w:r>
        <w:rPr/>
        <w:t xml:space="preserve">=0 cannot exceed </w:t>
      </w:r>
      <w:r>
        <w:rPr>
          <w:i/>
        </w:rPr>
        <w:t xml:space="preserve">covXvisitpcount-1 </w:t>
      </w:r>
      <w:r>
        <w:rPr/>
        <w:t>(as we will censor after that).</w:t>
      </w:r>
    </w:p>
    <w:p>
      <w:pPr>
        <w:pStyle w:val="BodyA"/>
        <w:widowControl w:val="false"/>
        <w:spacing w:lineRule="auto" w:line="240" w:before="54" w:after="0"/>
        <w:rPr>
          <w:rFonts w:cs="Times New Roman"/>
          <w:sz w:val="24"/>
          <w:szCs w:val="24"/>
        </w:rPr>
      </w:pPr>
      <w:r>
        <w:rPr/>
      </w:r>
    </w:p>
    <w:p>
      <w:pPr>
        <w:pStyle w:val="BodyA"/>
        <w:widowControl w:val="false"/>
        <w:spacing w:lineRule="auto" w:line="240" w:before="54" w:after="0"/>
        <w:rPr>
          <w:rFonts w:cs="Times New Roman"/>
          <w:sz w:val="24"/>
          <w:szCs w:val="24"/>
        </w:rPr>
      </w:pPr>
      <w:r>
        <w:rPr/>
        <w:t xml:space="preserve">For example, in clinical cohorts of HIV-positive patients, CD4 count, a prognostic factor, is measured at every visit. Assume that visit_cd4 is a an indicator variable in the original dataset for whether an actual measurement of CD4 count was taken at time k. Assume also that we choose to censor subjects once they have not had CD4 measured for 12 consecutive intervals.  By this, we can use the following syntax for </w:t>
      </w:r>
      <w:r>
        <w:rPr>
          <w:i/>
        </w:rPr>
        <w:t>cov1</w:t>
      </w:r>
      <w:r>
        <w:rPr/>
        <w:t xml:space="preserve"> in the g-formula call:</w:t>
      </w:r>
    </w:p>
    <w:p>
      <w:pPr>
        <w:pStyle w:val="BodyA"/>
        <w:widowControl w:val="false"/>
        <w:spacing w:lineRule="auto" w:line="240" w:before="0" w:after="0"/>
        <w:rPr>
          <w:rFonts w:cs="Times New Roman"/>
          <w:sz w:val="24"/>
          <w:szCs w:val="24"/>
        </w:rPr>
      </w:pPr>
      <w:r>
        <w:rPr/>
        <w:t>…</w:t>
      </w:r>
    </w:p>
    <w:p>
      <w:pPr>
        <w:pStyle w:val="Body"/>
        <w:rPr>
          <w:rFonts w:ascii="Calibri" w:hAnsi="Calibri" w:eastAsia="Calibri" w:cs="Calibri"/>
          <w:i/>
          <w:i/>
          <w:sz w:val="22"/>
          <w:szCs w:val="22"/>
        </w:rPr>
      </w:pPr>
      <w:r>
        <w:rPr>
          <w:rFonts w:eastAsia="Calibri" w:cs="Calibri" w:ascii="Calibri" w:hAnsi="Calibri"/>
          <w:i/>
          <w:sz w:val="22"/>
          <w:szCs w:val="22"/>
        </w:rPr>
        <w:t xml:space="preserve">cov1=cd4,     cov1otype=3, cov1ptype=lag1bin, </w:t>
      </w:r>
    </w:p>
    <w:p>
      <w:pPr>
        <w:pStyle w:val="Body"/>
        <w:rPr>
          <w:rFonts w:ascii="Calibri" w:hAnsi="Calibri" w:eastAsia="Calibri" w:cs="Calibri"/>
          <w:i/>
          <w:i/>
          <w:sz w:val="22"/>
          <w:szCs w:val="22"/>
        </w:rPr>
      </w:pPr>
      <w:r>
        <w:rPr>
          <w:rFonts w:eastAsia="Calibri" w:cs="Calibri" w:ascii="Calibri" w:hAnsi="Calibri"/>
          <w:i/>
          <w:sz w:val="22"/>
          <w:szCs w:val="22"/>
        </w:rPr>
        <w:t>cov1randomvisitp = visit_cd4,  cov1visitpmaxgap = 12,</w:t>
      </w:r>
    </w:p>
    <w:p>
      <w:pPr>
        <w:pStyle w:val="Body"/>
        <w:rPr>
          <w:rFonts w:ascii="Calibri" w:hAnsi="Calibri" w:eastAsia="Calibri" w:cs="Calibri"/>
          <w:sz w:val="22"/>
          <w:szCs w:val="22"/>
        </w:rPr>
      </w:pPr>
      <w:r>
        <w:rPr>
          <w:rFonts w:eastAsia="Calibri" w:cs="Calibri" w:ascii="Calibri" w:hAnsi="Calibri"/>
          <w:sz w:val="22"/>
          <w:szCs w:val="22"/>
        </w:rPr>
        <w:t>…</w:t>
      </w:r>
    </w:p>
    <w:p>
      <w:pPr>
        <w:pStyle w:val="BodyA"/>
        <w:widowControl w:val="false"/>
        <w:spacing w:lineRule="exact" w:line="260" w:before="16" w:after="0"/>
        <w:rPr>
          <w:rFonts w:cs="Times New Roman"/>
          <w:sz w:val="24"/>
          <w:szCs w:val="24"/>
        </w:rPr>
      </w:pPr>
      <w:r>
        <w:rPr/>
      </w:r>
    </w:p>
    <w:p>
      <w:pPr>
        <w:pStyle w:val="BodyA"/>
        <w:widowControl w:val="false"/>
        <w:spacing w:lineRule="exact" w:line="260" w:before="16" w:after="0"/>
        <w:rPr>
          <w:rFonts w:cs="Times New Roman"/>
          <w:sz w:val="24"/>
          <w:szCs w:val="24"/>
        </w:rPr>
      </w:pPr>
      <w:r>
        <w:rPr/>
        <w:t xml:space="preserve">By these specifications, a logistic regression model will be fit </w:t>
      </w:r>
      <w:r>
        <w:rPr>
          <w:i/>
        </w:rPr>
        <w:t>for visit_cd4</w:t>
      </w:r>
      <w:r>
        <w:rPr/>
        <w:t xml:space="preserve"> in addition to a regression model for cov1 determined by </w:t>
      </w:r>
      <w:r>
        <w:rPr>
          <w:i/>
        </w:rPr>
        <w:t>cov1otype</w:t>
      </w:r>
      <w:r>
        <w:rPr/>
        <w:t xml:space="preserve"> using the same set of independent variables. The model for cov1 (ie cd4 count) is then also automatically restricted to records where the parameter in </w:t>
      </w:r>
      <w:r>
        <w:rPr>
          <w:i/>
        </w:rPr>
        <w:t>cov1randomvisitp (</w:t>
      </w:r>
      <w:r>
        <w:rPr/>
        <w:t>ie visit_cd4) =1. In the data generation step, cd4 values are then carried forward in place of being generated from the estimated regression coefficients when the generated value of visit_cd4=0. Because we specified cov1visitmaxgap=12, the logistic regression model for visit_cd4 is fit only to records with time since the last visit at the previous time less than 12. This is because if this time is 12, we know with certainty that the value of visit_cd4 must be 1 (because subjects with 0 are censored by our definition of censoring).Analogous  In the data generation step 2, when visit_cd4 is generated as 0 cd4 values is carried forward in place of being generated from the fitted model.  Further c</w:t>
      </w:r>
      <w:r>
        <w:rPr>
          <w:i/>
        </w:rPr>
        <w:t>ovXrandomvisitp</w:t>
      </w:r>
      <w:r>
        <w:rPr/>
        <w:t xml:space="preserve"> (visit_cd4) will be set to  one in step 2 when the previous simulated value of visit_cd4 is the </w:t>
      </w:r>
      <w:r>
        <w:rPr>
          <w:i/>
        </w:rPr>
        <w:t>covXvisitmaxgapth</w:t>
      </w:r>
      <w:r>
        <w:rPr/>
        <w:t xml:space="preserve"> (e.g. (12</w:t>
      </w:r>
      <w:r>
        <w:rPr>
          <w:vertAlign w:val="superscript"/>
        </w:rPr>
        <w:t>th</w:t>
      </w:r>
      <w:r>
        <w:rPr/>
        <w:t xml:space="preserve">) consecutive simulated 0. </w:t>
      </w:r>
    </w:p>
    <w:p>
      <w:pPr>
        <w:pStyle w:val="BodyA"/>
        <w:widowControl w:val="false"/>
        <w:spacing w:lineRule="exact" w:line="260" w:before="16" w:after="0"/>
        <w:rPr>
          <w:rFonts w:cs="Times New Roman"/>
          <w:sz w:val="24"/>
          <w:szCs w:val="24"/>
        </w:rPr>
      </w:pPr>
      <w:r>
        <w:rPr/>
      </w:r>
    </w:p>
    <w:p>
      <w:pPr>
        <w:pStyle w:val="BodyA"/>
        <w:widowControl w:val="false"/>
        <w:spacing w:lineRule="auto" w:line="240" w:before="54" w:after="0"/>
        <w:rPr>
          <w:rFonts w:cs="Times New Roman"/>
          <w:sz w:val="24"/>
          <w:szCs w:val="24"/>
        </w:rPr>
      </w:pPr>
      <w:r>
        <w:rPr/>
        <w:t xml:space="preserve">Finally, when </w:t>
      </w:r>
      <w:r>
        <w:rPr>
          <w:i/>
        </w:rPr>
        <w:t>covXrandomvisitp</w:t>
      </w:r>
      <w:r>
        <w:rPr/>
        <w:t xml:space="preserve"> is not left empty, the macro will automatically generate a variable encoding the time since covX was last measured.  Either the current value or the last lag of this time since last measurement (depending on whether a preceding or succeeding covariate model — see Section 5) will be included as independent variables for all regression models.  When each subject has </w:t>
      </w:r>
      <w:r>
        <w:rPr>
          <w:i/>
        </w:rPr>
        <w:t>covXrandomvisitp</w:t>
      </w:r>
      <w:r>
        <w:rPr/>
        <w:t xml:space="preserve"> at baseline, the lagged time-since-last-visit variable can be defined to be 0. When there are subjects who do not have a visit at baseline the variable needs to be defined in such a way so that the supplied value plus 1 will be equal to the time-since- last-visit at baseline. The user does not need to supply the complete history for this variable. </w:t>
      </w:r>
    </w:p>
    <w:p>
      <w:pPr>
        <w:pStyle w:val="BodyA"/>
        <w:widowControl w:val="false"/>
        <w:spacing w:lineRule="auto" w:line="240" w:before="54" w:after="0"/>
        <w:rPr>
          <w:rFonts w:cs="Times New Roman"/>
          <w:sz w:val="24"/>
          <w:szCs w:val="24"/>
        </w:rPr>
      </w:pPr>
      <w:r>
        <w:rPr/>
      </w:r>
    </w:p>
    <w:p>
      <w:pPr>
        <w:pStyle w:val="Body"/>
        <w:rPr>
          <w:rFonts w:ascii="Calibri" w:hAnsi="Calibri" w:eastAsia="Calibri" w:cs="Calibri"/>
          <w:sz w:val="22"/>
          <w:szCs w:val="22"/>
        </w:rPr>
      </w:pPr>
      <w:r>
        <w:rPr>
          <w:rFonts w:eastAsia="Calibri" w:cs="Calibri" w:ascii="Calibri" w:hAnsi="Calibri"/>
          <w:sz w:val="22"/>
          <w:szCs w:val="22"/>
        </w:rPr>
      </w:r>
      <w:r>
        <w:br w:type="page"/>
      </w:r>
    </w:p>
    <w:p>
      <w:pPr>
        <w:pStyle w:val="Heading2"/>
        <w:rPr>
          <w:rFonts w:eastAsia="Times New Roman" w:cs="Times New Roman"/>
          <w:u w:val="single"/>
        </w:rPr>
      </w:pPr>
      <w:bookmarkStart w:id="8" w:name="_Toc101525278"/>
      <w:r>
        <w:rPr/>
        <w:t>Appendix</w:t>
      </w:r>
      <w:bookmarkEnd w:id="8"/>
    </w:p>
    <w:p>
      <w:pPr>
        <w:pStyle w:val="BodyA"/>
        <w:widowControl w:val="false"/>
        <w:spacing w:lineRule="auto" w:line="240" w:before="0" w:after="0"/>
        <w:ind w:left="100" w:hanging="0"/>
        <w:rPr>
          <w:rFonts w:eastAsia="Times New Roman" w:cs="Times New Roman"/>
          <w:sz w:val="24"/>
          <w:szCs w:val="24"/>
        </w:rPr>
      </w:pPr>
      <w:r>
        <w:rPr>
          <w:rFonts w:eastAsia="Times New Roman" w:cs="Times New Roman"/>
          <w:sz w:val="24"/>
          <w:szCs w:val="24"/>
        </w:rPr>
        <w:br/>
      </w:r>
    </w:p>
    <w:p>
      <w:pPr>
        <w:pStyle w:val="Heading3"/>
        <w:rPr>
          <w:rFonts w:eastAsia="Times New Roman" w:cs="Times New Roman"/>
        </w:rPr>
      </w:pPr>
      <w:bookmarkStart w:id="9" w:name="_Toc101525279"/>
      <w:r>
        <w:rPr/>
        <w:t>Structure of the GFORMULA macro</w:t>
      </w:r>
      <w:bookmarkEnd w:id="9"/>
      <w:r>
        <w:rPr/>
        <w:t xml:space="preserve"> </w:t>
      </w:r>
    </w:p>
    <w:p>
      <w:pPr>
        <w:pStyle w:val="BodyA"/>
        <w:widowControl w:val="false"/>
        <w:spacing w:lineRule="auto" w:line="240" w:before="16" w:after="0"/>
        <w:rPr>
          <w:rFonts w:eastAsia="Times New Roman" w:cs="Times New Roman"/>
          <w:sz w:val="24"/>
          <w:szCs w:val="24"/>
        </w:rPr>
      </w:pPr>
      <w:r>
        <w:rPr>
          <w:rFonts w:eastAsia="Times New Roman" w:cs="Times New Roman"/>
          <w:sz w:val="24"/>
          <w:szCs w:val="24"/>
        </w:rPr>
      </w:r>
    </w:p>
    <w:p>
      <w:pPr>
        <w:pStyle w:val="BodyA"/>
        <w:widowControl w:val="false"/>
        <w:spacing w:lineRule="auto" w:line="240" w:before="16" w:after="0"/>
        <w:rPr>
          <w:rFonts w:cs="Times New Roman"/>
          <w:sz w:val="24"/>
          <w:szCs w:val="24"/>
        </w:rPr>
      </w:pPr>
      <w:r>
        <w:rPr/>
        <w:t xml:space="preserve">The GFORMULA macro is comprised of several nested macros, of which only the GFORMULA main macro and the INTERV macro require parameters. </w:t>
      </w:r>
    </w:p>
    <w:p>
      <w:pPr>
        <w:pStyle w:val="BodyA"/>
        <w:widowControl w:val="false"/>
        <w:spacing w:lineRule="auto" w:line="240" w:before="16" w:after="0"/>
        <w:rPr>
          <w:rFonts w:cs="Times New Roman"/>
          <w:sz w:val="24"/>
          <w:szCs w:val="24"/>
        </w:rPr>
      </w:pPr>
      <w:r>
        <w:rPr/>
        <w:br/>
      </w:r>
    </w:p>
    <w:p>
      <w:pPr>
        <w:pStyle w:val="BodyA"/>
        <w:widowControl w:val="false"/>
        <w:spacing w:lineRule="auto" w:line="240" w:before="16" w:after="0"/>
        <w:rPr>
          <w:rFonts w:cs="Times New Roman"/>
          <w:sz w:val="24"/>
          <w:szCs w:val="24"/>
        </w:rPr>
      </w:pPr>
      <w:r>
        <w:rPr/>
        <w:t>The structure of the nested macros is outlined below</w:t>
      </w:r>
    </w:p>
    <w:p>
      <w:pPr>
        <w:pStyle w:val="BodyA"/>
        <w:widowControl w:val="false"/>
        <w:spacing w:lineRule="exact" w:line="220" w:before="17" w:after="0"/>
        <w:rPr>
          <w:rFonts w:cs="Times New Roman"/>
          <w:sz w:val="24"/>
          <w:szCs w:val="24"/>
        </w:rPr>
      </w:pPr>
      <w:r>
        <w:rPr/>
      </w:r>
    </w:p>
    <w:p>
      <w:pPr>
        <w:pStyle w:val="BodyA"/>
        <w:widowControl w:val="false"/>
        <w:spacing w:lineRule="exact" w:line="228" w:before="0" w:after="0"/>
        <w:ind w:left="820" w:right="6471" w:hanging="720"/>
        <w:rPr>
          <w:rFonts w:ascii="SAS Monospace" w:hAnsi="SAS Monospace"/>
        </w:rPr>
      </w:pPr>
      <w:r>
        <w:rPr>
          <w:rFonts w:ascii="SAS Monospace" w:hAnsi="SAS Monospace"/>
        </w:rPr>
        <w:t>GFORMULA (requires parameters) DATAPREP</w:t>
      </w:r>
    </w:p>
    <w:p>
      <w:pPr>
        <w:pStyle w:val="BodyA"/>
        <w:widowControl w:val="false"/>
        <w:spacing w:lineRule="exact" w:line="230" w:before="1" w:after="0"/>
        <w:ind w:left="1540" w:right="6586" w:hanging="720"/>
        <w:rPr>
          <w:rFonts w:ascii="SAS Monospace" w:hAnsi="SAS Monospace"/>
        </w:rPr>
      </w:pPr>
      <w:r>
        <w:rPr>
          <w:rFonts w:ascii="SAS Monospace" w:hAnsi="SAS Monospace"/>
        </w:rPr>
        <w:t>do 0 to nsamples SAMPLES PARAMETERS do 0 to numint</w:t>
      </w:r>
    </w:p>
    <w:p>
      <w:pPr>
        <w:pStyle w:val="BodyA"/>
        <w:widowControl w:val="false"/>
        <w:spacing w:lineRule="exact" w:line="228" w:before="0" w:after="0"/>
        <w:ind w:left="2260" w:hanging="0"/>
        <w:rPr>
          <w:rFonts w:ascii="SAS Monospace" w:hAnsi="SAS Monospace"/>
        </w:rPr>
      </w:pPr>
      <w:r>
        <w:rPr>
          <w:rFonts w:ascii="SAS Monospace" w:hAnsi="SAS Monospace"/>
        </w:rPr>
        <w:t>INTERV (requires parameters)</w:t>
      </w:r>
    </w:p>
    <w:p>
      <w:pPr>
        <w:pStyle w:val="BodyA"/>
        <w:widowControl w:val="false"/>
        <w:spacing w:lineRule="exact" w:line="224" w:before="0" w:after="0"/>
        <w:ind w:left="2260" w:hanging="0"/>
        <w:rPr>
          <w:rFonts w:ascii="SAS Monospace" w:hAnsi="SAS Monospace"/>
        </w:rPr>
      </w:pPr>
      <w:r>
        <w:rPr>
          <w:rFonts w:ascii="SAS Monospace" w:hAnsi="SAS Monospace"/>
        </w:rPr>
        <w:t>end</w:t>
      </w:r>
    </w:p>
    <w:p>
      <w:pPr>
        <w:pStyle w:val="BodyA"/>
        <w:widowControl w:val="false"/>
        <w:spacing w:lineRule="auto" w:line="240" w:before="4" w:after="0"/>
        <w:ind w:left="1540" w:hanging="0"/>
        <w:rPr>
          <w:rFonts w:ascii="SAS Monospace" w:hAnsi="SAS Monospace"/>
        </w:rPr>
      </w:pPr>
      <w:r>
        <w:rPr>
          <w:rFonts w:ascii="SAS Monospace" w:hAnsi="SAS Monospace"/>
        </w:rPr>
        <w:t>end</w:t>
      </w:r>
    </w:p>
    <w:p>
      <w:pPr>
        <w:pStyle w:val="BodyA"/>
        <w:widowControl w:val="false"/>
        <w:spacing w:lineRule="auto" w:line="240" w:before="0" w:after="0"/>
        <w:ind w:left="785" w:right="7759" w:hanging="0"/>
        <w:jc w:val="center"/>
        <w:rPr>
          <w:rFonts w:ascii="SAS Monospace" w:hAnsi="SAS Monospace"/>
        </w:rPr>
      </w:pPr>
      <w:r>
        <w:rPr>
          <w:rFonts w:ascii="SAS Monospace" w:hAnsi="SAS Monospace"/>
        </w:rPr>
        <w:t>RESULTS</w:t>
        <w:br/>
      </w:r>
    </w:p>
    <w:p>
      <w:pPr>
        <w:pStyle w:val="BodyA"/>
        <w:widowControl w:val="false"/>
        <w:spacing w:lineRule="exact" w:line="260" w:before="15" w:after="0"/>
        <w:rPr>
          <w:rFonts w:cs="Times New Roman"/>
          <w:sz w:val="24"/>
          <w:szCs w:val="24"/>
        </w:rPr>
      </w:pPr>
      <w:r>
        <w:rPr/>
      </w:r>
    </w:p>
    <w:p>
      <w:pPr>
        <w:pStyle w:val="BodyA"/>
        <w:widowControl w:val="false"/>
        <w:spacing w:lineRule="auto" w:line="240" w:before="16" w:after="0"/>
        <w:rPr>
          <w:rFonts w:cs="Times New Roman"/>
          <w:sz w:val="24"/>
          <w:szCs w:val="24"/>
        </w:rPr>
      </w:pPr>
      <w:r>
        <w:rPr/>
        <w:t>The DATAPREP macro does the preparatory generation of macro variables for later use and preparatory manipulation of the input person-time data set.</w:t>
      </w:r>
    </w:p>
    <w:p>
      <w:pPr>
        <w:pStyle w:val="BodyA"/>
        <w:widowControl w:val="false"/>
        <w:spacing w:lineRule="auto" w:line="240" w:before="16" w:after="0"/>
        <w:rPr>
          <w:rFonts w:cs="Times New Roman"/>
          <w:sz w:val="24"/>
          <w:szCs w:val="24"/>
        </w:rPr>
      </w:pPr>
      <w:r>
        <w:rPr/>
      </w:r>
    </w:p>
    <w:p>
      <w:pPr>
        <w:pStyle w:val="BodyA"/>
        <w:widowControl w:val="false"/>
        <w:spacing w:lineRule="auto" w:line="240" w:before="16" w:after="0"/>
        <w:rPr>
          <w:rFonts w:cs="Times New Roman"/>
          <w:sz w:val="24"/>
          <w:szCs w:val="24"/>
        </w:rPr>
      </w:pPr>
      <w:r>
        <w:rPr/>
        <w:t>The SAMPLES macro does the bootstrap sampling of the data for nsamples bootstrap samples with sample 0 the original input data set.</w:t>
      </w:r>
    </w:p>
    <w:p>
      <w:pPr>
        <w:pStyle w:val="BodyA"/>
        <w:widowControl w:val="false"/>
        <w:spacing w:lineRule="auto" w:line="240" w:before="16" w:after="0"/>
        <w:rPr>
          <w:rFonts w:cs="Times New Roman"/>
          <w:sz w:val="24"/>
          <w:szCs w:val="24"/>
        </w:rPr>
      </w:pPr>
      <w:r>
        <w:rPr/>
      </w:r>
    </w:p>
    <w:p>
      <w:pPr>
        <w:pStyle w:val="BodyA"/>
        <w:widowControl w:val="false"/>
        <w:spacing w:lineRule="auto" w:line="240" w:before="16" w:after="0"/>
        <w:rPr>
          <w:rFonts w:cs="Times New Roman"/>
          <w:sz w:val="24"/>
          <w:szCs w:val="24"/>
        </w:rPr>
      </w:pPr>
      <w:r>
        <w:rPr/>
        <w:t>The PARAMETERS macro fits regression models to implement step 1 of the algorithm.  Parameter estimates are saved for use in later Monte Carlo simulations.</w:t>
      </w:r>
    </w:p>
    <w:p>
      <w:pPr>
        <w:pStyle w:val="BodyA"/>
        <w:widowControl w:val="false"/>
        <w:spacing w:lineRule="auto" w:line="240" w:before="16" w:after="0"/>
        <w:rPr>
          <w:rFonts w:cs="Times New Roman"/>
          <w:sz w:val="24"/>
          <w:szCs w:val="24"/>
        </w:rPr>
      </w:pPr>
      <w:r>
        <w:rPr/>
      </w:r>
    </w:p>
    <w:p>
      <w:pPr>
        <w:pStyle w:val="BodyA"/>
        <w:widowControl w:val="false"/>
        <w:spacing w:lineRule="auto" w:line="240" w:before="16" w:after="0"/>
        <w:rPr>
          <w:rFonts w:cs="Times New Roman"/>
          <w:sz w:val="24"/>
          <w:szCs w:val="24"/>
        </w:rPr>
      </w:pPr>
      <w:r>
        <w:rPr/>
        <w:t>The INTERV macro generates the covariate histories under the intervention and calculates the final intervention risk/mean estimates (steps 2 and 3 of the algorithm).  This macro is called numint times corresponding to the number of interventions specified (not including the natural course).</w:t>
      </w:r>
    </w:p>
    <w:p>
      <w:pPr>
        <w:pStyle w:val="BodyA"/>
        <w:widowControl w:val="false"/>
        <w:spacing w:lineRule="auto" w:line="240" w:before="16" w:after="0"/>
        <w:rPr>
          <w:rFonts w:cs="Times New Roman"/>
          <w:sz w:val="24"/>
          <w:szCs w:val="24"/>
        </w:rPr>
      </w:pPr>
      <w:r>
        <w:rPr/>
      </w:r>
    </w:p>
    <w:p>
      <w:pPr>
        <w:pStyle w:val="BodyA"/>
        <w:widowControl w:val="false"/>
        <w:spacing w:lineRule="auto" w:line="240" w:before="16" w:after="0"/>
        <w:rPr>
          <w:rFonts w:cs="Times New Roman"/>
          <w:sz w:val="24"/>
          <w:szCs w:val="24"/>
        </w:rPr>
      </w:pPr>
      <w:r>
        <w:rPr/>
        <w:t>The RESULTS macro takes the results of the INTERV macro to create program output including the intervention mean estimates and relative effect measures, along with bootstrapped</w:t>
      </w:r>
    </w:p>
    <w:p>
      <w:pPr>
        <w:pStyle w:val="BodyA"/>
        <w:widowControl w:val="false"/>
        <w:spacing w:lineRule="auto" w:line="240" w:before="16" w:after="0"/>
        <w:rPr>
          <w:rFonts w:cs="Times New Roman"/>
          <w:sz w:val="24"/>
          <w:szCs w:val="24"/>
        </w:rPr>
      </w:pPr>
      <w:r>
        <w:rPr/>
        <w:t>95% confidence intervals.</w:t>
      </w:r>
    </w:p>
    <w:p>
      <w:pPr>
        <w:pStyle w:val="BodyA"/>
        <w:widowControl w:val="false"/>
        <w:spacing w:lineRule="auto" w:line="240" w:before="16" w:after="0"/>
        <w:ind w:firstLine="720"/>
        <w:rPr>
          <w:rFonts w:cs="Times New Roman"/>
          <w:sz w:val="24"/>
          <w:szCs w:val="24"/>
        </w:rPr>
      </w:pPr>
      <w:r>
        <w:rPr/>
      </w:r>
    </w:p>
    <w:p>
      <w:pPr>
        <w:pStyle w:val="BodyA"/>
        <w:widowControl w:val="false"/>
        <w:spacing w:lineRule="auto" w:line="240" w:before="16" w:after="0"/>
        <w:rPr>
          <w:rFonts w:cs="Times New Roman"/>
          <w:sz w:val="24"/>
          <w:szCs w:val="24"/>
        </w:rPr>
      </w:pPr>
      <w:r>
        <w:rPr/>
        <w:t>The macro runs many SAS procedures, so it is often important to specify the SAS “nonotes” option.</w:t>
      </w:r>
    </w:p>
    <w:p>
      <w:pPr>
        <w:pStyle w:val="Body"/>
        <w:rPr>
          <w:sz w:val="20"/>
          <w:szCs w:val="20"/>
        </w:rPr>
      </w:pPr>
      <w:r>
        <w:rPr>
          <w:sz w:val="20"/>
          <w:szCs w:val="20"/>
        </w:rPr>
      </w:r>
    </w:p>
    <w:p>
      <w:pPr>
        <w:pStyle w:val="Body"/>
        <w:rPr>
          <w:sz w:val="20"/>
          <w:szCs w:val="20"/>
        </w:rPr>
      </w:pPr>
      <w:r>
        <w:rPr>
          <w:sz w:val="20"/>
          <w:szCs w:val="20"/>
        </w:rPr>
      </w:r>
    </w:p>
    <w:p>
      <w:pPr>
        <w:pStyle w:val="Body"/>
        <w:rPr>
          <w:sz w:val="20"/>
          <w:szCs w:val="20"/>
        </w:rPr>
      </w:pPr>
      <w:r>
        <w:rPr>
          <w:sz w:val="20"/>
          <w:szCs w:val="20"/>
        </w:rPr>
      </w:r>
    </w:p>
    <w:p>
      <w:pPr>
        <w:pStyle w:val="Body"/>
        <w:rPr>
          <w:sz w:val="20"/>
          <w:szCs w:val="20"/>
        </w:rPr>
      </w:pPr>
      <w:r>
        <w:rPr>
          <w:sz w:val="20"/>
          <w:szCs w:val="20"/>
        </w:rPr>
      </w:r>
    </w:p>
    <w:p>
      <w:pPr>
        <w:pStyle w:val="Body"/>
        <w:rPr>
          <w:sz w:val="20"/>
          <w:szCs w:val="20"/>
        </w:rPr>
      </w:pPr>
      <w:r>
        <w:rPr>
          <w:sz w:val="20"/>
          <w:szCs w:val="20"/>
        </w:rPr>
      </w:r>
    </w:p>
    <w:p>
      <w:pPr>
        <w:pStyle w:val="Body"/>
        <w:rPr>
          <w:sz w:val="20"/>
          <w:szCs w:val="20"/>
        </w:rPr>
      </w:pPr>
      <w:r>
        <w:rPr>
          <w:sz w:val="20"/>
          <w:szCs w:val="20"/>
        </w:rPr>
      </w:r>
    </w:p>
    <w:p>
      <w:pPr>
        <w:pStyle w:val="Heading3"/>
        <w:rPr>
          <w:rFonts w:eastAsia="Times New Roman" w:cs="Times New Roman"/>
        </w:rPr>
      </w:pPr>
      <w:bookmarkStart w:id="10" w:name="_Toc101525280"/>
      <w:r>
        <w:rPr/>
        <w:t>Examples of user-defined interventions</w:t>
      </w:r>
      <w:bookmarkEnd w:id="10"/>
    </w:p>
    <w:p>
      <w:pPr>
        <w:pStyle w:val="BodyA"/>
        <w:widowControl w:val="false"/>
        <w:spacing w:lineRule="auto" w:line="240" w:before="16" w:after="0"/>
        <w:rPr>
          <w:rFonts w:cs="Times New Roman"/>
          <w:sz w:val="24"/>
          <w:szCs w:val="24"/>
        </w:rPr>
      </w:pPr>
      <w:r>
        <w:rPr/>
        <w:t xml:space="preserve"> </w:t>
      </w:r>
    </w:p>
    <w:p>
      <w:pPr>
        <w:pStyle w:val="BodyA"/>
        <w:widowControl w:val="false"/>
        <w:spacing w:lineRule="auto" w:line="240" w:before="16" w:after="200"/>
        <w:rPr>
          <w:rFonts w:cs="Times New Roman"/>
          <w:sz w:val="24"/>
          <w:szCs w:val="24"/>
        </w:rPr>
      </w:pPr>
      <w:r>
        <w:rPr/>
        <w:t xml:space="preserve">If the user wants to define their own intervention rule for intervention variable #  (which, as above can take values from 1 to 8) for a given intervention, they can select inttype#=-1 and provide a user-defined macro coding the desired intervention rule.  This user-defined macro is called within a loop, which is within a SAS DATA step. The loop index is the user supplied time variable assigned to macro parameter </w:t>
      </w:r>
      <w:r>
        <w:rPr>
          <w:i/>
        </w:rPr>
        <w:t>time</w:t>
      </w:r>
      <w:r>
        <w:rPr/>
        <w:t xml:space="preserve">.  The loop begins at time=0 and continues through </w:t>
      </w:r>
      <w:r>
        <w:rPr>
          <w:i/>
        </w:rPr>
        <w:t>timepoints</w:t>
      </w:r>
      <w:r>
        <w:rPr/>
        <w:t>-1.</w:t>
      </w:r>
    </w:p>
    <w:p>
      <w:pPr>
        <w:pStyle w:val="BodyA"/>
        <w:widowControl w:val="false"/>
        <w:spacing w:lineRule="auto" w:line="240" w:before="16" w:after="200"/>
        <w:rPr>
          <w:rFonts w:cs="Times New Roman"/>
          <w:sz w:val="24"/>
          <w:szCs w:val="24"/>
        </w:rPr>
      </w:pPr>
      <w:r>
        <w:rPr/>
        <w:t xml:space="preserve">We consider an example of specifying a user-defined intervention of the following form considered by Young et al. (2011): “Start antiretroviral treatment (art) when CD4 cell count first drops below x or diagnosis of AIDS, whichever comes first”. These authors were interested in estimating the 60 month causal risk ratio comparing these interventions for different choices of CD4 cutoff x (e.g. x=500 versus x=200).  Immediately below is a user-defined macro named dynamiccd4 which codes this intervention for an input data set where </w:t>
      </w:r>
      <w:r>
        <w:rPr>
          <w:i/>
        </w:rPr>
        <w:t>month</w:t>
      </w:r>
      <w:r>
        <w:rPr/>
        <w:t xml:space="preserve"> encodes the follow-up time index (assigned to macro parameter time in the main </w:t>
      </w:r>
      <w:r>
        <w:rPr>
          <w:i/>
        </w:rPr>
        <w:t>gformula</w:t>
      </w:r>
      <w:r>
        <w:rPr/>
        <w:t xml:space="preserve"> call), and </w:t>
      </w:r>
      <w:r>
        <w:rPr>
          <w:i/>
        </w:rPr>
        <w:t>art</w:t>
      </w:r>
      <w:r>
        <w:rPr/>
        <w:t xml:space="preserve"> and </w:t>
      </w:r>
      <w:r>
        <w:rPr>
          <w:i/>
        </w:rPr>
        <w:t>lncd4</w:t>
      </w:r>
      <w:r>
        <w:rPr/>
        <w:t xml:space="preserve"> are both time-varying covariates in the data set representing a a time-varying indicator of treatment initiation by a given month and lncd4 is the most recent measurement of log CD4 cell count relative to a given month.  The macro </w:t>
      </w:r>
      <w:r>
        <w:rPr>
          <w:i/>
        </w:rPr>
        <w:t>dynamiccd4</w:t>
      </w:r>
      <w:r>
        <w:rPr/>
        <w:t xml:space="preserve"> itself has a macro parameter named </w:t>
      </w:r>
      <w:r>
        <w:rPr>
          <w:i/>
        </w:rPr>
        <w:t>intcut</w:t>
      </w:r>
      <w:r>
        <w:rPr/>
        <w:t xml:space="preserve"> which specifies the cutoff x defining the intervention.</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this is the user-defined macro*/</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it is called within a loop month=0 to timepoints-1*/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%macro dynamiccd4(intcut=);</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/*assess whether condition for treatment by time k is met*/</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if month=0 then do;</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60" w:firstLine="560"/>
        <w:rPr>
          <w:rFonts w:ascii="SAS Monospace" w:hAnsi="SAS Monospace" w:cs="Menlo"/>
          <w:color w:val="000000"/>
          <w:sz w:val="18"/>
          <w:szCs w:val="18"/>
        </w:rPr>
      </w:pPr>
      <w:r>
        <w:rPr>
          <w:rFonts w:cs="Menlo" w:ascii="SAS Monospace" w:hAnsi="SAS Monospace"/>
          <w:color w:val="000000"/>
          <w:sz w:val="18"/>
          <w:szCs w:val="18"/>
        </w:rPr>
        <w:tab/>
        <w:t>dyncond_l1=0;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end;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if dyncond_l1=1 then do;</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dyncond=1;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end;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else if dyncond_l1=0 then do;</w:t>
        <w:tab/>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if lncd4 &lt; log(&amp;intcut) or aids = 1 then do;</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60" w:hanging="0"/>
        <w:rPr>
          <w:rFonts w:ascii="SAS Monospace" w:hAnsi="SAS Monospace" w:cs="Menlo"/>
          <w:color w:val="000000"/>
          <w:sz w:val="18"/>
          <w:szCs w:val="18"/>
        </w:rPr>
      </w:pPr>
      <w:r>
        <w:rPr>
          <w:rFonts w:cs="Menlo" w:ascii="SAS Monospace" w:hAnsi="SAS Monospace"/>
          <w:color w:val="000000"/>
          <w:sz w:val="18"/>
          <w:szCs w:val="18"/>
        </w:rPr>
        <w:t>dyncond  = 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end;</w:t>
        <w:tab/>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else do;</w:t>
        <w:tab/>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b/>
        <w:t>dyncond = 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end;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dyncond_l1=dyncond;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hanging="0"/>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560"/>
        <w:rPr>
          <w:rFonts w:ascii="SAS Monospace" w:hAnsi="SAS Monospace" w:cs="Menlo"/>
          <w:color w:val="000000"/>
          <w:sz w:val="18"/>
          <w:szCs w:val="18"/>
        </w:rPr>
      </w:pPr>
      <w:r>
        <w:rPr>
          <w:rFonts w:cs="Menlo" w:ascii="SAS Monospace" w:hAnsi="SAS Monospace"/>
          <w:color w:val="000000"/>
          <w:sz w:val="18"/>
          <w:szCs w:val="18"/>
        </w:rPr>
        <w:t>/*if condition is not met do not yet start treatment*/</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if dyncond = 0 then do;</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560" w:firstLine="560"/>
        <w:rPr>
          <w:rFonts w:ascii="SAS Monospace" w:hAnsi="SAS Monospace" w:cs="Menlo"/>
          <w:color w:val="000000"/>
          <w:sz w:val="18"/>
          <w:szCs w:val="18"/>
        </w:rPr>
      </w:pPr>
      <w:r>
        <w:rPr>
          <w:rFonts w:cs="Menlo" w:ascii="SAS Monospace" w:hAnsi="SAS Monospace"/>
          <w:color w:val="000000"/>
          <w:sz w:val="18"/>
          <w:szCs w:val="18"/>
        </w:rPr>
        <w:t>art = 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/*if condition has been met need to have started treatment*/</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if dyncond = 1 then do;</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art = 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/*this array stores time-varying treatment values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560"/>
        <w:rPr>
          <w:rFonts w:ascii="SAS Monospace" w:hAnsi="SAS Monospace" w:cs="Menlo"/>
          <w:color w:val="000000"/>
          <w:sz w:val="18"/>
          <w:szCs w:val="18"/>
        </w:rPr>
      </w:pPr>
      <w:r>
        <w:rPr>
          <w:rFonts w:cs="Menlo" w:ascii="SAS Monospace" w:hAnsi="SAS Monospace"/>
          <w:color w:val="000000"/>
          <w:sz w:val="18"/>
          <w:szCs w:val="18"/>
        </w:rPr>
        <w:t>/*under intervention, will affect output*/</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/*the array will have the name of the intervention variable*/</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b/>
        <w:tab/>
        <w:tab/>
        <w:tab/>
        <w:tab/>
        <w:t>/*preceded by the letter s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sart[month]=art;</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%mend;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This intervention can then be called for x=500 and x=200 with the following syntax, placed above the main call to the gformula macro</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%let interv1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intno=1,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intlabel='start cART when cd4 first drops below 500', nintvar=1,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intvar1=art, inttype1=-1,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inttimes1= 0 1 2 3 4 5 6 7 8 9 10 11 12 13 14 15 16 17 18 19 20 21 22 23 24 25 26 27 28 29 30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31 32 33 34 35 36 37 38 39 40 41 42 43 44 45 46 47 48 49 50 51 52 53 54 55 56 57 58 59, intusermacro1=dynamiccd4(intcut=500)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%let interv2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intno=2,</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intlabel='start cART when cd4 first drops below 200', nintvar=1,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intvar1=art, inttype1=-1,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inttimes1= 0 1 2 3 4 5 6 7 8 9 10 11 12 13 14 15 16 17 18 19 20 21 22 23 24 25 26 27 28 29 30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31 32 33 34 35 36 37 38 39 40 41 42 43 44 45 46 47 48 49 50 51 52 53 54 55 56 57 58 59, intusermacro1=dynamiccd4(intcut=200);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Here is a subsequent call to the gformula macro which could be used to estimate the 60 month causal risk ratio of interest (note that the variables art and lncd4 must both be listed as time-varying covariates):</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lang w:val="pt-BR"/>
        </w:rPr>
      </w:pPr>
      <w:r>
        <w:rPr>
          <w:rFonts w:cs="Menlo" w:ascii="SAS Monospace" w:hAnsi="SAS Monospace"/>
          <w:color w:val="000000"/>
          <w:sz w:val="18"/>
          <w:szCs w:val="18"/>
          <w:lang w:val="pt-BR"/>
        </w:rPr>
        <w:t>%gformula(</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lang w:val="pt-BR"/>
        </w:rPr>
      </w:pPr>
      <w:r>
        <w:rPr>
          <w:rFonts w:cs="Menlo" w:ascii="SAS Monospace" w:hAnsi="SAS Monospace"/>
          <w:color w:val="000000"/>
          <w:sz w:val="18"/>
          <w:szCs w:val="18"/>
          <w:lang w:val="pt-BR"/>
        </w:rPr>
        <w:t>data=hivdata,</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lang w:val="pt-BR"/>
        </w:rPr>
      </w:pPr>
      <w:r>
        <w:rPr>
          <w:rFonts w:cs="Menlo" w:ascii="SAS Monospace" w:hAnsi="SAS Monospace"/>
          <w:color w:val="000000"/>
          <w:sz w:val="18"/>
          <w:szCs w:val="18"/>
          <w:lang w:val="pt-BR"/>
        </w:rPr>
        <w:t>id=id,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time=month,</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timeptype = conbin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timepoints=60,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outc=death,</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numint=  3,</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refint=2,</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fixedcov= rna_0 cd4_0 age_0  yrshiv,</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ncov=4,</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cov1=lncd4,     cov1otype=3, cov1ptype = lag1bin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cov2 = lnrna,  cov2otype=3, cov2ptype=lag1bin,</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cov3=aids, cov3otype=2, cov3ptype=lag1bin,</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cov4=art, cov4otype=2, cov4ptype=lag1bin,</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nsamples= 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One problem with the coding of dynamiccd4 above is that it does not track the number of times that a simulated value of art was inconsistent with interventions.  Such tracking is included in pre-specified interventions included with the macro (e.g. inttype#=1).  Without such tracking, parts of the program output including statistics on “percent intervened on ” and “average percent intervened on” which quantify the deviation between simulated and intervention consistent values will not be accurate.  If the user would like these statistics accurately computed then the following updated version of dynamiccd4  --dynamiccd4alt--can be used which will give an equivalent estimate of the risk ratio but will additionally compute these trackers of percent intervened on.</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this is the user-defined macro*/</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it is called within a loop month=0 to timepoints-1*/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%macro dynamiccd4alt(intcut=)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assess whether condition for treatment by time k is met*/</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if month=0 then do;</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160" w:firstLine="560"/>
        <w:rPr>
          <w:rFonts w:ascii="SAS Monospace" w:hAnsi="SAS Monospace" w:cs="Menlo"/>
          <w:color w:val="000000"/>
          <w:sz w:val="18"/>
          <w:szCs w:val="18"/>
        </w:rPr>
      </w:pPr>
      <w:r>
        <w:rPr>
          <w:rFonts w:cs="Menlo" w:ascii="SAS Monospace" w:hAnsi="SAS Monospace"/>
          <w:color w:val="000000"/>
          <w:sz w:val="18"/>
          <w:szCs w:val="18"/>
        </w:rPr>
        <w:tab/>
        <w:t>dyncond_l1=0;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if dyncond_l1=1 then do;</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dyncond=1;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else if dyncond_l1=0 then do;</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if lncd4 &lt; log(&amp;intcut) or aids = 1 then do;</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dyncond  = 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else do;</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dyncond = 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end;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dyncond_l1=dyncond;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if condition is not met and simulated value of art is 1, intervene and change to 0, trackers are also included*/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xml:space="preserve">if dyncond = 0 and art =1 then do;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b/>
        <w:t>/* this art is the simulated value before intervention*/</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 xml:space="preserve">art = 0;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b/>
        <w:t>/* this is changing the value of art to be in line with intervention rule*/</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 xml:space="preserve">     art_totinterv = art_totinterv + 1;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intervened = 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intervenedk[month] = 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Calibri;sans-serif" w:hAnsi="Calibri;sans-serif"/>
          <w:color w:val="000000"/>
          <w:sz w:val="24"/>
          <w:szCs w:val="18"/>
        </w:rPr>
        <w:t>intervenedk_art[ month ]=1</w:t>
      </w:r>
      <w:r>
        <w:rPr>
          <w:rFonts w:cs="Menlo" w:ascii="SAS Monospace" w:hAnsi="SAS Monospace"/>
          <w:color w:val="000000"/>
          <w:sz w:val="18"/>
          <w:szCs w:val="18"/>
        </w:rPr>
        <w:t> </w:t>
      </w:r>
      <w:r>
        <w:rPr>
          <w:rFonts w:cs="Menlo" w:ascii="SAS Monospace" w:hAnsi="SAS Monospace"/>
          <w:b w:val="false"/>
          <w:color w:val="000000"/>
          <w:sz w:val="18"/>
          <w:szCs w:val="18"/>
        </w:rPr>
        <w:t>;</w:t>
      </w:r>
      <w:r>
        <w:rPr>
          <w:rFonts w:cs="Menlo" w:ascii="SAS Monospace" w:hAnsi="SAS Monospace"/>
          <w:color w:val="000000"/>
          <w:sz w:val="18"/>
          <w:szCs w:val="18"/>
        </w:rPr>
        <w:t xml:space="preserve">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totinterv = totinterv + 1;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end;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if condition has been met need to have started treatment but simulated value of art is 0 then intervene and change 1, trackers are also included*/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if dyncond = 1 and art = 0 then do; /* this art is simulated value before intervention*/</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art = 1; /* this is changing the value of art to be in line with intervention*/</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ab/>
        <w:t>art_totinterv = art_totinterv + 1;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intervened = 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intervenedk[month] = 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totinterv = totinterv + 1;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end;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this array stores the final  time-varying treatment values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 under intervention, will affect output*/</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 the array will have the name of the intervention variable*/</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ab/>
        <w:t>/* preceded by the letter s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sart[month]=art;</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%mend;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 xml:space="preserve">Note that the tracker “art_totinterv” is named by the name of the intervention variable in the data set.  This would be analogously modified for a different intervention variable.  E.g. if the variable to be intervened on was named “cig” then this tracker would be renamed “cig_totinterv”.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Menlo" w:hAnsi="Menlo" w:cs="Menlo"/>
          <w:color w:val="000000"/>
          <w:sz w:val="22"/>
          <w:szCs w:val="22"/>
        </w:rPr>
      </w:pPr>
      <w:r>
        <w:rPr>
          <w:rFonts w:cs="Menlo" w:ascii="Menlo" w:hAnsi="Menlo"/>
          <w:color w:val="000000"/>
          <w:sz w:val="22"/>
          <w:szCs w:val="22"/>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 xml:space="preserve">Finally, Young et al (2011) additionally considered a slightly more complex version of the interventions above indexed by x that further allow for a grace period before requiring that treatment start once the dynamic condition to initiate treatment is met.  These can be generally stated as follows:  </w:t>
      </w:r>
      <w:r>
        <w:rPr>
          <w:rFonts w:ascii="Calibri" w:hAnsi="Calibri"/>
          <w:sz w:val="22"/>
          <w:szCs w:val="22"/>
        </w:rPr>
        <w:t>“Start antiretroviral treatment (art) within m months of CD4 cell count first dropping below x or diagnosis of AIDS, whichever comes first”.  The user-defined macro below called “cutgrace” can be used to define these interventions.  This has two macro parameters: intcut defining the cutoff x and intgrace defining the grace period m.   Here we illustrate an alternative coding that utilizes an array called “dyncond” which holds the time-varying indicator of whether the dynamic condition to start treatment has been met by each time (from 0 to 59 in this case because end of follow-up is 60 months).  This array can be defined in another user-defined macro which here we call setupdyncond. This macro will be referenced below by the macro parameter “</w:t>
      </w:r>
      <w:r>
        <w:rPr>
          <w:rFonts w:ascii="Calibri" w:hAnsi="Calibri"/>
          <w:i/>
          <w:sz w:val="22"/>
          <w:szCs w:val="22"/>
        </w:rPr>
        <w:t>intsetup</w:t>
      </w:r>
      <w:r>
        <w:rPr>
          <w:rFonts w:ascii="Calibri" w:hAnsi="Calibri"/>
          <w:sz w:val="22"/>
          <w:szCs w:val="22"/>
        </w:rPr>
        <w:t xml:space="preserve">”.  </w:t>
      </w:r>
      <w:r>
        <w:rPr>
          <w:rFonts w:ascii="Calibri" w:hAnsi="Calibri"/>
          <w:i/>
          <w:sz w:val="22"/>
          <w:szCs w:val="22"/>
        </w:rPr>
        <w:t>Intsetup</w:t>
      </w:r>
      <w:r>
        <w:rPr>
          <w:rFonts w:ascii="Calibri" w:hAnsi="Calibri"/>
          <w:sz w:val="22"/>
          <w:szCs w:val="22"/>
        </w:rPr>
        <w:t xml:space="preserve"> can generally be used to define any array that might be needed for the user-defined intervention.  The user-defined macro assigned to </w:t>
      </w:r>
      <w:r>
        <w:rPr>
          <w:rFonts w:ascii="Calibri" w:hAnsi="Calibri"/>
          <w:i/>
          <w:sz w:val="22"/>
          <w:szCs w:val="22"/>
        </w:rPr>
        <w:t>intsetup</w:t>
      </w:r>
      <w:r>
        <w:rPr>
          <w:rFonts w:ascii="Calibri" w:hAnsi="Calibri"/>
          <w:sz w:val="22"/>
          <w:szCs w:val="22"/>
        </w:rPr>
        <w:t xml:space="preserve"> will be called just prior to the execution of the </w:t>
      </w:r>
      <w:r>
        <w:rPr>
          <w:rFonts w:ascii="Calibri" w:hAnsi="Calibri"/>
          <w:i/>
          <w:sz w:val="22"/>
          <w:szCs w:val="22"/>
        </w:rPr>
        <w:t>time</w:t>
      </w:r>
      <w:r>
        <w:rPr>
          <w:rFonts w:ascii="Calibri" w:hAnsi="Calibri"/>
          <w:sz w:val="22"/>
          <w:szCs w:val="22"/>
        </w:rPr>
        <w:t xml:space="preserve"> loop.</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%macro setupdyncond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array dyncond{0:59}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%mend;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%macro cutgrace(intcut=,intgrace=) ;        </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tgrace = month - &amp;intgrace;</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if   lncd4 &lt; log(&amp;intcut) or aids = 1 then do;</w:t>
      </w:r>
    </w:p>
    <w:p>
      <w:pPr>
        <w:pStyle w:val="BodyA"/>
        <w:widowControl w:val="false"/>
        <w:spacing w:lineRule="auto" w:line="240" w:before="0" w:after="0"/>
        <w:ind w:firstLine="72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dyncond[month] = 1;</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else do;</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b/>
        <w:tab/>
        <w:t>dyncond[month] = 0;</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if month &gt; 0 &amp; dyncond[month - 1]  = 1  then dyncond[month] = 1;</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if dyncond[month] = 0 and art = 1 then do;</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b/>
        <w:t xml:space="preserve">art = 0;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ascii="SAS Monospace" w:hAnsi="SAS Monospace"/>
          <w:sz w:val="18"/>
          <w:szCs w:val="18"/>
        </w:rPr>
        <w:t xml:space="preserve">              </w:t>
      </w:r>
      <w:r>
        <w:rPr>
          <w:rFonts w:ascii="SAS Monospace" w:hAnsi="SAS Monospace"/>
          <w:sz w:val="18"/>
          <w:szCs w:val="18"/>
        </w:rPr>
        <w:tab/>
      </w:r>
      <w:r>
        <w:rPr>
          <w:rFonts w:cs="Menlo" w:ascii="SAS Monospace" w:hAnsi="SAS Monospace"/>
          <w:color w:val="000000"/>
          <w:sz w:val="18"/>
          <w:szCs w:val="18"/>
        </w:rPr>
        <w:t>art_totinterv = art_totinterv + 1;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ab/>
        <w:t>intervened = 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ab/>
        <w:t>intervenedk[month] = 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ab/>
        <w:t>totinterv = totinterv + 1;</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 xml:space="preserve">if month &gt;=  &amp;intgrace then do;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note if month&lt;&amp;intgrace and dynamic condition has been met, we are still by definition in the grace period so no intervention will take place even if treatment hasn’t started*/</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 xml:space="preserve">if dyncond[tgrace] = 1 and art = 0 then do; </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if dynamic condition to start treatment was met m months ago, you now have to start if you haven’t started*/</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art = 1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SAS Monospace" w:hAnsi="SAS Monospace" w:cs="Menlo"/>
          <w:color w:val="000000"/>
          <w:sz w:val="18"/>
          <w:szCs w:val="18"/>
        </w:rPr>
      </w:pPr>
      <w:r>
        <w:rPr>
          <w:rFonts w:ascii="SAS Monospace" w:hAnsi="SAS Monospace"/>
          <w:sz w:val="18"/>
          <w:szCs w:val="18"/>
        </w:rPr>
        <w:t xml:space="preserve">              </w:t>
      </w:r>
      <w:r>
        <w:rPr>
          <w:rFonts w:cs="Menlo" w:ascii="SAS Monospace" w:hAnsi="SAS Monospace"/>
          <w:color w:val="000000"/>
          <w:sz w:val="18"/>
          <w:szCs w:val="18"/>
        </w:rPr>
        <w:t>art_totinterv = art_totinterv + 1;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intervened = 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intervenedk[month] = 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720" w:hanging="0"/>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ab/>
        <w:tab/>
        <w:t>totinterv = totinterv + 1;</w:t>
      </w:r>
    </w:p>
    <w:p>
      <w:pPr>
        <w:pStyle w:val="BodyA"/>
        <w:widowControl w:val="false"/>
        <w:spacing w:lineRule="auto" w:line="240" w:before="0" w:after="0"/>
        <w:ind w:left="720" w:hanging="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 xml:space="preserve">          </w:t>
      </w:r>
      <w:r>
        <w:rPr>
          <w:rFonts w:ascii="SAS Monospace" w:hAnsi="SAS Monospace"/>
          <w:sz w:val="18"/>
          <w:szCs w:val="18"/>
        </w:rPr>
        <w:tab/>
        <w:t>end;</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ascii="SAS Monospace" w:hAnsi="SAS Monospace"/>
          <w:sz w:val="18"/>
          <w:szCs w:val="18"/>
        </w:rPr>
        <w:tab/>
      </w:r>
      <w:r>
        <w:rPr>
          <w:rFonts w:cs="Menlo" w:ascii="SAS Monospace" w:hAnsi="SAS Monospace"/>
          <w:color w:val="000000"/>
          <w:sz w:val="18"/>
          <w:szCs w:val="18"/>
        </w:rPr>
        <w:t>sart[month]=art;</w:t>
      </w:r>
    </w:p>
    <w:p>
      <w:pPr>
        <w:pStyle w:val="BodyA"/>
        <w:widowControl w:val="false"/>
        <w:spacing w:lineRule="auto" w:line="240" w:before="0" w:after="0"/>
        <w:rPr>
          <w:rFonts w:ascii="SAS Monospace" w:hAnsi="SAS Monospace"/>
          <w:sz w:val="18"/>
          <w:szCs w:val="18"/>
        </w:rPr>
      </w:pPr>
      <w:r>
        <w:rPr>
          <w:rFonts w:ascii="SAS Monospace" w:hAnsi="SAS Monospace"/>
          <w:sz w:val="18"/>
          <w:szCs w:val="18"/>
        </w:rPr>
      </w:r>
    </w:p>
    <w:p>
      <w:pPr>
        <w:pStyle w:val="BodyA"/>
        <w:widowControl w:val="false"/>
        <w:spacing w:lineRule="auto" w:line="240" w:before="0" w:after="0"/>
        <w:rPr>
          <w:rFonts w:ascii="SAS Monospace" w:hAnsi="SAS Monospace"/>
          <w:sz w:val="18"/>
          <w:szCs w:val="18"/>
        </w:rPr>
      </w:pPr>
      <w:r>
        <w:rPr>
          <w:rFonts w:ascii="SAS Monospace" w:hAnsi="SAS Monospace"/>
          <w:sz w:val="18"/>
          <w:szCs w:val="18"/>
        </w:rPr>
        <w:t>%mend;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BodyA"/>
        <w:widowControl w:val="false"/>
        <w:spacing w:lineRule="auto" w:line="240" w:before="0" w:after="0"/>
        <w:rPr>
          <w:rFonts w:ascii="SAS Monospace" w:hAnsi="SAS Monospace"/>
        </w:rPr>
      </w:pPr>
      <w:r>
        <w:rPr>
          <w:rFonts w:ascii="SAS Monospace" w:hAnsi="SAS Monospace"/>
          <w:sz w:val="20"/>
          <w:szCs w:val="20"/>
        </w:rPr>
        <w:t xml:space="preserve">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t>This intervention that allows a grace period of m=6 can then be called for x=500 and x=200 with the following modified syntax, again placed above the main call to the gformula macro</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Menlo"/>
          <w:color w:val="000000"/>
          <w:sz w:val="22"/>
          <w:szCs w:val="22"/>
        </w:rPr>
      </w:pPr>
      <w:r>
        <w:rPr>
          <w:rFonts w:cs="Menlo" w:ascii="Calibri" w:hAnsi="Calibri"/>
          <w:color w:val="000000"/>
          <w:sz w:val="22"/>
          <w:szCs w:val="22"/>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%let interv1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intno=1,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intlabel='x=500, grace period = 6 months', nintvar=1,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intvar1=art, inttype1=-1,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inttimes1= 0 1 2 3 4 5 6 7 8 9 10 11 12 13 14 15 16 17 18 19 20 21 22 23 24 25 26 27 28 29 30</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      </w:t>
      </w:r>
      <w:r>
        <w:rPr>
          <w:rFonts w:cs="Menlo" w:ascii="SAS Monospace" w:hAnsi="SAS Monospace"/>
          <w:color w:val="000000"/>
          <w:sz w:val="18"/>
          <w:szCs w:val="18"/>
        </w:rPr>
        <w:t>31 32 33 34 35 36 37 38 39 40 41 42 43 44 45 46 47 48 49 50 51 52 53 54 55 56 57 58 59, intusermacro1=cutgrace(intcut=500,intgrace=6), intsetup=setupdyncond;</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%let interv2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 xml:space="preserve">intno=2,           </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intlabel='x=200, grace period = 6 months', nintvar=1,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intvar1=art, inttype1=-1,</w:t>
      </w:r>
    </w:p>
    <w:p>
      <w:pPr>
        <w:pStyle w:val="Normal"/>
        <w:widowControl w:val="false"/>
        <w:pBdr/>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SAS Monospace" w:hAnsi="SAS Monospace" w:cs="Menlo"/>
          <w:color w:val="000000"/>
          <w:sz w:val="18"/>
          <w:szCs w:val="18"/>
        </w:rPr>
      </w:pPr>
      <w:r>
        <w:rPr>
          <w:rFonts w:cs="Menlo" w:ascii="SAS Monospace" w:hAnsi="SAS Monospace"/>
          <w:color w:val="000000"/>
          <w:sz w:val="18"/>
          <w:szCs w:val="18"/>
        </w:rPr>
        <w:t>inttimes1= 0 1 2 3 4 5 6 7 8 9 10 11 12 13 14 15 16 17 18 19 20 21 22 23 24 25 26 27 28 29 30</w:t>
      </w:r>
    </w:p>
    <w:p>
      <w:pPr>
        <w:pStyle w:val="Normal"/>
        <w:rPr>
          <w:rFonts w:ascii="Helvetica" w:hAnsi="Helvetica" w:eastAsia="Helvetica" w:cs="Helvetica" w:asciiTheme="majorHAnsi" w:cstheme="majorBidi" w:eastAsiaTheme="majorEastAsia" w:hAnsiTheme="majorHAnsi"/>
          <w:b/>
          <w:b/>
          <w:bCs/>
          <w:color w:val="499BC9" w:themeColor="accent1"/>
          <w:sz w:val="26"/>
          <w:szCs w:val="26"/>
        </w:rPr>
      </w:pPr>
      <w:r>
        <w:rPr>
          <w:rFonts w:cs="Menlo" w:ascii="SAS Monospace" w:hAnsi="SAS Monospace"/>
          <w:color w:val="000000"/>
          <w:sz w:val="18"/>
          <w:szCs w:val="18"/>
        </w:rPr>
        <w:t xml:space="preserve">      </w:t>
      </w:r>
      <w:r>
        <w:rPr>
          <w:rFonts w:cs="Menlo" w:ascii="SAS Monospace" w:hAnsi="SAS Monospace"/>
          <w:color w:val="000000"/>
          <w:sz w:val="18"/>
          <w:szCs w:val="18"/>
        </w:rPr>
        <w:t>31 32 33 34 35 36 37 38 39 40 41 42 43 44 45 46 47 48 49 50 51 52 53 54 55 56 57 58 59, intusermacro1=cutgrace(intcut=200,intgrace=6), intsetup=setupdyncond;</w:t>
      </w:r>
      <w:r>
        <w:br w:type="page"/>
      </w:r>
    </w:p>
    <w:p>
      <w:pPr>
        <w:pStyle w:val="Heading2"/>
        <w:rPr>
          <w:rFonts w:cs="Times New Roman"/>
          <w:sz w:val="24"/>
          <w:szCs w:val="24"/>
        </w:rPr>
      </w:pPr>
      <w:bookmarkStart w:id="11" w:name="_Toc101525281"/>
      <w:r>
        <w:rPr/>
        <w:t>References</w:t>
      </w:r>
      <w:bookmarkEnd w:id="11"/>
    </w:p>
    <w:p>
      <w:pPr>
        <w:pStyle w:val="BodyA"/>
        <w:widowControl w:val="false"/>
        <w:spacing w:lineRule="exact" w:line="260" w:before="12"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A"/>
        <w:widowControl w:val="false"/>
        <w:spacing w:lineRule="auto" w:line="240"/>
        <w:ind w:right="207" w:hanging="0"/>
        <w:rPr>
          <w:lang w:val="es-ES"/>
        </w:rPr>
      </w:pPr>
      <w:r>
        <w:rPr/>
        <w:t xml:space="preserve">Danaei G, Pan A, Hu FB, Hernán MA. Hypothetical lifestyle interventions in middle-aged women and risk of type 2 diabetes: a 24-year prospective study. </w:t>
      </w:r>
      <w:r>
        <w:rPr>
          <w:i/>
          <w:lang w:val="es-ES"/>
        </w:rPr>
        <w:t>Epidemiology</w:t>
      </w:r>
      <w:r>
        <w:rPr>
          <w:lang w:val="es-ES"/>
        </w:rPr>
        <w:t xml:space="preserve"> 2013; 24(1):122-128.</w:t>
      </w:r>
    </w:p>
    <w:p>
      <w:pPr>
        <w:pStyle w:val="BodyA"/>
        <w:widowControl w:val="false"/>
        <w:spacing w:lineRule="auto" w:line="240"/>
        <w:ind w:right="207" w:hanging="0"/>
        <w:rPr>
          <w:rFonts w:cs="Times New Roman"/>
          <w:sz w:val="24"/>
          <w:szCs w:val="24"/>
        </w:rPr>
      </w:pPr>
      <w:r>
        <w:rPr>
          <w:lang w:val="es-ES"/>
        </w:rPr>
        <w:t xml:space="preserve">Garcia-Aymerich J, Varraso R, Danaei G, Camargo CA, Hernán MA. </w:t>
      </w:r>
      <w:r>
        <w:rPr/>
        <w:t xml:space="preserve">Incidence of adult-onset asthma after hypothetical interventions on body mass index and physical activity. An application of the parametric g-formula. </w:t>
      </w:r>
      <w:r>
        <w:rPr>
          <w:i/>
        </w:rPr>
        <w:t>American Journal of Epidemiology</w:t>
      </w:r>
      <w:r>
        <w:rPr/>
        <w:t xml:space="preserve"> 2014; 179(1):20-26.</w:t>
      </w:r>
    </w:p>
    <w:p>
      <w:pPr>
        <w:pStyle w:val="BodyA"/>
        <w:widowControl w:val="false"/>
        <w:spacing w:lineRule="auto" w:line="240"/>
        <w:ind w:right="67" w:hanging="0"/>
        <w:rPr>
          <w:rFonts w:cs="Times New Roman"/>
          <w:sz w:val="24"/>
          <w:szCs w:val="24"/>
        </w:rPr>
      </w:pPr>
      <w:r>
        <w:rPr/>
        <w:t xml:space="preserve">Gooley TA, Lessening W, Crowley J, Storer BE.  Estimation of failure probabilities in the presence of competing risks: new representations of old estimators. </w:t>
      </w:r>
      <w:r>
        <w:rPr>
          <w:i/>
        </w:rPr>
        <w:t>Statistics in Medicine</w:t>
      </w:r>
      <w:r>
        <w:rPr/>
        <w:t xml:space="preserve"> 1999. 18(6):695-706.</w:t>
      </w:r>
    </w:p>
    <w:p>
      <w:pPr>
        <w:pStyle w:val="BodyA"/>
        <w:widowControl w:val="false"/>
        <w:spacing w:lineRule="auto" w:line="240"/>
        <w:ind w:right="67" w:hanging="0"/>
        <w:rPr>
          <w:rFonts w:cs="Times New Roman"/>
          <w:sz w:val="24"/>
          <w:szCs w:val="24"/>
        </w:rPr>
      </w:pPr>
      <w:r>
        <w:rPr/>
        <w:t>Kalbfleisch, J. D. and Prentice, R. L. The Statistical Analysis of Failure Time Data, John Wiley, New York, 1980.</w:t>
      </w:r>
    </w:p>
    <w:p>
      <w:pPr>
        <w:pStyle w:val="BodyA"/>
        <w:widowControl w:val="false"/>
        <w:spacing w:lineRule="auto" w:line="240"/>
        <w:ind w:right="207" w:hanging="0"/>
        <w:rPr>
          <w:rFonts w:cs="Times New Roman"/>
          <w:sz w:val="24"/>
          <w:szCs w:val="24"/>
        </w:rPr>
      </w:pPr>
      <w:r>
        <w:rPr/>
        <w:t>Hernán MA, McAdams M, McGrath N, Lanoy E, Costagliola D. Observation plans in longitudinal studies with time-varying treatments. Statistical Methods in Medical Research 2009;18(1):27-52.</w:t>
      </w:r>
    </w:p>
    <w:p>
      <w:pPr>
        <w:pStyle w:val="BodyA"/>
        <w:widowControl w:val="false"/>
        <w:spacing w:lineRule="auto" w:line="240"/>
        <w:ind w:right="858" w:hanging="0"/>
        <w:rPr>
          <w:rFonts w:cs="Times New Roman"/>
          <w:sz w:val="24"/>
          <w:szCs w:val="24"/>
        </w:rPr>
      </w:pPr>
      <w:r>
        <w:rPr/>
        <w:t xml:space="preserve">Lajous M, Willett WC, Robins JM, Young JG, Rimm E, Mozaffarian D, Hernán MA. Changes in fish consumption in midlife and the risk of coronary heart disease in men and women. American Journal of </w:t>
      </w:r>
      <w:r>
        <w:rPr>
          <w:i/>
        </w:rPr>
        <w:t>Epidemiology</w:t>
      </w:r>
      <w:r>
        <w:rPr/>
        <w:t xml:space="preserve"> 2013; 178(3):382-91.</w:t>
      </w:r>
    </w:p>
    <w:p>
      <w:pPr>
        <w:pStyle w:val="BodyA"/>
        <w:widowControl w:val="false"/>
        <w:spacing w:lineRule="auto" w:line="240"/>
        <w:ind w:right="858" w:hanging="0"/>
        <w:rPr>
          <w:rFonts w:cs="Times New Roman"/>
          <w:sz w:val="24"/>
          <w:szCs w:val="24"/>
        </w:rPr>
      </w:pPr>
      <w:r>
        <w:rPr/>
        <w:t xml:space="preserve">Lodi S, Phillips A, Logan R, Olson A, Costagliola D, Abgrall S, van Sighem A, Reiss P, Miró JM, Ferrer E, Justice A, Gandhi N, Bucher HC, Furrer H, Moreno S, Monge S, Touloumi G, Pantazis N, Sterne J, Young JG, Meyer L, Seng R, Dabis F, Vandehende MA, Pérez-Hoyos S, Jarrín I, Jose S, Sabin C, Hernán MA; HIV-CAUSAL Collaboration. Comparative effectiveness of strategies for antiretroviral treatment initiation in HIV-positive individuals in high-income countries: immediate universal treatment versus CD4-based initiation. </w:t>
      </w:r>
      <w:r>
        <w:rPr>
          <w:i/>
        </w:rPr>
        <w:t>Lancet HIV</w:t>
      </w:r>
      <w:r>
        <w:rPr/>
        <w:t xml:space="preserve"> 2015; 2(8):e335-343.</w:t>
      </w:r>
    </w:p>
    <w:p>
      <w:pPr>
        <w:pStyle w:val="BodyA"/>
        <w:widowControl w:val="false"/>
        <w:spacing w:lineRule="exact" w:line="260"/>
        <w:rPr>
          <w:rFonts w:cs="Times New Roman"/>
          <w:sz w:val="24"/>
          <w:szCs w:val="24"/>
        </w:rPr>
      </w:pPr>
      <w:r>
        <w:rPr/>
        <w:t xml:space="preserve">Lodi S, Costagliola D, Sabin C, Amo JD, Logan R, Abgrall S, Reiss P, van Sighem A, Jose S, Blanco JR, Hernando V, Bucher HC, Kovari H, Segura F, Ambrosioni J, Gogos CA, Pantazis N, Dabis F, Vandenhende MA, Meyer L, Seng R, Gill J, Krentz H, Phillips A, Porter K, Grinsztejn B, Pacheco AG, Muga R, Tate J, Justice A, Hernán MA. Effect of immediate initiation of antiretroviral treatment in HIV-positive individuals aged 50 years or older. </w:t>
      </w:r>
      <w:r>
        <w:rPr>
          <w:i/>
        </w:rPr>
        <w:t>Journal of Acquired Immune Deficiency Syndromes</w:t>
      </w:r>
      <w:r>
        <w:rPr/>
        <w:t xml:space="preserve"> 2017 (in press). </w:t>
      </w:r>
    </w:p>
    <w:p>
      <w:pPr>
        <w:pStyle w:val="BodyA"/>
        <w:widowControl w:val="false"/>
        <w:spacing w:lineRule="auto" w:line="240"/>
        <w:ind w:right="90" w:hanging="0"/>
        <w:rPr>
          <w:rFonts w:cs="Times New Roman"/>
          <w:sz w:val="24"/>
          <w:szCs w:val="24"/>
        </w:rPr>
      </w:pPr>
      <w:r>
        <w:rPr/>
        <w:t xml:space="preserve">Robins JM. A new approach to causal inference in mortality studies with a sustained exposure period: application to the healthy worker survivor effect. Mathematical Modelling, 7:1393–1512, 1986. [Errata (1987) in Computers and Mathematics with Applications 14, 917-921. Addendum (1987) in Computers and Mathematics with Applications 14, 923-945. Errata (1987) to addendum in </w:t>
      </w:r>
      <w:r>
        <w:rPr>
          <w:i/>
        </w:rPr>
        <w:t>Computers and Mathematics with Applications</w:t>
      </w:r>
      <w:r>
        <w:rPr/>
        <w:t xml:space="preserve"> 18, 477.</w:t>
      </w:r>
    </w:p>
    <w:p>
      <w:pPr>
        <w:pStyle w:val="Normal"/>
        <w:widowControl w:val="false"/>
        <w:pBdr/>
        <w:rPr>
          <w:rFonts w:ascii="Calibri" w:hAnsi="Calibri" w:cs="Calibri"/>
          <w:sz w:val="22"/>
          <w:szCs w:val="22"/>
        </w:rPr>
      </w:pPr>
      <w:r>
        <w:rPr>
          <w:rFonts w:cs="Calibri" w:ascii="Calibri" w:hAnsi="Calibri"/>
          <w:sz w:val="22"/>
          <w:szCs w:val="22"/>
        </w:rPr>
        <w:t>Richardson TS and Robins JM. Single World Intervention Graphs (SWIGs): a unification of the counterfactual and graphical approaches to causality. Center for Statistics and the Social Sciences, University of Washington Series, 2013. URL http://www.csss.washington.edu/Papers/. Working Paper Number 128.</w:t>
      </w:r>
    </w:p>
    <w:p>
      <w:pPr>
        <w:pStyle w:val="Normal"/>
        <w:widowControl w:val="false"/>
        <w:pBdr/>
        <w:rPr>
          <w:rFonts w:ascii="Calibri" w:hAnsi="Calibri" w:cs="Calibri"/>
          <w:sz w:val="22"/>
          <w:szCs w:val="22"/>
        </w:rPr>
      </w:pPr>
      <w:r>
        <w:rPr>
          <w:rFonts w:cs="Calibri" w:ascii="Calibri" w:hAnsi="Calibri"/>
          <w:sz w:val="22"/>
          <w:szCs w:val="22"/>
        </w:rPr>
      </w:r>
    </w:p>
    <w:p>
      <w:pPr>
        <w:pStyle w:val="BodyA"/>
        <w:widowControl w:val="false"/>
        <w:spacing w:lineRule="auto" w:line="240"/>
        <w:rPr>
          <w:rFonts w:cs="Times New Roman"/>
          <w:sz w:val="24"/>
          <w:szCs w:val="24"/>
        </w:rPr>
      </w:pPr>
      <w:r>
        <w:rPr/>
        <w:t>Robins JM. Causal inference from complex longitudinal data. In M. Berkane, editor, Latent Variable Modeling and Applications to Causality. Lecture notes in statistics 120, pages 69–117. Springer-Verlag, 1997.</w:t>
      </w:r>
    </w:p>
    <w:p>
      <w:pPr>
        <w:pStyle w:val="BodyA"/>
        <w:widowControl w:val="false"/>
        <w:spacing w:lineRule="auto" w:line="240"/>
        <w:rPr>
          <w:rFonts w:cs="Times New Roman"/>
          <w:sz w:val="24"/>
          <w:szCs w:val="24"/>
        </w:rPr>
      </w:pPr>
      <w:r>
        <w:rPr/>
        <w:t xml:space="preserve">Taubman SL, Robins JM, Mittleman MA, Hernán MA. Intervening on risk factors for coronary heart disease: an application of the parametric g-formula. </w:t>
      </w:r>
      <w:r>
        <w:rPr>
          <w:i/>
        </w:rPr>
        <w:t>Int J Epidemiol</w:t>
      </w:r>
      <w:r>
        <w:rPr/>
        <w:t xml:space="preserve"> 2009; 38(6):1599-611.</w:t>
      </w:r>
    </w:p>
    <w:p>
      <w:pPr>
        <w:pStyle w:val="BodyA"/>
        <w:widowControl w:val="false"/>
        <w:spacing w:lineRule="auto" w:line="240"/>
        <w:ind w:right="67" w:hanging="0"/>
        <w:rPr>
          <w:rFonts w:cs="Times New Roman"/>
          <w:sz w:val="24"/>
          <w:szCs w:val="24"/>
        </w:rPr>
      </w:pPr>
      <w:r>
        <w:rPr/>
        <w:t xml:space="preserve">Young JG, Cain LE, Robins JM, O’Reilly E, Hernán MA. Comparative effectiveness of dynamic treatment regimes: an application of the parametric g-formula. </w:t>
      </w:r>
      <w:r>
        <w:rPr>
          <w:i/>
        </w:rPr>
        <w:t>Statistics in Biosciences</w:t>
      </w:r>
      <w:r>
        <w:rPr/>
        <w:t xml:space="preserve"> 2011; 3:119-143.</w:t>
      </w:r>
    </w:p>
    <w:p>
      <w:pPr>
        <w:pStyle w:val="BodyA"/>
        <w:widowControl w:val="false"/>
        <w:spacing w:lineRule="auto" w:line="240"/>
        <w:ind w:right="67" w:hanging="0"/>
        <w:rPr>
          <w:rFonts w:cs="Times New Roman"/>
          <w:sz w:val="24"/>
          <w:szCs w:val="24"/>
        </w:rPr>
      </w:pPr>
      <w:r>
        <w:rPr/>
        <w:t xml:space="preserve">Young JG, Hernán MA, Robins JM. Identification, estimation and approximation of risk under interventions that depend on the natural value of treatment using observational data. </w:t>
      </w:r>
      <w:r>
        <w:rPr>
          <w:i/>
        </w:rPr>
        <w:t>Epidemiologic Method</w:t>
      </w:r>
      <w:r>
        <w:rPr/>
        <w:t>s 2014; 3(1):1-19.</w:t>
      </w:r>
    </w:p>
    <w:p>
      <w:pPr>
        <w:pStyle w:val="BodyA"/>
        <w:widowControl w:val="false"/>
        <w:spacing w:lineRule="auto" w:line="240"/>
        <w:ind w:right="67" w:hanging="0"/>
        <w:rPr>
          <w:rFonts w:cs="Times New Roman"/>
          <w:sz w:val="24"/>
          <w:szCs w:val="24"/>
        </w:rPr>
      </w:pPr>
      <w:r>
        <w:rPr/>
        <w:t xml:space="preserve">Zhang Y, Young JG, Thamer M, Hernán MA. Comparing the effectiveness of dynamic treatment strategies using electronic health records: an application of the parametric g-formula to anemia management strategies. </w:t>
      </w:r>
      <w:r>
        <w:rPr>
          <w:i/>
        </w:rPr>
        <w:t>Health Services Research</w:t>
      </w:r>
      <w:r>
        <w:rPr/>
        <w:t xml:space="preserve"> 2017 (in press).</w:t>
      </w:r>
    </w:p>
    <w:p>
      <w:pPr>
        <w:pStyle w:val="BodyA"/>
        <w:widowControl w:val="false"/>
        <w:spacing w:lineRule="auto" w:line="240"/>
        <w:ind w:right="67" w:hanging="0"/>
        <w:rPr>
          <w:rFonts w:cs="Times New Roman"/>
          <w:sz w:val="24"/>
          <w:szCs w:val="24"/>
        </w:rPr>
      </w:pPr>
      <w:r>
        <w:rPr/>
        <w:t>Young JG, Stensrud MJ, Tchetgen Tchetgen EJ, Hernán MA. A causal framework for classical statistical estimands in failure-time settings with competing events. Stat Med 2020;39:1199-236.</w:t>
      </w:r>
    </w:p>
    <w:p>
      <w:pPr>
        <w:pStyle w:val="Normal"/>
        <w:pBdr/>
        <w:ind w:left="720" w:hanging="720"/>
        <w:rPr>
          <w:rFonts w:ascii="Calibri" w:hAnsi="Calibri" w:cs="Calibri"/>
          <w:color w:val="000000"/>
          <w:sz w:val="22"/>
          <w:szCs w:val="22"/>
        </w:rPr>
      </w:pPr>
      <w:r>
        <w:rPr>
          <w:rFonts w:cs="Calibri" w:ascii="Calibri" w:hAnsi="Calibri"/>
          <w:color w:val="000000"/>
          <w:sz w:val="22"/>
          <w:szCs w:val="22"/>
        </w:rPr>
        <w:t xml:space="preserve">Chiu YH, Wen L, McGrath S, Roger L, Dahabreh IJ, Hernán MA. Evaluating model specification when using the </w:t>
      </w:r>
    </w:p>
    <w:p>
      <w:pPr>
        <w:pStyle w:val="Normal"/>
        <w:pBdr/>
        <w:rPr>
          <w:rFonts w:ascii="Calibri" w:hAnsi="Calibri" w:cs="Calibri"/>
          <w:color w:val="000000"/>
          <w:sz w:val="22"/>
          <w:szCs w:val="22"/>
        </w:rPr>
      </w:pPr>
      <w:r>
        <w:rPr>
          <w:rFonts w:cs="Calibri" w:ascii="Calibri" w:hAnsi="Calibri"/>
          <w:color w:val="000000"/>
          <w:sz w:val="22"/>
          <w:szCs w:val="22"/>
        </w:rPr>
        <w:t>parametric g-formula in the presence of censoring. 2022.</w:t>
      </w:r>
    </w:p>
    <w:p>
      <w:pPr>
        <w:pStyle w:val="BodyA"/>
        <w:widowControl w:val="false"/>
        <w:spacing w:lineRule="auto" w:line="240"/>
        <w:ind w:right="67" w:hanging="0"/>
        <w:rPr>
          <w:rFonts w:cs="Times New Roman"/>
          <w:sz w:val="24"/>
          <w:szCs w:val="24"/>
        </w:rPr>
      </w:pPr>
      <w:r>
        <w:rPr/>
      </w:r>
    </w:p>
    <w:p>
      <w:pPr>
        <w:pStyle w:val="BodyA"/>
        <w:widowControl w:val="false"/>
        <w:spacing w:lineRule="auto" w:line="240" w:before="0" w:after="200"/>
        <w:ind w:right="67" w:hanging="0"/>
        <w:rPr>
          <w:rFonts w:cs="Times New Roman"/>
          <w:sz w:val="24"/>
          <w:szCs w:val="24"/>
        </w:rPr>
      </w:pPr>
      <w:r>
        <w:rPr/>
      </w:r>
    </w:p>
    <w:sectPr>
      <w:headerReference w:type="default" r:id="rId12"/>
      <w:footerReference w:type="default" r:id="rId13"/>
      <w:type w:val="nextPage"/>
      <w:pgSz w:w="12240" w:h="15840"/>
      <w:pgMar w:left="1080" w:right="1080" w:header="720" w:top="1440" w:footer="72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Helvetica">
    <w:altName w:val="Arial"/>
    <w:charset w:val="00"/>
    <w:family w:val="roman"/>
    <w:pitch w:val="variable"/>
  </w:font>
  <w:font w:name="Segoe UI">
    <w:charset w:val="00"/>
    <w:family w:val="roman"/>
    <w:pitch w:val="variable"/>
  </w:font>
  <w:font w:name="Liberation Sans">
    <w:altName w:val="Arial"/>
    <w:charset w:val="00"/>
    <w:family w:val="swiss"/>
    <w:pitch w:val="variable"/>
  </w:font>
  <w:font w:name="Calibri">
    <w:charset w:val="00"/>
    <w:family w:val="roman"/>
    <w:pitch w:val="variable"/>
  </w:font>
  <w:font w:name="SAS Monospace">
    <w:charset w:val="00"/>
    <w:family w:val="roman"/>
    <w:pitch w:val="variable"/>
  </w:font>
  <w:font w:name="Courier New">
    <w:charset w:val="00"/>
    <w:family w:val="roman"/>
    <w:pitch w:val="variable"/>
  </w:font>
  <w:font w:name="Menlo">
    <w:charset w:val="00"/>
    <w:family w:val="roman"/>
    <w:pitch w:val="variable"/>
  </w:font>
  <w:font w:name="Calibri">
    <w:altName w:val="sans-serif"/>
    <w:charset w:val="00"/>
    <w:family w:val="auto"/>
    <w:pitch w:val="default"/>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ind w:right="360" w:hanging="0"/>
      <w:rPr/>
    </w:pPr>
    <w:r>
      <w:rPr/>
      <w:t xml:space="preserve"> </w:t>
    </w:r>
    <w:r>
      <mc:AlternateContent>
        <mc:Choice Requires="wps">
          <w:drawing>
            <wp:anchor behindDoc="0" distT="0" distB="0" distL="0" distR="0" simplePos="0" locked="0" layoutInCell="0" allowOverlap="1" relativeHeight="11">
              <wp:simplePos x="0" y="0"/>
              <wp:positionH relativeFrom="margin">
                <wp:align>right</wp:align>
              </wp:positionH>
              <wp:positionV relativeFrom="paragraph">
                <wp:posOffset>635</wp:posOffset>
              </wp:positionV>
              <wp:extent cx="153035" cy="175260"/>
              <wp:effectExtent l="0" t="0" r="0" b="0"/>
              <wp:wrapSquare wrapText="bothSides"/>
              <wp:docPr id="1" name="Frame1"/>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491.9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ind w:right="360" w:hanging="0"/>
      <w:rPr/>
    </w:pPr>
    <w:r>
      <w:rPr/>
      <w:t xml:space="preserve"> </w:t>
    </w:r>
    <w:r>
      <mc:AlternateContent>
        <mc:Choice Requires="wps">
          <w:drawing>
            <wp:anchor behindDoc="0" distT="0" distB="0" distL="0" distR="0" simplePos="0" locked="0" layoutInCell="0" allowOverlap="1" relativeHeight="12">
              <wp:simplePos x="0" y="0"/>
              <wp:positionH relativeFrom="margin">
                <wp:align>right</wp:align>
              </wp:positionH>
              <wp:positionV relativeFrom="paragraph">
                <wp:posOffset>635</wp:posOffset>
              </wp:positionV>
              <wp:extent cx="153035" cy="175260"/>
              <wp:effectExtent l="0" t="0" r="0" b="0"/>
              <wp:wrapSquare wrapText="bothSides"/>
              <wp:docPr id="2" name="Frame2"/>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635.9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13</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A"/>
      <w:ind w:right="360" w:hanging="0"/>
      <w:rPr/>
    </w:pPr>
    <w:r>
      <w:rPr/>
      <w:t xml:space="preserve"> </w:t>
    </w:r>
    <w:r>
      <mc:AlternateContent>
        <mc:Choice Requires="wps">
          <w:drawing>
            <wp:anchor behindDoc="0" distT="0" distB="0" distL="0" distR="0" simplePos="0" locked="0" layoutInCell="0" allowOverlap="1" relativeHeight="14">
              <wp:simplePos x="0" y="0"/>
              <wp:positionH relativeFrom="margin">
                <wp:align>right</wp:align>
              </wp:positionH>
              <wp:positionV relativeFrom="paragraph">
                <wp:posOffset>635</wp:posOffset>
              </wp:positionV>
              <wp:extent cx="153035" cy="175260"/>
              <wp:effectExtent l="0" t="0" r="0" b="0"/>
              <wp:wrapSquare wrapText="bothSides"/>
              <wp:docPr id="3" name="Frame4"/>
              <a:graphic xmlns:a="http://schemas.openxmlformats.org/drawingml/2006/main">
                <a:graphicData uri="http://schemas.microsoft.com/office/word/2010/wordprocessingShape">
                  <wps:wsp>
                    <wps:cNvSpPr txBox="1"/>
                    <wps:spPr>
                      <a:xfrm>
                        <a:off x="0" y="0"/>
                        <a:ext cx="1530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17</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2.05pt;height:13.8pt;mso-wrap-distance-left:0pt;mso-wrap-distance-right:0pt;mso-wrap-distance-top:0pt;mso-wrap-distance-bottom:0pt;margin-top:0.05pt;mso-position-vertical-relative:text;margin-left:635.95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17</w:t>
                    </w:r>
                    <w:r>
                      <w:rPr>
                        <w:rStyle w:val="Pagenumber"/>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05540530"/>
    </w:sdtPr>
    <w:sdtContent>
      <w:p>
        <w:pPr>
          <w:pStyle w:val="Footer"/>
          <w:jc w:val="right"/>
          <w:rPr/>
        </w:pPr>
        <w:r>
          <w:rPr/>
          <w:fldChar w:fldCharType="begin"/>
        </w:r>
        <w:r>
          <w:rPr/>
          <w:instrText> PAGE </w:instrText>
        </w:r>
        <w:r>
          <w:rPr/>
          <w:fldChar w:fldCharType="separate"/>
        </w:r>
        <w:r>
          <w:rPr/>
          <w:t>40</w:t>
        </w:r>
        <w:r>
          <w:rPr/>
          <w:fldChar w:fldCharType="end"/>
        </w:r>
      </w:p>
    </w:sdtContent>
  </w:sdt>
  <w:p>
    <w:pPr>
      <w:pStyle w:val="HeaderFooter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s>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s>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lowerRoman"/>
      <w:lvlText w:val="%1)"/>
      <w:lvlJc w:val="left"/>
      <w:pPr>
        <w:tabs>
          <w:tab w:val="num" w:pos="0"/>
        </w:tabs>
        <w:ind w:left="720" w:hanging="720"/>
      </w:pPr>
      <w:rPr>
        <w:i/>
        <w:rFonts w:eastAsia="Calibri"/>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7d44"/>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d83956"/>
    <w:pPr>
      <w:keepNext w:val="true"/>
      <w:keepLines/>
      <w:spacing w:before="480" w:after="0"/>
      <w:outlineLvl w:val="0"/>
    </w:pPr>
    <w:rPr>
      <w:rFonts w:ascii="Helvetica" w:hAnsi="Helvetica" w:eastAsia="Helvetica" w:cs="Helvetica" w:asciiTheme="majorHAnsi" w:cstheme="majorBidi" w:eastAsiaTheme="majorEastAsia" w:hAnsiTheme="majorHAnsi"/>
      <w:b/>
      <w:bCs/>
      <w:color w:val="2C6F95" w:themeColor="accent1" w:themeShade="b5"/>
      <w:sz w:val="32"/>
      <w:szCs w:val="32"/>
    </w:rPr>
  </w:style>
  <w:style w:type="paragraph" w:styleId="Heading2">
    <w:name w:val="Heading 2"/>
    <w:basedOn w:val="Normal"/>
    <w:next w:val="Normal"/>
    <w:link w:val="Heading2Char"/>
    <w:uiPriority w:val="9"/>
    <w:unhideWhenUsed/>
    <w:qFormat/>
    <w:rsid w:val="00d83956"/>
    <w:pPr>
      <w:keepNext w:val="true"/>
      <w:keepLines/>
      <w:spacing w:before="200" w:after="0"/>
      <w:outlineLvl w:val="1"/>
    </w:pPr>
    <w:rPr>
      <w:rFonts w:ascii="Helvetica" w:hAnsi="Helvetica" w:eastAsia="Helvetica" w:cs="Helvetica" w:asciiTheme="majorHAnsi" w:cstheme="majorBidi" w:eastAsiaTheme="majorEastAsia" w:hAnsiTheme="majorHAnsi"/>
      <w:b/>
      <w:bCs/>
      <w:color w:val="499BC9" w:themeColor="accent1"/>
      <w:sz w:val="26"/>
      <w:szCs w:val="26"/>
    </w:rPr>
  </w:style>
  <w:style w:type="paragraph" w:styleId="Heading3">
    <w:name w:val="Heading 3"/>
    <w:basedOn w:val="Normal"/>
    <w:next w:val="Normal"/>
    <w:link w:val="Heading3Char"/>
    <w:uiPriority w:val="9"/>
    <w:unhideWhenUsed/>
    <w:qFormat/>
    <w:rsid w:val="0072057d"/>
    <w:pPr>
      <w:keepNext w:val="true"/>
      <w:keepLines/>
      <w:spacing w:before="200" w:after="0"/>
      <w:outlineLvl w:val="2"/>
    </w:pPr>
    <w:rPr>
      <w:rFonts w:ascii="Helvetica" w:hAnsi="Helvetica" w:eastAsia="Helvetica" w:cs="Helvetica" w:asciiTheme="majorHAnsi" w:cstheme="majorBidi" w:eastAsiaTheme="majorEastAsia" w:hAnsiTheme="majorHAnsi"/>
      <w:b/>
      <w:bCs/>
      <w:color w:val="499BC9" w:themeColor="accent1"/>
    </w:rPr>
  </w:style>
  <w:style w:type="character" w:styleId="DefaultParagraphFont" w:default="1">
    <w:name w:val="Default Paragraph Font"/>
    <w:uiPriority w:val="1"/>
    <w:semiHidden/>
    <w:unhideWhenUsed/>
    <w:qFormat/>
    <w:rPr/>
  </w:style>
  <w:style w:type="character" w:styleId="InternetLink">
    <w:name w:val="Hyperlink"/>
    <w:uiPriority w:val="99"/>
    <w:rsid w:val="00872e39"/>
    <w:rPr>
      <w:u w:val="single"/>
    </w:rPr>
  </w:style>
  <w:style w:type="character" w:styleId="None" w:customStyle="1">
    <w:name w:val="None"/>
    <w:qFormat/>
    <w:rsid w:val="00872e39"/>
    <w:rPr/>
  </w:style>
  <w:style w:type="character" w:styleId="Hyperlink0" w:customStyle="1">
    <w:name w:val="Hyperlink.0"/>
    <w:basedOn w:val="None"/>
    <w:qFormat/>
    <w:rsid w:val="00872e39"/>
    <w:rPr>
      <w:sz w:val="24"/>
      <w:szCs w:val="24"/>
      <w:lang w:val="de-DE"/>
    </w:rPr>
  </w:style>
  <w:style w:type="character" w:styleId="NumberingSymbols">
    <w:name w:val="Numbering Symbols"/>
    <w:qFormat/>
    <w:rPr/>
  </w:style>
  <w:style w:type="character" w:styleId="BalloonTextChar" w:customStyle="1">
    <w:name w:val="Balloon Text Char"/>
    <w:basedOn w:val="DefaultParagraphFont"/>
    <w:link w:val="BalloonText"/>
    <w:uiPriority w:val="99"/>
    <w:semiHidden/>
    <w:qFormat/>
    <w:rsid w:val="00776e32"/>
    <w:rPr>
      <w:rFonts w:ascii="Segoe UI" w:hAnsi="Segoe UI" w:cs="Segoe UI"/>
      <w:sz w:val="18"/>
      <w:szCs w:val="18"/>
    </w:rPr>
  </w:style>
  <w:style w:type="character" w:styleId="Annotationreference">
    <w:name w:val="annotation reference"/>
    <w:basedOn w:val="DefaultParagraphFont"/>
    <w:uiPriority w:val="99"/>
    <w:semiHidden/>
    <w:unhideWhenUsed/>
    <w:qFormat/>
    <w:rsid w:val="008a7260"/>
    <w:rPr>
      <w:sz w:val="18"/>
      <w:szCs w:val="18"/>
    </w:rPr>
  </w:style>
  <w:style w:type="character" w:styleId="CommentTextChar" w:customStyle="1">
    <w:name w:val="Comment Text Char"/>
    <w:basedOn w:val="DefaultParagraphFont"/>
    <w:link w:val="CommentText"/>
    <w:uiPriority w:val="99"/>
    <w:qFormat/>
    <w:rsid w:val="008a7260"/>
    <w:rPr>
      <w:sz w:val="24"/>
      <w:szCs w:val="24"/>
    </w:rPr>
  </w:style>
  <w:style w:type="character" w:styleId="CommentSubjectChar" w:customStyle="1">
    <w:name w:val="Comment Subject Char"/>
    <w:basedOn w:val="CommentTextChar"/>
    <w:link w:val="CommentSubject"/>
    <w:uiPriority w:val="99"/>
    <w:semiHidden/>
    <w:qFormat/>
    <w:rsid w:val="008a7260"/>
    <w:rPr>
      <w:b/>
      <w:bCs/>
      <w:sz w:val="24"/>
      <w:szCs w:val="24"/>
    </w:rPr>
  </w:style>
  <w:style w:type="character" w:styleId="TitleChar" w:customStyle="1">
    <w:name w:val="Title Char"/>
    <w:basedOn w:val="DefaultParagraphFont"/>
    <w:link w:val="Title"/>
    <w:uiPriority w:val="10"/>
    <w:qFormat/>
    <w:rsid w:val="00202c35"/>
    <w:rPr>
      <w:rFonts w:ascii="Helvetica" w:hAnsi="Helvetica" w:eastAsia="Helvetica" w:cs="Helvetica" w:asciiTheme="majorHAnsi" w:cstheme="majorBidi" w:eastAsiaTheme="majorEastAsia" w:hAnsiTheme="majorHAnsi"/>
      <w:color w:val="2F2F2F" w:themeColor="text2" w:themeShade="bf"/>
      <w:spacing w:val="5"/>
      <w:kern w:val="2"/>
      <w:sz w:val="52"/>
      <w:szCs w:val="52"/>
    </w:rPr>
  </w:style>
  <w:style w:type="character" w:styleId="FooterChar" w:customStyle="1">
    <w:name w:val="Footer Char"/>
    <w:basedOn w:val="DefaultParagraphFont"/>
    <w:link w:val="Footer"/>
    <w:uiPriority w:val="99"/>
    <w:qFormat/>
    <w:rsid w:val="00be16f2"/>
    <w:rPr>
      <w:sz w:val="24"/>
      <w:szCs w:val="24"/>
    </w:rPr>
  </w:style>
  <w:style w:type="character" w:styleId="Pagenumber">
    <w:name w:val="page number"/>
    <w:basedOn w:val="DefaultParagraphFont"/>
    <w:uiPriority w:val="99"/>
    <w:semiHidden/>
    <w:unhideWhenUsed/>
    <w:qFormat/>
    <w:rsid w:val="00be16f2"/>
    <w:rPr/>
  </w:style>
  <w:style w:type="character" w:styleId="HeaderChar" w:customStyle="1">
    <w:name w:val="Header Char"/>
    <w:basedOn w:val="DefaultParagraphFont"/>
    <w:link w:val="Header"/>
    <w:uiPriority w:val="99"/>
    <w:qFormat/>
    <w:rsid w:val="00be16f2"/>
    <w:rPr>
      <w:sz w:val="24"/>
      <w:szCs w:val="24"/>
    </w:rPr>
  </w:style>
  <w:style w:type="character" w:styleId="Heading1Char" w:customStyle="1">
    <w:name w:val="Heading 1 Char"/>
    <w:basedOn w:val="DefaultParagraphFont"/>
    <w:link w:val="Heading1"/>
    <w:uiPriority w:val="9"/>
    <w:qFormat/>
    <w:rsid w:val="00d83956"/>
    <w:rPr>
      <w:rFonts w:ascii="Helvetica" w:hAnsi="Helvetica" w:eastAsia="Helvetica" w:cs="Helvetica" w:asciiTheme="majorHAnsi" w:cstheme="majorBidi" w:eastAsiaTheme="majorEastAsia" w:hAnsiTheme="majorHAnsi"/>
      <w:b/>
      <w:bCs/>
      <w:color w:val="2C6F95" w:themeColor="accent1" w:themeShade="b5"/>
      <w:sz w:val="32"/>
      <w:szCs w:val="32"/>
    </w:rPr>
  </w:style>
  <w:style w:type="character" w:styleId="Heading2Char" w:customStyle="1">
    <w:name w:val="Heading 2 Char"/>
    <w:basedOn w:val="DefaultParagraphFont"/>
    <w:link w:val="Heading2"/>
    <w:uiPriority w:val="9"/>
    <w:qFormat/>
    <w:rsid w:val="00d83956"/>
    <w:rPr>
      <w:rFonts w:ascii="Helvetica" w:hAnsi="Helvetica" w:eastAsia="Helvetica" w:cs="Helvetica" w:asciiTheme="majorHAnsi" w:cstheme="majorBidi" w:eastAsiaTheme="majorEastAsia" w:hAnsiTheme="majorHAnsi"/>
      <w:b/>
      <w:bCs/>
      <w:color w:val="499BC9" w:themeColor="accent1"/>
      <w:sz w:val="26"/>
      <w:szCs w:val="26"/>
    </w:rPr>
  </w:style>
  <w:style w:type="character" w:styleId="SubtitleChar" w:customStyle="1">
    <w:name w:val="Subtitle Char"/>
    <w:basedOn w:val="DefaultParagraphFont"/>
    <w:link w:val="Subtitle"/>
    <w:uiPriority w:val="11"/>
    <w:qFormat/>
    <w:rsid w:val="000d5a5f"/>
    <w:rPr>
      <w:rFonts w:ascii="Helvetica" w:hAnsi="Helvetica" w:eastAsia="Helvetica" w:cs="Helvetica" w:asciiTheme="majorHAnsi" w:cstheme="majorBidi" w:eastAsiaTheme="majorEastAsia" w:hAnsiTheme="majorHAnsi"/>
      <w:i/>
      <w:iCs/>
      <w:color w:val="499BC9" w:themeColor="accent1"/>
      <w:spacing w:val="15"/>
      <w:sz w:val="24"/>
      <w:szCs w:val="24"/>
    </w:rPr>
  </w:style>
  <w:style w:type="character" w:styleId="Heading3Char" w:customStyle="1">
    <w:name w:val="Heading 3 Char"/>
    <w:basedOn w:val="DefaultParagraphFont"/>
    <w:link w:val="Heading3"/>
    <w:uiPriority w:val="9"/>
    <w:qFormat/>
    <w:rsid w:val="0072057d"/>
    <w:rPr>
      <w:rFonts w:ascii="Helvetica" w:hAnsi="Helvetica" w:eastAsia="Helvetica" w:cs="Helvetica" w:asciiTheme="majorHAnsi" w:cstheme="majorBidi" w:eastAsiaTheme="majorEastAsia" w:hAnsiTheme="majorHAnsi"/>
      <w:b/>
      <w:bCs/>
      <w:color w:val="499BC9" w:themeColor="accent1"/>
      <w:sz w:val="24"/>
      <w:szCs w:val="24"/>
    </w:rPr>
  </w:style>
  <w:style w:type="character" w:styleId="UnresolvedMention1" w:customStyle="1">
    <w:name w:val="Unresolved Mention1"/>
    <w:basedOn w:val="DefaultParagraphFont"/>
    <w:uiPriority w:val="99"/>
    <w:qFormat/>
    <w:rsid w:val="003e4737"/>
    <w:rPr>
      <w:color w:val="808080"/>
      <w:shd w:fill="E6E6E6"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Footer" w:customStyle="1">
    <w:name w:val="Header &amp; Footer"/>
    <w:qFormat/>
    <w:rsid w:val="00872e39"/>
    <w:pPr>
      <w:widowControl/>
      <w:pBdr/>
      <w:tabs>
        <w:tab w:val="clear" w:pos="720"/>
        <w:tab w:val="right" w:pos="9020" w:leader="none"/>
      </w:tabs>
      <w:bidi w:val="0"/>
      <w:spacing w:before="0" w:after="0"/>
      <w:jc w:val="center"/>
    </w:pPr>
    <w:rPr>
      <w:rFonts w:ascii="Helvetica" w:hAnsi="Helvetica" w:cs="Arial Unicode MS" w:eastAsia="Arial Unicode MS"/>
      <w:b/>
      <w:bCs/>
      <w:i/>
      <w:iCs/>
      <w:color w:val="000000"/>
      <w:kern w:val="0"/>
      <w:sz w:val="24"/>
      <w:szCs w:val="24"/>
      <w:lang w:val="en-US" w:eastAsia="en-US" w:bidi="ar-SA"/>
    </w:rPr>
  </w:style>
  <w:style w:type="paragraph" w:styleId="HeaderFooterA" w:customStyle="1">
    <w:name w:val="Header &amp; Footer A"/>
    <w:qFormat/>
    <w:rsid w:val="00872e39"/>
    <w:pPr>
      <w:widowControl/>
      <w:pBdr/>
      <w:tabs>
        <w:tab w:val="clear" w:pos="720"/>
        <w:tab w:val="right" w:pos="9020" w:leader="none"/>
      </w:tabs>
      <w:bidi w:val="0"/>
      <w:spacing w:before="0" w:after="0"/>
      <w:jc w:val="left"/>
    </w:pPr>
    <w:rPr>
      <w:rFonts w:ascii="Helvetica" w:hAnsi="Helvetica" w:cs="Arial Unicode MS" w:eastAsia="Arial Unicode MS"/>
      <w:color w:val="000000"/>
      <w:kern w:val="0"/>
      <w:sz w:val="24"/>
      <w:szCs w:val="24"/>
      <w:u w:val="none" w:color="000000"/>
      <w:lang w:val="en-US" w:eastAsia="en-US" w:bidi="ar-SA"/>
    </w:rPr>
  </w:style>
  <w:style w:type="paragraph" w:styleId="BodyA" w:customStyle="1">
    <w:name w:val="Body A"/>
    <w:qFormat/>
    <w:rsid w:val="00872e39"/>
    <w:pPr>
      <w:widowControl/>
      <w:pBdr/>
      <w:bidi w:val="0"/>
      <w:spacing w:lineRule="auto" w:line="276" w:before="0" w:after="200"/>
      <w:jc w:val="left"/>
    </w:pPr>
    <w:rPr>
      <w:rFonts w:ascii="Calibri" w:hAnsi="Calibri" w:eastAsia="Calibri" w:cs="Calibri"/>
      <w:color w:val="000000"/>
      <w:kern w:val="0"/>
      <w:sz w:val="22"/>
      <w:szCs w:val="22"/>
      <w:u w:val="none" w:color="000000"/>
      <w:lang w:val="en-US" w:eastAsia="en-US" w:bidi="ar-SA"/>
    </w:rPr>
  </w:style>
  <w:style w:type="paragraph" w:styleId="BodyB" w:customStyle="1">
    <w:name w:val="Body B"/>
    <w:qFormat/>
    <w:rsid w:val="00872e39"/>
    <w:pPr>
      <w:widowControl/>
      <w:pBdr/>
      <w:bidi w:val="0"/>
      <w:spacing w:before="0" w:after="0"/>
      <w:jc w:val="left"/>
    </w:pPr>
    <w:rPr>
      <w:rFonts w:eastAsia="Times New Roman" w:ascii="Times New Roman" w:hAnsi="Times New Roman" w:cs="Times New Roman"/>
      <w:color w:val="000000"/>
      <w:kern w:val="0"/>
      <w:sz w:val="24"/>
      <w:szCs w:val="24"/>
      <w:u w:val="none" w:color="000000"/>
      <w:lang w:val="en-US" w:eastAsia="en-US" w:bidi="ar-SA"/>
    </w:rPr>
  </w:style>
  <w:style w:type="paragraph" w:styleId="Body" w:customStyle="1">
    <w:name w:val="Body"/>
    <w:qFormat/>
    <w:rsid w:val="00872e39"/>
    <w:pPr>
      <w:widowControl/>
      <w:pBdr/>
      <w:bidi w:val="0"/>
      <w:spacing w:before="0" w:after="0"/>
      <w:jc w:val="left"/>
    </w:pPr>
    <w:rPr>
      <w:rFonts w:eastAsia="Times New Roman" w:ascii="Times New Roman" w:hAnsi="Times New Roman" w:cs="Times New Roman"/>
      <w:color w:val="000000"/>
      <w:kern w:val="0"/>
      <w:sz w:val="24"/>
      <w:szCs w:val="24"/>
      <w:u w:val="none" w:color="000000"/>
      <w:lang w:val="en-US" w:eastAsia="en-US" w:bidi="ar-SA"/>
    </w:rPr>
  </w:style>
  <w:style w:type="paragraph" w:styleId="ListParagraph">
    <w:name w:val="List Paragraph"/>
    <w:qFormat/>
    <w:rsid w:val="00872e39"/>
    <w:pPr>
      <w:widowControl/>
      <w:pBdr/>
      <w:bidi w:val="0"/>
      <w:spacing w:before="0" w:after="0"/>
      <w:ind w:left="720" w:hanging="0"/>
      <w:jc w:val="left"/>
    </w:pPr>
    <w:rPr>
      <w:rFonts w:cs="Arial Unicode MS" w:ascii="Times New Roman" w:hAnsi="Times New Roman" w:eastAsia="Arial Unicode MS"/>
      <w:color w:val="000000"/>
      <w:kern w:val="0"/>
      <w:sz w:val="24"/>
      <w:szCs w:val="24"/>
      <w:u w:val="none" w:color="000000"/>
      <w:lang w:val="en-US" w:eastAsia="en-US" w:bidi="ar-SA"/>
    </w:rPr>
  </w:style>
  <w:style w:type="paragraph" w:styleId="TableStyle2A" w:customStyle="1">
    <w:name w:val="Table Style 2 A"/>
    <w:qFormat/>
    <w:rsid w:val="00872e39"/>
    <w:pPr>
      <w:widowControl/>
      <w:pBdr/>
      <w:bidi w:val="0"/>
      <w:spacing w:before="0" w:after="0"/>
      <w:jc w:val="left"/>
    </w:pPr>
    <w:rPr>
      <w:rFonts w:ascii="Helvetica" w:hAnsi="Helvetica" w:cs="Arial Unicode MS" w:eastAsia="Arial Unicode MS"/>
      <w:color w:val="000000"/>
      <w:kern w:val="0"/>
      <w:sz w:val="20"/>
      <w:szCs w:val="20"/>
      <w:u w:val="none" w:color="000000"/>
      <w:lang w:val="en-US" w:eastAsia="en-US" w:bidi="ar-SA"/>
    </w:rPr>
  </w:style>
  <w:style w:type="paragraph" w:styleId="Default" w:customStyle="1">
    <w:name w:val="Default"/>
    <w:qFormat/>
    <w:rsid w:val="00872e39"/>
    <w:pPr>
      <w:widowControl/>
      <w:pBdr/>
      <w:bidi w:val="0"/>
      <w:spacing w:before="0" w:after="0"/>
      <w:jc w:val="left"/>
    </w:pPr>
    <w:rPr>
      <w:rFonts w:ascii="Helvetica" w:hAnsi="Helvetica" w:cs="Arial Unicode MS" w:eastAsia="Arial Unicode MS"/>
      <w:color w:val="000000"/>
      <w:kern w:val="0"/>
      <w:sz w:val="22"/>
      <w:szCs w:val="22"/>
      <w:u w:val="none" w:color="000000"/>
      <w:lang w:val="en-US" w:eastAsia="en-US" w:bidi="ar-SA"/>
    </w:rPr>
  </w:style>
  <w:style w:type="paragraph" w:styleId="TableStyle2AA" w:customStyle="1">
    <w:name w:val="Table Style 2 A A"/>
    <w:qFormat/>
    <w:rsid w:val="00872e39"/>
    <w:pPr>
      <w:widowControl/>
      <w:pBdr/>
      <w:bidi w:val="0"/>
      <w:spacing w:before="0" w:after="0"/>
      <w:jc w:val="left"/>
    </w:pPr>
    <w:rPr>
      <w:rFonts w:ascii="Helvetica" w:hAnsi="Helvetica" w:cs="Arial Unicode MS" w:eastAsia="Arial Unicode MS"/>
      <w:color w:val="000000"/>
      <w:kern w:val="0"/>
      <w:sz w:val="20"/>
      <w:szCs w:val="20"/>
      <w:u w:val="none" w:color="000000"/>
      <w:lang w:val="en-US" w:eastAsia="en-US" w:bidi="ar-SA"/>
    </w:rPr>
  </w:style>
  <w:style w:type="paragraph" w:styleId="BodyC" w:customStyle="1">
    <w:name w:val="Body C"/>
    <w:qFormat/>
    <w:rsid w:val="00872e39"/>
    <w:pPr>
      <w:widowControl/>
      <w:pBdr/>
      <w:bidi w:val="0"/>
      <w:spacing w:before="0" w:after="0"/>
      <w:jc w:val="left"/>
    </w:pPr>
    <w:rPr>
      <w:rFonts w:cs="Arial Unicode MS" w:ascii="Times New Roman" w:hAnsi="Times New Roman" w:eastAsia="Arial Unicode MS"/>
      <w:color w:val="000000"/>
      <w:kern w:val="0"/>
      <w:sz w:val="24"/>
      <w:szCs w:val="24"/>
      <w:u w:val="none" w:color="000000"/>
      <w:lang w:val="en-US" w:eastAsia="en-US" w:bidi="ar-SA"/>
    </w:rPr>
  </w:style>
  <w:style w:type="paragraph" w:styleId="BalloonText">
    <w:name w:val="Balloon Text"/>
    <w:basedOn w:val="Normal"/>
    <w:link w:val="BalloonTextChar"/>
    <w:uiPriority w:val="99"/>
    <w:semiHidden/>
    <w:unhideWhenUsed/>
    <w:qFormat/>
    <w:rsid w:val="00776e32"/>
    <w:pPr/>
    <w:rPr>
      <w:rFonts w:ascii="Segoe UI" w:hAnsi="Segoe UI" w:cs="Segoe UI"/>
      <w:sz w:val="18"/>
      <w:szCs w:val="18"/>
    </w:rPr>
  </w:style>
  <w:style w:type="paragraph" w:styleId="Annotationtext">
    <w:name w:val="annotation text"/>
    <w:basedOn w:val="Normal"/>
    <w:link w:val="CommentTextChar"/>
    <w:uiPriority w:val="99"/>
    <w:unhideWhenUsed/>
    <w:qFormat/>
    <w:rsid w:val="008a7260"/>
    <w:pPr/>
    <w:rPr/>
  </w:style>
  <w:style w:type="paragraph" w:styleId="Annotationsubject">
    <w:name w:val="annotation subject"/>
    <w:basedOn w:val="Annotationtext"/>
    <w:next w:val="Annotationtext"/>
    <w:link w:val="CommentSubjectChar"/>
    <w:uiPriority w:val="99"/>
    <w:semiHidden/>
    <w:unhideWhenUsed/>
    <w:qFormat/>
    <w:rsid w:val="008a7260"/>
    <w:pPr/>
    <w:rPr>
      <w:b/>
      <w:bCs/>
      <w:sz w:val="20"/>
      <w:szCs w:val="20"/>
    </w:rPr>
  </w:style>
  <w:style w:type="paragraph" w:styleId="Title">
    <w:name w:val="Title"/>
    <w:basedOn w:val="Normal"/>
    <w:next w:val="Normal"/>
    <w:link w:val="TitleChar"/>
    <w:uiPriority w:val="10"/>
    <w:qFormat/>
    <w:rsid w:val="00202c35"/>
    <w:pPr>
      <w:pBdr>
        <w:bottom w:val="single" w:sz="8" w:space="4" w:color="499BC9"/>
      </w:pBdr>
      <w:spacing w:before="0" w:after="300"/>
      <w:contextualSpacing/>
    </w:pPr>
    <w:rPr>
      <w:rFonts w:ascii="Helvetica" w:hAnsi="Helvetica" w:eastAsia="Helvetica" w:cs="Helvetica" w:asciiTheme="majorHAnsi" w:cstheme="majorBidi" w:eastAsiaTheme="majorEastAsia" w:hAnsiTheme="majorHAnsi"/>
      <w:color w:val="2F2F2F" w:themeColor="text2" w:themeShade="bf"/>
      <w:spacing w:val="5"/>
      <w:kern w:val="2"/>
      <w:sz w:val="52"/>
      <w:szCs w:val="52"/>
    </w:rPr>
  </w:style>
  <w:style w:type="paragraph" w:styleId="HeaderandFooter">
    <w:name w:val="Header and Footer"/>
    <w:basedOn w:val="Normal"/>
    <w:qFormat/>
    <w:pPr/>
    <w:rPr/>
  </w:style>
  <w:style w:type="paragraph" w:styleId="Footer">
    <w:name w:val="Footer"/>
    <w:basedOn w:val="Normal"/>
    <w:link w:val="FooterChar"/>
    <w:uiPriority w:val="99"/>
    <w:unhideWhenUsed/>
    <w:rsid w:val="00be16f2"/>
    <w:pPr>
      <w:tabs>
        <w:tab w:val="clear" w:pos="720"/>
        <w:tab w:val="center" w:pos="4320" w:leader="none"/>
        <w:tab w:val="right" w:pos="8640" w:leader="none"/>
      </w:tabs>
    </w:pPr>
    <w:rPr/>
  </w:style>
  <w:style w:type="paragraph" w:styleId="Header">
    <w:name w:val="Header"/>
    <w:basedOn w:val="Normal"/>
    <w:link w:val="HeaderChar"/>
    <w:uiPriority w:val="99"/>
    <w:unhideWhenUsed/>
    <w:rsid w:val="00be16f2"/>
    <w:pPr>
      <w:tabs>
        <w:tab w:val="clear" w:pos="720"/>
        <w:tab w:val="center" w:pos="4320" w:leader="none"/>
        <w:tab w:val="right" w:pos="8640" w:leader="none"/>
      </w:tabs>
    </w:pPr>
    <w:rPr/>
  </w:style>
  <w:style w:type="paragraph" w:styleId="Revision">
    <w:name w:val="Revision"/>
    <w:uiPriority w:val="99"/>
    <w:semiHidden/>
    <w:qFormat/>
    <w:rsid w:val="00ad1028"/>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Subtitle">
    <w:name w:val="Subtitle"/>
    <w:basedOn w:val="Normal"/>
    <w:next w:val="Normal"/>
    <w:link w:val="SubtitleChar"/>
    <w:uiPriority w:val="11"/>
    <w:qFormat/>
    <w:rsid w:val="000d5a5f"/>
    <w:pPr/>
    <w:rPr>
      <w:rFonts w:ascii="Helvetica" w:hAnsi="Helvetica" w:eastAsia="Helvetica" w:cs="Helvetica" w:asciiTheme="majorHAnsi" w:cstheme="majorBidi" w:eastAsiaTheme="majorEastAsia" w:hAnsiTheme="majorHAnsi"/>
      <w:i/>
      <w:iCs/>
      <w:color w:val="499BC9" w:themeColor="accent1"/>
      <w:spacing w:val="15"/>
    </w:rPr>
  </w:style>
  <w:style w:type="paragraph" w:styleId="TOCHeading">
    <w:name w:val="TOC Heading"/>
    <w:basedOn w:val="Heading1"/>
    <w:next w:val="Normal"/>
    <w:uiPriority w:val="39"/>
    <w:semiHidden/>
    <w:unhideWhenUsed/>
    <w:qFormat/>
    <w:rsid w:val="00136b56"/>
    <w:pPr>
      <w:pBdr/>
      <w:spacing w:lineRule="auto" w:line="276"/>
    </w:pPr>
    <w:rPr>
      <w:color w:val="2F759E" w:themeColor="accent1" w:themeShade="bf"/>
      <w:sz w:val="28"/>
      <w:szCs w:val="28"/>
      <w:lang w:eastAsia="ja-JP"/>
    </w:rPr>
  </w:style>
  <w:style w:type="paragraph" w:styleId="Contents2">
    <w:name w:val="TOC 2"/>
    <w:basedOn w:val="Normal"/>
    <w:next w:val="Normal"/>
    <w:autoRedefine/>
    <w:uiPriority w:val="39"/>
    <w:unhideWhenUsed/>
    <w:rsid w:val="00c4469b"/>
    <w:pPr>
      <w:tabs>
        <w:tab w:val="clear" w:pos="720"/>
        <w:tab w:val="right" w:pos="10070" w:leader="dot"/>
      </w:tabs>
      <w:spacing w:before="0" w:after="100"/>
      <w:ind w:left="240" w:hanging="0"/>
    </w:pPr>
    <w:rPr/>
  </w:style>
  <w:style w:type="paragraph" w:styleId="NoSpacing">
    <w:name w:val="No Spacing"/>
    <w:uiPriority w:val="1"/>
    <w:qFormat/>
    <w:rsid w:val="00136b56"/>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Contents3">
    <w:name w:val="TOC 3"/>
    <w:basedOn w:val="Normal"/>
    <w:next w:val="Normal"/>
    <w:autoRedefine/>
    <w:uiPriority w:val="39"/>
    <w:unhideWhenUsed/>
    <w:rsid w:val="00c9579e"/>
    <w:pPr>
      <w:spacing w:before="0" w:after="100"/>
      <w:ind w:left="480" w:hanging="0"/>
    </w:pPr>
    <w:rPr/>
  </w:style>
  <w:style w:type="paragraph" w:styleId="NormalWeb">
    <w:name w:val="Normal (Web)"/>
    <w:basedOn w:val="Normal"/>
    <w:uiPriority w:val="99"/>
    <w:unhideWhenUsed/>
    <w:qFormat/>
    <w:rsid w:val="00fd513b"/>
    <w:pPr>
      <w:pBdr/>
      <w:spacing w:beforeAutospacing="1" w:afterAutospacing="1"/>
    </w:pPr>
    <w:rPr>
      <w:rFonts w:eastAsia="Times New Roman"/>
      <w:lang w:eastAsia="zh-TW"/>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List0" w:customStyle="1">
    <w:name w:val="List 0"/>
    <w:qFormat/>
    <w:rsid w:val="00872e39"/>
  </w:style>
  <w:style w:type="numbering" w:styleId="ImportedStyle1" w:customStyle="1">
    <w:name w:val="Imported Style 1"/>
    <w:qFormat/>
    <w:rsid w:val="00872e39"/>
  </w:style>
  <w:style w:type="numbering" w:styleId="Bullet" w:customStyle="1">
    <w:name w:val="Bullet •"/>
    <w:qFormat/>
    <w:rsid w:val="00872e39"/>
  </w:style>
  <w:style w:type="numbering" w:styleId="ImportedStyle2" w:customStyle="1">
    <w:name w:val="Imported Style 2"/>
    <w:qFormat/>
    <w:rsid w:val="00872e39"/>
  </w:style>
  <w:style w:type="numbering" w:styleId="List21" w:customStyle="1">
    <w:name w:val="List 21"/>
    <w:qFormat/>
    <w:rsid w:val="00872e39"/>
  </w:style>
  <w:style w:type="numbering" w:styleId="ImportedStyle3" w:customStyle="1">
    <w:name w:val="Imported Style 3"/>
    <w:qFormat/>
    <w:rsid w:val="00872e39"/>
  </w:style>
  <w:style w:type="numbering" w:styleId="List31" w:customStyle="1">
    <w:name w:val="List 31"/>
    <w:qFormat/>
    <w:rsid w:val="00872e39"/>
  </w:style>
  <w:style w:type="numbering" w:styleId="ImportedStyle4" w:customStyle="1">
    <w:name w:val="Imported Style 4"/>
    <w:qFormat/>
    <w:rsid w:val="00872e39"/>
  </w:style>
  <w:style w:type="numbering" w:styleId="List41" w:customStyle="1">
    <w:name w:val="List 41"/>
    <w:qFormat/>
    <w:rsid w:val="00872e39"/>
  </w:style>
  <w:style w:type="numbering" w:styleId="ImportedStyle5" w:customStyle="1">
    <w:name w:val="Imported Style 5"/>
    <w:qFormat/>
    <w:rsid w:val="00872e39"/>
  </w:style>
  <w:style w:type="numbering" w:styleId="List51" w:customStyle="1">
    <w:name w:val="List 51"/>
    <w:qFormat/>
    <w:rsid w:val="00872e39"/>
  </w:style>
  <w:style w:type="numbering" w:styleId="ImportedStyle6" w:customStyle="1">
    <w:name w:val="Imported Style 6"/>
    <w:qFormat/>
    <w:rsid w:val="00872e39"/>
  </w:style>
  <w:style w:type="numbering" w:styleId="List6" w:customStyle="1">
    <w:name w:val="List 6"/>
    <w:qFormat/>
    <w:rsid w:val="00872e39"/>
  </w:style>
  <w:style w:type="numbering" w:styleId="ImportedStyle7" w:customStyle="1">
    <w:name w:val="Imported Style 7"/>
    <w:qFormat/>
    <w:rsid w:val="00872e39"/>
  </w:style>
  <w:style w:type="numbering" w:styleId="List7" w:customStyle="1">
    <w:name w:val="List 7"/>
    <w:qFormat/>
    <w:rsid w:val="00872e39"/>
  </w:style>
  <w:style w:type="numbering" w:styleId="ImportedStyle8" w:customStyle="1">
    <w:name w:val="Imported Style 8"/>
    <w:qFormat/>
    <w:rsid w:val="00872e39"/>
  </w:style>
  <w:style w:type="numbering" w:styleId="List8" w:customStyle="1">
    <w:name w:val="List 8"/>
    <w:qFormat/>
    <w:rsid w:val="00872e39"/>
  </w:style>
  <w:style w:type="numbering" w:styleId="ImportedStyle9" w:customStyle="1">
    <w:name w:val="Imported Style 9"/>
    <w:qFormat/>
    <w:rsid w:val="00872e39"/>
  </w:style>
  <w:style w:type="numbering" w:styleId="List9" w:customStyle="1">
    <w:name w:val="List 9"/>
    <w:qFormat/>
    <w:rsid w:val="00872e39"/>
  </w:style>
  <w:style w:type="numbering" w:styleId="ImportedStyle10" w:customStyle="1">
    <w:name w:val="Imported Style 10"/>
    <w:qFormat/>
    <w:rsid w:val="00872e39"/>
  </w:style>
  <w:style w:type="numbering" w:styleId="List10" w:customStyle="1">
    <w:name w:val="List 10"/>
    <w:qFormat/>
    <w:rsid w:val="00872e39"/>
  </w:style>
  <w:style w:type="numbering" w:styleId="ImportedStyle11" w:customStyle="1">
    <w:name w:val="Imported Style 11"/>
    <w:qFormat/>
    <w:rsid w:val="00872e39"/>
  </w:style>
  <w:style w:type="numbering" w:styleId="List11" w:customStyle="1">
    <w:name w:val="List 11"/>
    <w:qFormat/>
    <w:rsid w:val="00872e39"/>
  </w:style>
  <w:style w:type="numbering" w:styleId="ImportedStyle12" w:customStyle="1">
    <w:name w:val="Imported Style 12"/>
    <w:qFormat/>
    <w:rsid w:val="00872e39"/>
  </w:style>
  <w:style w:type="numbering" w:styleId="List12" w:customStyle="1">
    <w:name w:val="List 12"/>
    <w:qFormat/>
    <w:rsid w:val="00872e39"/>
  </w:style>
  <w:style w:type="numbering" w:styleId="ImportedStyle13" w:customStyle="1">
    <w:name w:val="Imported Style 13"/>
    <w:qFormat/>
    <w:rsid w:val="00872e39"/>
  </w:style>
  <w:style w:type="numbering" w:styleId="List13" w:customStyle="1">
    <w:name w:val="List 13"/>
    <w:qFormat/>
    <w:rsid w:val="00872e39"/>
  </w:style>
  <w:style w:type="numbering" w:styleId="ImportedStyle14" w:customStyle="1">
    <w:name w:val="Imported Style 14"/>
    <w:qFormat/>
    <w:rsid w:val="00872e39"/>
  </w:style>
  <w:style w:type="numbering" w:styleId="List14" w:customStyle="1">
    <w:name w:val="List 14"/>
    <w:qFormat/>
    <w:rsid w:val="00872e39"/>
  </w:style>
  <w:style w:type="numbering" w:styleId="ImportedStyle15" w:customStyle="1">
    <w:name w:val="Imported Style 15"/>
    <w:qFormat/>
    <w:rsid w:val="00872e39"/>
  </w:style>
  <w:style w:type="numbering" w:styleId="List15" w:customStyle="1">
    <w:name w:val="List 15"/>
    <w:qFormat/>
    <w:rsid w:val="00872e39"/>
  </w:style>
  <w:style w:type="numbering" w:styleId="ImportedStyle16" w:customStyle="1">
    <w:name w:val="Imported Style 16"/>
    <w:qFormat/>
    <w:rsid w:val="00872e39"/>
  </w:style>
  <w:style w:type="numbering" w:styleId="List16" w:customStyle="1">
    <w:name w:val="List 16"/>
    <w:qFormat/>
    <w:rsid w:val="00872e39"/>
  </w:style>
  <w:style w:type="numbering" w:styleId="ImportedStyle17" w:customStyle="1">
    <w:name w:val="Imported Style 17"/>
    <w:qFormat/>
    <w:rsid w:val="00872e39"/>
  </w:style>
  <w:style w:type="numbering" w:styleId="List17" w:customStyle="1">
    <w:name w:val="List 17"/>
    <w:qFormat/>
    <w:rsid w:val="00872e39"/>
  </w:style>
  <w:style w:type="numbering" w:styleId="ImportedStyle18" w:customStyle="1">
    <w:name w:val="Imported Style 18"/>
    <w:qFormat/>
    <w:rsid w:val="00872e39"/>
  </w:style>
  <w:style w:type="numbering" w:styleId="List18" w:customStyle="1">
    <w:name w:val="List 18"/>
    <w:qFormat/>
    <w:rsid w:val="00872e39"/>
  </w:style>
  <w:style w:type="numbering" w:styleId="ImportedStyle19" w:customStyle="1">
    <w:name w:val="Imported Style 19"/>
    <w:qFormat/>
    <w:rsid w:val="00872e39"/>
  </w:style>
  <w:style w:type="numbering" w:styleId="List19" w:customStyle="1">
    <w:name w:val="List 19"/>
    <w:qFormat/>
    <w:rsid w:val="00872e39"/>
  </w:style>
  <w:style w:type="numbering" w:styleId="ImportedStyle20" w:customStyle="1">
    <w:name w:val="Imported Style 20"/>
    <w:qFormat/>
    <w:rsid w:val="00872e39"/>
  </w:style>
  <w:style w:type="numbering" w:styleId="List20" w:customStyle="1">
    <w:name w:val="List 20"/>
    <w:qFormat/>
    <w:rsid w:val="00872e39"/>
  </w:style>
  <w:style w:type="numbering" w:styleId="ImportedStyle21" w:customStyle="1">
    <w:name w:val="Imported Style 21"/>
    <w:qFormat/>
    <w:rsid w:val="00872e39"/>
  </w:style>
  <w:style w:type="numbering" w:styleId="ImportedStyle22" w:customStyle="1">
    <w:name w:val="Imported Style 22"/>
    <w:qFormat/>
    <w:rsid w:val="00872e39"/>
  </w:style>
  <w:style w:type="numbering" w:styleId="List22" w:customStyle="1">
    <w:name w:val="List 22"/>
    <w:qFormat/>
    <w:rsid w:val="00872e39"/>
  </w:style>
  <w:style w:type="numbering" w:styleId="ImportedStyle23" w:customStyle="1">
    <w:name w:val="Imported Style 23"/>
    <w:qFormat/>
    <w:rsid w:val="00872e39"/>
  </w:style>
  <w:style w:type="numbering" w:styleId="List23" w:customStyle="1">
    <w:name w:val="List 23"/>
    <w:qFormat/>
    <w:rsid w:val="00872e39"/>
  </w:style>
  <w:style w:type="numbering" w:styleId="ImportedStyle24" w:customStyle="1">
    <w:name w:val="Imported Style 24"/>
    <w:qFormat/>
    <w:rsid w:val="00872e39"/>
  </w:style>
  <w:style w:type="numbering" w:styleId="List24" w:customStyle="1">
    <w:name w:val="List 24"/>
    <w:qFormat/>
    <w:rsid w:val="00872e39"/>
  </w:style>
  <w:style w:type="numbering" w:styleId="ImportedStyle25" w:customStyle="1">
    <w:name w:val="Imported Style 25"/>
    <w:qFormat/>
    <w:rsid w:val="00872e39"/>
  </w:style>
  <w:style w:type="numbering" w:styleId="List25" w:customStyle="1">
    <w:name w:val="List 25"/>
    <w:qFormat/>
    <w:rsid w:val="00872e39"/>
  </w:style>
  <w:style w:type="numbering" w:styleId="ImportedStyle26" w:customStyle="1">
    <w:name w:val="Imported Style 26"/>
    <w:qFormat/>
    <w:rsid w:val="00872e39"/>
  </w:style>
  <w:style w:type="numbering" w:styleId="List26" w:customStyle="1">
    <w:name w:val="List 26"/>
    <w:qFormat/>
    <w:rsid w:val="00872e39"/>
  </w:style>
  <w:style w:type="numbering" w:styleId="ImportedStyle27" w:customStyle="1">
    <w:name w:val="Imported Style 27"/>
    <w:qFormat/>
    <w:rsid w:val="00872e39"/>
  </w:style>
  <w:style w:type="numbering" w:styleId="List27" w:customStyle="1">
    <w:name w:val="List 27"/>
    <w:qFormat/>
    <w:rsid w:val="00872e39"/>
  </w:style>
  <w:style w:type="numbering" w:styleId="ImportedStyle28" w:customStyle="1">
    <w:name w:val="Imported Style 28"/>
    <w:qFormat/>
    <w:rsid w:val="00872e39"/>
  </w:style>
  <w:style w:type="numbering" w:styleId="List28" w:customStyle="1">
    <w:name w:val="List 28"/>
    <w:qFormat/>
    <w:rsid w:val="00872e39"/>
  </w:style>
  <w:style w:type="numbering" w:styleId="ImportedStyle29" w:customStyle="1">
    <w:name w:val="Imported Style 29"/>
    <w:qFormat/>
    <w:rsid w:val="00872e39"/>
  </w:style>
  <w:style w:type="numbering" w:styleId="List29" w:customStyle="1">
    <w:name w:val="List 29"/>
    <w:qFormat/>
    <w:rsid w:val="00872e39"/>
  </w:style>
  <w:style w:type="numbering" w:styleId="ImportedStyle30" w:customStyle="1">
    <w:name w:val="Imported Style 30"/>
    <w:qFormat/>
    <w:rsid w:val="00872e3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47a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wlogan@hsph.harvard.edu" TargetMode="External"/><Relationship Id="rId3" Type="http://schemas.openxmlformats.org/officeDocument/2006/relationships/hyperlink" Target="mailto:jessica_young@hphc.or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75C6A1-24FA-4088-AC89-B246DA30B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LibreOffice/7.0.4.2$Windows_X86_64 LibreOffice_project/dcf040e67528d9187c66b2379df5ea4407429775</Application>
  <AppVersion>15.0000</AppVersion>
  <Pages>40</Pages>
  <Words>15268</Words>
  <Characters>79459</Characters>
  <CharactersWithSpaces>97073</CharactersWithSpaces>
  <Paragraphs>990</Paragraphs>
  <Company>HPHC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2022-04-22T17:50:00Z</dcterms:created>
  <dc:creator>roger</dc:creator>
  <dc:description/>
  <dc:language>en-US</dc:language>
  <cp:lastModifiedBy/>
  <cp:lastPrinted>2022-04-22T17:50:00Z</cp:lastPrinted>
  <dcterms:modified xsi:type="dcterms:W3CDTF">2022-09-28T22:51:11Z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